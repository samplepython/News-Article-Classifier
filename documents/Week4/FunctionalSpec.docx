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nyName"/>
        <w:rPr>
          <w:rFonts w:ascii="Times New Roman" w:hAnsi="Times New Roman"/>
          <w:sz w:val="21"/>
          <w:szCs w:val="21"/>
        </w:rPr>
      </w:pPr>
      <w:del w:id="0" w:author="Unknown Author" w:date="2021-11-01T16:57:44Z">
        <w:r>
          <w:rPr>
            <w:rFonts w:ascii="Times New Roman" w:hAnsi="Times New Roman"/>
            <w:sz w:val="21"/>
            <w:szCs w:val="21"/>
          </w:rPr>
          <w:delText>NCR Corporation</w:delText>
          <w:rPrChange w:id="0" w:author="Unknown Author" w:date="2021-11-01T17:10:25Z"/>
        </w:r>
      </w:del>
    </w:p>
    <w:p>
      <w:pPr>
        <w:pStyle w:val="Title"/>
        <w:spacing w:before="3360" w:after="240"/>
        <w:jc w:val="center"/>
        <w:rPr>
          <w:rFonts w:ascii="Times New Roman" w:hAnsi="Times New Roman"/>
          <w:b/>
          <w:b/>
          <w:sz w:val="21"/>
          <w:szCs w:val="21"/>
        </w:rPr>
      </w:pPr>
      <w:del w:id="1" w:author="Unknown Author" w:date="2021-11-01T16:58:15Z">
        <w:r>
          <w:rPr>
            <w:rFonts w:ascii="Times New Roman" w:hAnsi="Times New Roman"/>
            <w:b/>
            <w:sz w:val="21"/>
            <w:szCs w:val="21"/>
          </w:rPr>
          <w:delText>NCRCoinRecyclerSO</w:delText>
        </w:r>
      </w:del>
      <w:ins w:id="2" w:author="Unknown Author" w:date="2021-11-01T16:58:15Z">
        <w:bookmarkStart w:id="0" w:name="documentName"/>
        <w:r>
          <w:rPr>
            <w:rFonts w:ascii="Times New Roman" w:hAnsi="Times New Roman"/>
            <w:b/>
            <w:sz w:val="21"/>
            <w:szCs w:val="21"/>
          </w:rPr>
          <w:t>News Article Classifier</w:t>
          <w:rPrChange w:id="0" w:author="Unknown Author" w:date="2021-11-01T17:10:25Z"/>
        </w:r>
      </w:ins>
    </w:p>
    <w:p>
      <w:pPr>
        <w:pStyle w:val="Subtitle1"/>
        <w:rPr>
          <w:sz w:val="21"/>
          <w:szCs w:val="21"/>
        </w:rPr>
      </w:pPr>
      <w:r>
        <w:rPr>
          <w:sz w:val="21"/>
          <w:szCs w:val="21"/>
          <w:rPrChange w:id="0" w:author="Unknown Author" w:date="2021-11-01T17:10:25Z"/>
        </w:rPr>
      </w:r>
    </w:p>
    <w:p>
      <w:pPr>
        <w:pStyle w:val="Subtitle1"/>
        <w:jc w:val="center"/>
        <w:rPr>
          <w:rFonts w:ascii="Times New Roman" w:hAnsi="Times New Roman"/>
          <w:sz w:val="21"/>
          <w:szCs w:val="21"/>
        </w:rPr>
      </w:pPr>
      <w:r>
        <w:rPr>
          <w:rFonts w:ascii="Times New Roman" w:hAnsi="Times New Roman"/>
          <w:sz w:val="21"/>
          <w:szCs w:val="21"/>
          <w:rPrChange w:id="0" w:author="Unknown Author" w:date="2021-11-01T17:10:25Z"/>
        </w:rPr>
        <w:t>Functional</w:t>
      </w:r>
      <w:del w:id="5" w:author="Unknown Author" w:date="2021-11-01T18:57:51Z">
        <w:r>
          <w:rPr>
            <w:rFonts w:ascii="Times New Roman" w:hAnsi="Times New Roman"/>
            <w:sz w:val="21"/>
            <w:szCs w:val="21"/>
          </w:rPr>
          <w:delText>/Implementation/Test</w:delText>
        </w:r>
      </w:del>
      <w:r>
        <w:rPr>
          <w:rFonts w:ascii="Times New Roman" w:hAnsi="Times New Roman"/>
          <w:sz w:val="21"/>
          <w:szCs w:val="21"/>
          <w:rPrChange w:id="0" w:author="Unknown Author" w:date="2021-11-01T17:10:25Z"/>
        </w:rPr>
        <w:t xml:space="preserve"> Specification</w:t>
        <w:rPrChange w:id="0" w:author="Unknown Author" w:date="2021-11-01T17:10:25Z"/>
      </w:r>
      <w:bookmarkEnd w:id="0"/>
    </w:p>
    <w:p>
      <w:pPr>
        <w:pStyle w:val="Subtitle1"/>
        <w:jc w:val="left"/>
        <w:rPr>
          <w:sz w:val="21"/>
          <w:szCs w:val="21"/>
          <w:del w:id="11" w:author="Unknown Author" w:date="2021-11-01T16:59:08Z"/>
        </w:rPr>
      </w:pPr>
      <w:del w:id="7" w:author="Unknown Author" w:date="2021-11-01T16:59:08Z">
        <w:bookmarkStart w:id="1" w:name="documentNumber111111111"/>
        <w:r>
          <w:rPr>
            <w:rFonts w:ascii="Times New Roman" w:hAnsi="Times New Roman"/>
            <w:sz w:val="21"/>
            <w:szCs w:val="21"/>
          </w:rPr>
          <w:delText>497-000</w:delText>
        </w:r>
      </w:del>
      <w:del w:id="8" w:author="Unknown Author" w:date="2021-11-01T16:59:08Z">
        <w:r>
          <w:rPr>
            <w:rFonts w:ascii="Times New Roman" w:hAnsi="Times New Roman"/>
            <w:sz w:val="21"/>
            <w:szCs w:val="21"/>
            <w:highlight w:val="yellow"/>
          </w:rPr>
          <w:delText>XXXX</w:delText>
        </w:r>
      </w:del>
      <w:del w:id="9" w:author="Unknown Author" w:date="2021-11-01T16:59:08Z">
        <w:r>
          <w:rPr>
            <w:rFonts w:ascii="Times New Roman" w:hAnsi="Times New Roman"/>
            <w:sz w:val="21"/>
            <w:szCs w:val="21"/>
          </w:rPr>
          <w:delText xml:space="preserve"> </w:delText>
        </w:r>
      </w:del>
      <w:del w:id="10" w:author="Unknown Author" w:date="2021-11-01T16:59:08Z">
        <w:bookmarkEnd w:id="1"/>
        <w:r>
          <w:rPr>
            <w:rFonts w:ascii="Times New Roman" w:hAnsi="Times New Roman"/>
            <w:sz w:val="21"/>
            <w:szCs w:val="21"/>
          </w:rPr>
          <w:delText>Rev. A</w:delText>
        </w:r>
      </w:del>
    </w:p>
    <w:p>
      <w:pPr>
        <w:pStyle w:val="Subtitle1"/>
        <w:jc w:val="left"/>
        <w:rPr>
          <w:sz w:val="21"/>
          <w:szCs w:val="21"/>
        </w:rPr>
      </w:pPr>
      <w:r>
        <w:rPr>
          <w:rFonts w:ascii="Times New Roman" w:hAnsi="Times New Roman"/>
          <w:sz w:val="21"/>
          <w:szCs w:val="21"/>
          <w:rPrChange w:id="0" w:author="Unknown Author" w:date="2021-11-01T17:10:25Z"/>
        </w:rPr>
        <w:t xml:space="preserve"> </w:t>
      </w:r>
      <w:r>
        <w:rPr>
          <w:rFonts w:ascii="Times New Roman" w:hAnsi="Times New Roman"/>
          <w:sz w:val="21"/>
          <w:szCs w:val="21"/>
          <w:rPrChange w:id="0" w:author="Unknown Author" w:date="2021-11-01T17:10:25Z"/>
        </w:rPr>
        <w:t xml:space="preserve">Date: </w:t>
      </w:r>
      <w:del w:id="14" w:author="Unknown Author" w:date="2021-11-01T16:59:13Z">
        <w:r>
          <w:rPr>
            <w:rFonts w:ascii="Times New Roman" w:hAnsi="Times New Roman"/>
            <w:sz w:val="21"/>
            <w:szCs w:val="21"/>
          </w:rPr>
          <w:delText>May 4, 2015</w:delText>
        </w:r>
      </w:del>
      <w:ins w:id="15" w:author="Unknown Author" w:date="2021-11-01T16:59:20Z">
        <w:r>
          <w:rPr>
            <w:rFonts w:ascii="Times New Roman" w:hAnsi="Times New Roman"/>
            <w:sz w:val="21"/>
            <w:szCs w:val="21"/>
          </w:rPr>
          <w:t>30-10-2021</w:t>
          <w:rPrChange w:id="0" w:author="Unknown Author" w:date="2021-11-01T17:10:25Z"/>
        </w:r>
      </w:ins>
    </w:p>
    <w:p>
      <w:pPr>
        <w:pStyle w:val="Subtitle1"/>
        <w:jc w:val="left"/>
        <w:rPr>
          <w:sz w:val="21"/>
          <w:szCs w:val="21"/>
        </w:rPr>
      </w:pPr>
      <w:r>
        <w:rPr>
          <w:rFonts w:ascii="Times New Roman" w:hAnsi="Times New Roman"/>
          <w:sz w:val="21"/>
          <w:szCs w:val="21"/>
          <w:rPrChange w:id="0" w:author="Unknown Author" w:date="2021-11-01T17:10:25Z"/>
        </w:rPr>
        <w:t xml:space="preserve">Prepared By:  </w:t>
      </w:r>
      <w:del w:id="17" w:author="Unknown Author" w:date="2021-11-01T16:58:55Z">
        <w:r>
          <w:rPr>
            <w:rFonts w:ascii="Times New Roman" w:hAnsi="Times New Roman"/>
            <w:sz w:val="21"/>
            <w:szCs w:val="21"/>
          </w:rPr>
          <w:delText>Shaun Thamer, SelfServ Platform</w:delText>
        </w:r>
      </w:del>
      <w:del w:id="18" w:author="Unknown Author" w:date="2021-11-01T16:58:55Z">
        <w:r>
          <w:rPr>
            <w:rFonts w:ascii="Times New Roman" w:hAnsi="Times New Roman"/>
            <w:i/>
            <w:sz w:val="21"/>
            <w:szCs w:val="21"/>
          </w:rPr>
          <w:delText xml:space="preserve"> </w:delText>
        </w:r>
      </w:del>
      <w:del w:id="19" w:author="Unknown Author" w:date="2021-11-01T16:58:55Z">
        <w:r>
          <w:rPr>
            <w:rFonts w:ascii="Times New Roman" w:hAnsi="Times New Roman"/>
            <w:sz w:val="21"/>
            <w:szCs w:val="21"/>
          </w:rPr>
          <w:delText>Software</w:delText>
        </w:r>
      </w:del>
      <w:ins w:id="20" w:author="Unknown Author" w:date="2021-11-01T16:58:56Z">
        <w:r>
          <w:rPr>
            <w:rFonts w:ascii="Times New Roman" w:hAnsi="Times New Roman"/>
            <w:sz w:val="21"/>
            <w:szCs w:val="21"/>
          </w:rPr>
          <w:t>Phani Kumar. T,  Ra</w:t>
        </w:r>
      </w:ins>
      <w:ins w:id="21" w:author="Unknown Author" w:date="2021-11-01T16:59:00Z">
        <w:r>
          <w:rPr>
            <w:rFonts w:ascii="Times New Roman" w:hAnsi="Times New Roman"/>
            <w:sz w:val="21"/>
            <w:szCs w:val="21"/>
          </w:rPr>
          <w:t xml:space="preserve">ghu </w:t>
          <w:rPrChange w:id="0" w:author="Unknown Author" w:date="2021-11-01T17:10:25Z"/>
        </w:r>
      </w:ins>
    </w:p>
    <w:p>
      <w:pPr>
        <w:pStyle w:val="Normal"/>
        <w:ind w:left="0" w:right="0" w:hanging="0"/>
        <w:jc w:val="both"/>
        <w:rPr>
          <w:rFonts w:ascii="Times New Roman" w:hAnsi="Times New Roman"/>
          <w:b/>
          <w:b/>
          <w:sz w:val="21"/>
          <w:szCs w:val="21"/>
          <w:del w:id="23" w:author="Unknown Author" w:date="2021-11-01T18:59:12Z"/>
        </w:rPr>
      </w:pPr>
      <w:del w:id="22" w:author="Unknown Author" w:date="2021-11-01T18:59:12Z">
        <w:r>
          <w:rPr>
            <w:rFonts w:ascii="Times New Roman" w:hAnsi="Times New Roman"/>
            <w:b/>
            <w:sz w:val="21"/>
            <w:szCs w:val="21"/>
          </w:rPr>
        </w:r>
      </w:del>
    </w:p>
    <w:p>
      <w:pPr>
        <w:pStyle w:val="Normal"/>
        <w:ind w:left="0" w:right="0" w:hanging="0"/>
        <w:jc w:val="both"/>
        <w:rPr>
          <w:rFonts w:ascii="Times New Roman" w:hAnsi="Times New Roman"/>
          <w:b/>
          <w:b/>
          <w:sz w:val="21"/>
          <w:szCs w:val="21"/>
          <w:del w:id="25" w:author="Unknown Author" w:date="2021-11-01T18:59:12Z"/>
        </w:rPr>
      </w:pPr>
      <w:del w:id="24" w:author="Unknown Author" w:date="2021-11-01T18:59:12Z">
        <w:r>
          <w:rPr>
            <w:rFonts w:ascii="Times New Roman" w:hAnsi="Times New Roman"/>
            <w:b/>
            <w:sz w:val="21"/>
            <w:szCs w:val="21"/>
          </w:rPr>
          <w:delText xml:space="preserve">Reviewed By: </w:delText>
        </w:r>
      </w:del>
      <w:bookmarkStart w:id="2" w:name="documentDate"/>
      <w:bookmarkEnd w:id="2"/>
    </w:p>
    <w:p>
      <w:pPr>
        <w:pStyle w:val="Normal"/>
        <w:rPr>
          <w:rFonts w:ascii="Times New Roman" w:hAnsi="Times New Roman"/>
          <w:sz w:val="21"/>
          <w:szCs w:val="21"/>
          <w:del w:id="27" w:author="Unknown Author" w:date="2021-11-01T18:59:12Z"/>
        </w:rPr>
      </w:pPr>
      <w:del w:id="26" w:author="Unknown Author" w:date="2021-11-01T18:59:12Z">
        <w:r>
          <w:rPr>
            <w:rFonts w:ascii="Times New Roman" w:hAnsi="Times New Roman"/>
            <w:sz w:val="21"/>
            <w:szCs w:val="21"/>
          </w:rPr>
        </w:r>
      </w:del>
    </w:p>
    <w:p>
      <w:pPr>
        <w:pStyle w:val="Normal"/>
        <w:ind w:left="274" w:right="274" w:hanging="0"/>
        <w:rPr>
          <w:rFonts w:ascii="Times New Roman" w:hAnsi="Times New Roman"/>
          <w:caps/>
          <w:sz w:val="21"/>
          <w:szCs w:val="21"/>
          <w:del w:id="29" w:author="Unknown Author" w:date="2021-11-01T18:59:12Z"/>
        </w:rPr>
      </w:pPr>
      <w:del w:id="28" w:author="Unknown Author" w:date="2021-11-01T18:59:12Z">
        <w:r>
          <w:rPr>
            <w:rFonts w:ascii="Times New Roman" w:hAnsi="Times New Roman"/>
            <w:caps/>
            <w:sz w:val="21"/>
            <w:szCs w:val="21"/>
          </w:rPr>
        </w:r>
      </w:del>
    </w:p>
    <w:p>
      <w:pPr>
        <w:pStyle w:val="Normal"/>
        <w:ind w:left="274" w:right="274" w:hanging="0"/>
        <w:rPr>
          <w:rFonts w:ascii="Times New Roman" w:hAnsi="Times New Roman"/>
          <w:caps/>
          <w:sz w:val="21"/>
          <w:szCs w:val="21"/>
          <w:del w:id="31" w:author="Unknown Author" w:date="2021-11-01T18:59:12Z"/>
        </w:rPr>
      </w:pPr>
      <w:del w:id="30" w:author="Unknown Author" w:date="2021-11-01T18:59:12Z">
        <w:r>
          <w:rPr>
            <w:rFonts w:ascii="Times New Roman" w:hAnsi="Times New Roman"/>
            <w:caps/>
            <w:sz w:val="21"/>
            <w:szCs w:val="21"/>
          </w:rPr>
        </w:r>
      </w:del>
    </w:p>
    <w:p>
      <w:pPr>
        <w:pStyle w:val="Normal"/>
        <w:ind w:left="274" w:right="274" w:hanging="0"/>
        <w:rPr>
          <w:rFonts w:ascii="Times New Roman" w:hAnsi="Times New Roman"/>
          <w:caps/>
          <w:sz w:val="21"/>
          <w:szCs w:val="21"/>
          <w:del w:id="33" w:author="Unknown Author" w:date="2021-11-01T18:59:12Z"/>
        </w:rPr>
      </w:pPr>
      <w:del w:id="32" w:author="Unknown Author" w:date="2021-11-01T18:59:12Z">
        <w:r>
          <w:rPr>
            <w:rFonts w:ascii="Times New Roman" w:hAnsi="Times New Roman"/>
            <w:caps/>
            <w:sz w:val="21"/>
            <w:szCs w:val="21"/>
          </w:rPr>
        </w:r>
      </w:del>
    </w:p>
    <w:p>
      <w:pPr>
        <w:pStyle w:val="Normal"/>
        <w:ind w:left="274" w:right="274" w:hanging="0"/>
        <w:rPr>
          <w:rFonts w:ascii="Times New Roman" w:hAnsi="Times New Roman"/>
          <w:caps/>
          <w:sz w:val="21"/>
          <w:szCs w:val="21"/>
          <w:del w:id="35" w:author="Unknown Author" w:date="2021-11-01T18:59:12Z"/>
        </w:rPr>
      </w:pPr>
      <w:del w:id="34" w:author="Unknown Author" w:date="2021-11-01T18:59:12Z">
        <w:r>
          <w:rPr>
            <w:rFonts w:ascii="Times New Roman" w:hAnsi="Times New Roman"/>
            <w:caps/>
            <w:sz w:val="21"/>
            <w:szCs w:val="21"/>
          </w:rPr>
        </w:r>
      </w:del>
    </w:p>
    <w:p>
      <w:pPr>
        <w:pStyle w:val="Normal"/>
        <w:spacing w:before="0" w:after="0"/>
        <w:jc w:val="center"/>
        <w:rPr>
          <w:rFonts w:ascii="Times New Roman" w:hAnsi="Times New Roman"/>
          <w:b/>
          <w:b/>
          <w:color w:val="FF0000"/>
          <w:sz w:val="21"/>
          <w:szCs w:val="21"/>
          <w:del w:id="37" w:author="Unknown Author" w:date="2021-11-01T17:00:27Z"/>
        </w:rPr>
      </w:pPr>
      <w:del w:id="36" w:author="Unknown Author" w:date="2021-11-01T17:00:27Z">
        <w:r>
          <w:rPr>
            <w:rFonts w:ascii="Times New Roman" w:hAnsi="Times New Roman"/>
            <w:b/>
            <w:color w:val="FF0000"/>
            <w:sz w:val="21"/>
            <w:szCs w:val="21"/>
          </w:rPr>
          <w:delText>The electronic version of this document is the revision controlled copy.</w:delText>
        </w:r>
      </w:del>
    </w:p>
    <w:p>
      <w:pPr>
        <w:pStyle w:val="TextBody"/>
        <w:spacing w:before="0" w:after="0"/>
        <w:jc w:val="center"/>
        <w:rPr>
          <w:rFonts w:ascii="Times New Roman" w:hAnsi="Times New Roman"/>
          <w:b/>
          <w:b/>
          <w:color w:val="FF0000"/>
          <w:sz w:val="24"/>
          <w:del w:id="39" w:author="Unknown Author" w:date="2021-11-01T17:00:27Z"/>
        </w:rPr>
      </w:pPr>
      <w:del w:id="38" w:author="Unknown Author" w:date="2021-11-01T17:00:27Z">
        <w:r>
          <w:rPr>
            <w:rFonts w:ascii="Times New Roman" w:hAnsi="Times New Roman"/>
            <w:b/>
            <w:color w:val="FF0000"/>
            <w:sz w:val="24"/>
          </w:rPr>
          <w:delText>All printed copies are considered uncontrolled copies.</w:delText>
        </w:r>
      </w:del>
    </w:p>
    <w:p>
      <w:pPr>
        <w:pStyle w:val="Normal"/>
        <w:spacing w:before="0" w:after="0"/>
        <w:jc w:val="center"/>
        <w:rPr>
          <w:rFonts w:ascii="Times New Roman" w:hAnsi="Times New Roman"/>
          <w:b/>
          <w:b/>
          <w:color w:val="FF0000"/>
          <w:sz w:val="21"/>
          <w:szCs w:val="21"/>
          <w:del w:id="41" w:author="Unknown Author" w:date="2021-11-01T18:59:12Z"/>
        </w:rPr>
      </w:pPr>
      <w:del w:id="40" w:author="Unknown Author" w:date="2021-11-01T18:59:12Z">
        <w:r>
          <w:rPr>
            <w:rFonts w:ascii="Times New Roman" w:hAnsi="Times New Roman"/>
            <w:b/>
            <w:color w:val="FF0000"/>
            <w:sz w:val="21"/>
            <w:szCs w:val="21"/>
          </w:rPr>
        </w:r>
      </w:del>
      <w:r>
        <w:br w:type="page"/>
      </w:r>
    </w:p>
    <w:p>
      <w:pPr>
        <w:pStyle w:val="Normal"/>
        <w:ind w:left="0" w:right="0" w:hanging="0"/>
        <w:jc w:val="center"/>
        <w:rPr>
          <w:rFonts w:ascii="Times New Roman" w:hAnsi="Times New Roman"/>
          <w:sz w:val="21"/>
          <w:szCs w:val="21"/>
          <w:del w:id="43" w:author="Unknown Author" w:date="2021-11-01T18:58:13Z"/>
        </w:rPr>
      </w:pPr>
      <w:del w:id="42" w:author="Unknown Author" w:date="2021-11-01T18:58:13Z">
        <w:r>
          <w:rPr>
            <w:rFonts w:ascii="Times New Roman" w:hAnsi="Times New Roman"/>
            <w:sz w:val="21"/>
            <w:szCs w:val="21"/>
          </w:rPr>
        </w:r>
      </w:del>
    </w:p>
    <w:p>
      <w:pPr>
        <w:pStyle w:val="Normal"/>
        <w:rPr>
          <w:rFonts w:ascii="Times New Roman" w:hAnsi="Times New Roman"/>
          <w:sz w:val="21"/>
          <w:szCs w:val="21"/>
          <w:del w:id="48" w:author="Unknown Author" w:date="2021-11-01T17:00:07Z"/>
        </w:rPr>
      </w:pPr>
      <w:del w:id="44" w:author="Unknown Author" w:date="2021-11-01T17:00:07Z">
        <w:r>
          <w:rPr>
            <w:rFonts w:ascii="Times New Roman" w:hAnsi="Times New Roman"/>
            <w:sz w:val="21"/>
            <w:szCs w:val="21"/>
          </w:rPr>
          <w:delText>Document Number:</w:delText>
          <w:tab/>
        </w:r>
      </w:del>
      <w:del w:id="45" w:author="Unknown Author" w:date="2021-11-01T17:00:07Z">
        <w:r>
          <w:rPr>
            <w:rFonts w:ascii="Times New Roman" w:hAnsi="Times New Roman"/>
            <w:sz w:val="21"/>
            <w:szCs w:val="21"/>
          </w:rPr>
          <w:fldChar w:fldCharType="begin"/>
        </w:r>
        <w:r>
          <w:rPr>
            <w:sz w:val="21"/>
            <w:szCs w:val="21"/>
            <w:rFonts w:ascii="Times New Roman" w:hAnsi="Times New Roman"/>
          </w:rPr>
          <w:delInstrText> REF documentNumber \h </w:delInstrText>
        </w:r>
        <w:r>
          <w:rPr>
            <w:sz w:val="21"/>
            <w:szCs w:val="21"/>
            <w:rFonts w:ascii="Times New Roman" w:hAnsi="Times New Roman"/>
          </w:rPr>
          <w:fldChar w:fldCharType="separate"/>
        </w:r>
        <w:r>
          <w:rPr>
            <w:sz w:val="21"/>
            <w:szCs w:val="21"/>
            <w:rFonts w:ascii="Times New Roman" w:hAnsi="Times New Roman"/>
          </w:rPr>
          <w:delText>Error: Reference source not found</w:delText>
        </w:r>
        <w:r>
          <w:rPr>
            <w:sz w:val="21"/>
            <w:szCs w:val="21"/>
            <w:rFonts w:ascii="Times New Roman" w:hAnsi="Times New Roman"/>
          </w:rPr>
          <w:fldChar w:fldCharType="end"/>
        </w:r>
      </w:del>
      <w:del w:id="46" w:author="Unknown Author" w:date="2021-11-01T17:00:07Z">
        <w:r>
          <w:rPr>
            <w:rFonts w:ascii="Times New Roman" w:hAnsi="Times New Roman"/>
            <w:sz w:val="21"/>
            <w:szCs w:val="21"/>
          </w:rPr>
          <w:tab/>
          <w:tab/>
          <w:tab/>
          <w:delText>Revision:</w:delText>
          <w:tab/>
        </w:r>
      </w:del>
      <w:del w:id="47" w:author="Unknown Author" w:date="2021-11-01T17:00:07Z">
        <w:r>
          <w:rPr>
            <w:rFonts w:ascii="Times New Roman" w:hAnsi="Times New Roman"/>
            <w:sz w:val="21"/>
            <w:szCs w:val="21"/>
          </w:rPr>
          <w:fldChar w:fldCharType="begin"/>
        </w:r>
        <w:r>
          <w:rPr>
            <w:sz w:val="21"/>
            <w:szCs w:val="21"/>
            <w:rFonts w:ascii="Times New Roman" w:hAnsi="Times New Roman"/>
          </w:rPr>
          <w:delInstrText> REF documentRev \h </w:delInstrText>
        </w:r>
        <w:r>
          <w:rPr>
            <w:sz w:val="21"/>
            <w:szCs w:val="21"/>
            <w:rFonts w:ascii="Times New Roman" w:hAnsi="Times New Roman"/>
          </w:rPr>
          <w:fldChar w:fldCharType="separate"/>
        </w:r>
        <w:r>
          <w:rPr>
            <w:sz w:val="21"/>
            <w:szCs w:val="21"/>
            <w:rFonts w:ascii="Times New Roman" w:hAnsi="Times New Roman"/>
          </w:rPr>
          <w:delText>Error: Reference source not found</w:delText>
        </w:r>
        <w:r>
          <w:rPr>
            <w:sz w:val="21"/>
            <w:szCs w:val="21"/>
            <w:rFonts w:ascii="Times New Roman" w:hAnsi="Times New Roman"/>
          </w:rPr>
          <w:fldChar w:fldCharType="end"/>
        </w:r>
      </w:del>
    </w:p>
    <w:tbl>
      <w:tblPr>
        <w:tblW w:w="9648" w:type="dxa"/>
        <w:jc w:val="left"/>
        <w:tblInd w:w="0" w:type="dxa"/>
        <w:tblCellMar>
          <w:top w:w="0" w:type="dxa"/>
          <w:left w:w="108" w:type="dxa"/>
          <w:bottom w:w="0" w:type="dxa"/>
          <w:right w:w="108" w:type="dxa"/>
        </w:tblCellMar>
      </w:tblPr>
      <w:tblGrid>
        <w:gridCol w:w="1277"/>
        <w:gridCol w:w="1440"/>
        <w:gridCol w:w="6931"/>
      </w:tblGrid>
      <w:tr>
        <w:trPr>
          <w:cantSplit w:val="true"/>
        </w:trPr>
        <w:tc>
          <w:tcPr>
            <w:tcW w:w="1277" w:type="dxa"/>
            <w:tcBorders>
              <w:top w:val="double" w:sz="12" w:space="0" w:color="000000"/>
              <w:left w:val="double" w:sz="12" w:space="0" w:color="000000"/>
              <w:bottom w:val="single" w:sz="6" w:space="0" w:color="000000"/>
              <w:right w:val="single" w:sz="6" w:space="0" w:color="000000"/>
            </w:tcBorders>
          </w:tcPr>
          <w:p>
            <w:pPr>
              <w:pStyle w:val="Normal"/>
              <w:ind w:left="0" w:right="0" w:hanging="0"/>
              <w:jc w:val="center"/>
              <w:rPr>
                <w:rFonts w:ascii="Times New Roman" w:hAnsi="Times New Roman"/>
                <w:b/>
                <w:b/>
                <w:sz w:val="24"/>
                <w:del w:id="50" w:author="Unknown Author" w:date="2021-11-01T17:00:07Z"/>
              </w:rPr>
            </w:pPr>
            <w:del w:id="49" w:author="Unknown Author" w:date="2021-11-01T17:00:07Z">
              <w:r>
                <w:rPr>
                  <w:rFonts w:ascii="Times New Roman" w:hAnsi="Times New Roman"/>
                  <w:b/>
                  <w:sz w:val="24"/>
                </w:rPr>
                <w:delText>Revision</w:delText>
              </w:r>
            </w:del>
          </w:p>
        </w:tc>
        <w:tc>
          <w:tcPr>
            <w:tcW w:w="1440" w:type="dxa"/>
            <w:tcBorders>
              <w:top w:val="double" w:sz="12" w:space="0" w:color="000000"/>
              <w:left w:val="single" w:sz="6" w:space="0" w:color="000000"/>
              <w:bottom w:val="single" w:sz="6" w:space="0" w:color="000000"/>
              <w:right w:val="single" w:sz="6" w:space="0" w:color="000000"/>
            </w:tcBorders>
          </w:tcPr>
          <w:p>
            <w:pPr>
              <w:pStyle w:val="Normal"/>
              <w:ind w:left="0" w:right="0" w:hanging="0"/>
              <w:jc w:val="center"/>
              <w:rPr>
                <w:rFonts w:ascii="Times New Roman" w:hAnsi="Times New Roman"/>
                <w:b/>
                <w:b/>
                <w:sz w:val="24"/>
                <w:del w:id="52" w:author="Unknown Author" w:date="2021-11-01T17:00:07Z"/>
              </w:rPr>
            </w:pPr>
            <w:del w:id="51" w:author="Unknown Author" w:date="2021-11-01T17:00:07Z">
              <w:r>
                <w:rPr>
                  <w:rFonts w:ascii="Times New Roman" w:hAnsi="Times New Roman"/>
                  <w:b/>
                  <w:sz w:val="24"/>
                </w:rPr>
                <w:delText>Date</w:delText>
              </w:r>
            </w:del>
          </w:p>
        </w:tc>
        <w:tc>
          <w:tcPr>
            <w:tcW w:w="6931" w:type="dxa"/>
            <w:tcBorders>
              <w:top w:val="double" w:sz="12" w:space="0" w:color="000000"/>
              <w:left w:val="single" w:sz="6" w:space="0" w:color="000000"/>
              <w:bottom w:val="single" w:sz="6" w:space="0" w:color="000000"/>
              <w:right w:val="double" w:sz="12" w:space="0" w:color="000000"/>
            </w:tcBorders>
          </w:tcPr>
          <w:p>
            <w:pPr>
              <w:pStyle w:val="Normal"/>
              <w:ind w:left="0" w:right="0" w:hanging="0"/>
              <w:jc w:val="center"/>
              <w:rPr>
                <w:rFonts w:ascii="Times New Roman" w:hAnsi="Times New Roman"/>
                <w:b/>
                <w:b/>
                <w:sz w:val="24"/>
                <w:del w:id="54" w:author="Unknown Author" w:date="2021-11-01T17:00:07Z"/>
              </w:rPr>
            </w:pPr>
            <w:del w:id="53" w:author="Unknown Author" w:date="2021-11-01T17:00:07Z">
              <w:r>
                <w:rPr>
                  <w:rFonts w:ascii="Times New Roman" w:hAnsi="Times New Roman"/>
                  <w:b/>
                  <w:sz w:val="24"/>
                </w:rPr>
                <w:delText>Description of Change</w:delText>
              </w:r>
            </w:del>
          </w:p>
        </w:tc>
      </w:tr>
      <w:tr>
        <w:trPr>
          <w:cantSplit w:val="true"/>
        </w:trPr>
        <w:tc>
          <w:tcPr>
            <w:tcW w:w="1277" w:type="dxa"/>
            <w:tcBorders>
              <w:top w:val="single" w:sz="6" w:space="0" w:color="000000"/>
              <w:left w:val="double" w:sz="12" w:space="0" w:color="000000"/>
              <w:bottom w:val="single" w:sz="6" w:space="0" w:color="000000"/>
              <w:right w:val="single" w:sz="6" w:space="0" w:color="000000"/>
            </w:tcBorders>
          </w:tcPr>
          <w:p>
            <w:pPr>
              <w:pStyle w:val="Normal"/>
              <w:ind w:left="0" w:right="0" w:hanging="0"/>
              <w:rPr>
                <w:rFonts w:ascii="Times New Roman" w:hAnsi="Times New Roman"/>
                <w:sz w:val="24"/>
                <w:del w:id="56" w:author="Unknown Author" w:date="2021-11-01T17:00:07Z"/>
              </w:rPr>
            </w:pPr>
            <w:del w:id="55" w:author="Unknown Author" w:date="2021-11-01T17:00:07Z">
              <w:r>
                <w:rPr>
                  <w:rFonts w:ascii="Times New Roman" w:hAnsi="Times New Roman"/>
                  <w:sz w:val="24"/>
                </w:rPr>
                <w:delText>A</w:delText>
              </w:r>
            </w:del>
          </w:p>
        </w:tc>
        <w:tc>
          <w:tcPr>
            <w:tcW w:w="1440" w:type="dxa"/>
            <w:tcBorders>
              <w:top w:val="single" w:sz="6" w:space="0" w:color="000000"/>
              <w:left w:val="single" w:sz="6" w:space="0" w:color="000000"/>
              <w:bottom w:val="single" w:sz="6" w:space="0" w:color="000000"/>
              <w:right w:val="single" w:sz="6" w:space="0" w:color="000000"/>
            </w:tcBorders>
          </w:tcPr>
          <w:p>
            <w:pPr>
              <w:pStyle w:val="Normal"/>
              <w:ind w:left="0" w:right="0" w:hanging="0"/>
              <w:rPr>
                <w:rFonts w:ascii="Times New Roman" w:hAnsi="Times New Roman"/>
                <w:sz w:val="24"/>
                <w:del w:id="58" w:author="Unknown Author" w:date="2021-11-01T17:00:07Z"/>
              </w:rPr>
            </w:pPr>
            <w:del w:id="57" w:author="Unknown Author" w:date="2021-11-01T17:00:07Z">
              <w:r>
                <w:rPr>
                  <w:rFonts w:ascii="Times New Roman" w:hAnsi="Times New Roman"/>
                  <w:sz w:val="24"/>
                </w:rPr>
                <w:delText>05/04/15</w:delText>
              </w:r>
            </w:del>
          </w:p>
        </w:tc>
        <w:tc>
          <w:tcPr>
            <w:tcW w:w="6931" w:type="dxa"/>
            <w:tcBorders>
              <w:top w:val="single" w:sz="6" w:space="0" w:color="000000"/>
              <w:left w:val="single" w:sz="6" w:space="0" w:color="000000"/>
              <w:bottom w:val="single" w:sz="6" w:space="0" w:color="000000"/>
              <w:right w:val="double" w:sz="12" w:space="0" w:color="000000"/>
            </w:tcBorders>
          </w:tcPr>
          <w:p>
            <w:pPr>
              <w:pStyle w:val="Normal"/>
              <w:ind w:left="0" w:right="0" w:hanging="0"/>
              <w:rPr>
                <w:rFonts w:ascii="Times New Roman" w:hAnsi="Times New Roman"/>
                <w:sz w:val="24"/>
                <w:del w:id="60" w:author="Unknown Author" w:date="2021-11-01T17:00:07Z"/>
              </w:rPr>
            </w:pPr>
            <w:del w:id="59" w:author="Unknown Author" w:date="2021-11-01T17:00:07Z">
              <w:r>
                <w:rPr>
                  <w:rFonts w:ascii="Times New Roman" w:hAnsi="Times New Roman"/>
                  <w:sz w:val="24"/>
                </w:rPr>
                <w:delText>Initial Release</w:delText>
              </w:r>
            </w:del>
          </w:p>
        </w:tc>
      </w:tr>
      <w:tr>
        <w:trPr>
          <w:cantSplit w:val="true"/>
        </w:trPr>
        <w:tc>
          <w:tcPr>
            <w:tcW w:w="1277" w:type="dxa"/>
            <w:tcBorders>
              <w:top w:val="single" w:sz="6" w:space="0" w:color="000000"/>
              <w:left w:val="double" w:sz="12" w:space="0" w:color="000000"/>
              <w:bottom w:val="single" w:sz="6" w:space="0" w:color="000000"/>
              <w:right w:val="single" w:sz="6" w:space="0" w:color="000000"/>
            </w:tcBorders>
          </w:tcPr>
          <w:p>
            <w:pPr>
              <w:pStyle w:val="Normal"/>
              <w:ind w:left="0" w:right="0" w:hanging="0"/>
              <w:rPr>
                <w:rFonts w:ascii="Times New Roman" w:hAnsi="Times New Roman"/>
                <w:sz w:val="24"/>
                <w:del w:id="62" w:author="Unknown Author" w:date="2021-11-01T17:00:07Z"/>
              </w:rPr>
            </w:pPr>
            <w:del w:id="61" w:author="Unknown Author" w:date="2021-11-01T17:00:07Z">
              <w:r>
                <w:rPr>
                  <w:rFonts w:ascii="Times New Roman" w:hAnsi="Times New Roman"/>
                  <w:sz w:val="24"/>
                </w:rPr>
              </w:r>
            </w:del>
          </w:p>
        </w:tc>
        <w:tc>
          <w:tcPr>
            <w:tcW w:w="1440" w:type="dxa"/>
            <w:tcBorders>
              <w:top w:val="single" w:sz="6" w:space="0" w:color="000000"/>
              <w:left w:val="single" w:sz="6" w:space="0" w:color="000000"/>
              <w:bottom w:val="single" w:sz="6" w:space="0" w:color="000000"/>
              <w:right w:val="single" w:sz="6" w:space="0" w:color="000000"/>
            </w:tcBorders>
          </w:tcPr>
          <w:p>
            <w:pPr>
              <w:pStyle w:val="Normal"/>
              <w:ind w:left="0" w:right="0" w:hanging="0"/>
              <w:rPr>
                <w:rFonts w:ascii="Times New Roman" w:hAnsi="Times New Roman"/>
                <w:sz w:val="24"/>
                <w:del w:id="64" w:author="Unknown Author" w:date="2021-11-01T17:00:07Z"/>
              </w:rPr>
            </w:pPr>
            <w:del w:id="63" w:author="Unknown Author" w:date="2021-11-01T17:00:07Z">
              <w:r>
                <w:rPr>
                  <w:rFonts w:ascii="Times New Roman" w:hAnsi="Times New Roman"/>
                  <w:sz w:val="24"/>
                </w:rPr>
              </w:r>
            </w:del>
          </w:p>
        </w:tc>
        <w:tc>
          <w:tcPr>
            <w:tcW w:w="6931" w:type="dxa"/>
            <w:tcBorders>
              <w:top w:val="single" w:sz="6" w:space="0" w:color="000000"/>
              <w:left w:val="single" w:sz="6" w:space="0" w:color="000000"/>
              <w:bottom w:val="single" w:sz="6" w:space="0" w:color="000000"/>
              <w:right w:val="double" w:sz="12" w:space="0" w:color="000000"/>
            </w:tcBorders>
          </w:tcPr>
          <w:p>
            <w:pPr>
              <w:pStyle w:val="Normal"/>
              <w:ind w:left="0" w:right="0" w:hanging="0"/>
              <w:rPr>
                <w:rFonts w:ascii="Times New Roman" w:hAnsi="Times New Roman"/>
                <w:sz w:val="24"/>
                <w:del w:id="66" w:author="Unknown Author" w:date="2021-11-01T17:00:07Z"/>
              </w:rPr>
            </w:pPr>
            <w:del w:id="65" w:author="Unknown Author" w:date="2021-11-01T17:00:07Z">
              <w:r>
                <w:rPr>
                  <w:rFonts w:ascii="Times New Roman" w:hAnsi="Times New Roman"/>
                  <w:sz w:val="24"/>
                </w:rPr>
              </w:r>
            </w:del>
          </w:p>
        </w:tc>
      </w:tr>
    </w:tbl>
    <w:p>
      <w:pPr>
        <w:pStyle w:val="Normal"/>
        <w:rPr>
          <w:rFonts w:ascii="Times New Roman" w:hAnsi="Times New Roman"/>
          <w:sz w:val="21"/>
          <w:szCs w:val="21"/>
        </w:rPr>
      </w:pPr>
      <w:r>
        <w:rPr>
          <w:rFonts w:ascii="Times New Roman" w:hAnsi="Times New Roman"/>
          <w:sz w:val="21"/>
          <w:szCs w:val="21"/>
          <w:rPrChange w:id="0" w:author="Unknown Author" w:date="2021-11-01T17:10:25Z"/>
        </w:rPr>
        <w:rPrChange w:id="0" w:author="Unknown Author" w:date="2021-11-01T17:10:25Z"/>
      </w:r>
    </w:p>
    <w:p>
      <w:pPr>
        <w:sectPr>
          <w:type w:val="nextPage"/>
          <w:pgSz w:w="12240" w:h="15840"/>
          <w:pgMar w:left="1440" w:right="1440" w:header="0" w:top="1080" w:footer="0" w:bottom="1080" w:gutter="0"/>
          <w:pgNumType w:fmt="decimal"/>
          <w:formProt w:val="false"/>
          <w:textDirection w:val="lrTb"/>
          <w:docGrid w:type="default" w:linePitch="100" w:charSpace="8192"/>
        </w:sectPr>
      </w:pPr>
    </w:p>
    <w:sdt>
      <w:sdtPr>
        <w:docPartObj>
          <w:docPartGallery w:val="Table of Contents"/>
          <w:docPartUnique w:val="true"/>
        </w:docPartObj>
      </w:sdtPr>
      <w:sdtContent>
        <w:p>
          <w:pPr>
            <w:pStyle w:val="Contents1"/>
            <w:tabs>
              <w:tab w:val="right" w:pos="10080" w:leader="dot"/>
            </w:tabs>
            <w:rPr/>
          </w:pPr>
          <w:r>
            <w:fldChar w:fldCharType="begin"/>
          </w:r>
          <w:r>
            <w:rPr>
              <w:rStyle w:val="IndexLink"/>
            </w:rPr>
            <w:instrText> TOC \o "1-3" \h</w:instrText>
          </w:r>
          <w:r>
            <w:rPr>
              <w:rStyle w:val="IndexLink"/>
            </w:rPr>
            <w:fldChar w:fldCharType="separate"/>
          </w:r>
          <w:hyperlink w:anchor="__RefHeading___Toc27957_3360867896">
            <w:r>
              <w:rPr>
                <w:rStyle w:val="IndexLink"/>
              </w:rPr>
              <w:t>1 Overview</w:t>
              <w:tab/>
              <w:t>3</w:t>
            </w:r>
          </w:hyperlink>
        </w:p>
        <w:p>
          <w:pPr>
            <w:pStyle w:val="Contents2"/>
            <w:tabs>
              <w:tab w:val="right" w:pos="10080" w:leader="dot"/>
            </w:tabs>
            <w:rPr/>
          </w:pPr>
          <w:hyperlink w:anchor="__RefHeading___Toc27959_3360867896">
            <w:r>
              <w:rPr>
                <w:rStyle w:val="IndexLink"/>
              </w:rPr>
              <w:t xml:space="preserve"> </w:t>
            </w:r>
            <w:r>
              <w:rPr>
                <w:rStyle w:val="IndexLink"/>
              </w:rPr>
              <w:t>Purpose</w:t>
              <w:tab/>
              <w:t>3</w:t>
            </w:r>
          </w:hyperlink>
        </w:p>
        <w:p>
          <w:pPr>
            <w:pStyle w:val="Contents2"/>
            <w:tabs>
              <w:tab w:val="right" w:pos="10080" w:leader="dot"/>
            </w:tabs>
            <w:rPr/>
          </w:pPr>
          <w:hyperlink w:anchor="__RefHeading___Toc27961_3360867896">
            <w:r>
              <w:rPr>
                <w:rStyle w:val="IndexLink"/>
              </w:rPr>
              <w:t xml:space="preserve"> </w:t>
            </w:r>
            <w:r>
              <w:rPr>
                <w:rStyle w:val="IndexLink"/>
              </w:rPr>
              <w:t>Scope</w:t>
              <w:tab/>
              <w:t>3</w:t>
            </w:r>
          </w:hyperlink>
        </w:p>
        <w:p>
          <w:pPr>
            <w:pStyle w:val="Contents2"/>
            <w:tabs>
              <w:tab w:val="right" w:pos="10080" w:leader="dot"/>
            </w:tabs>
            <w:rPr/>
          </w:pPr>
          <w:hyperlink w:anchor="__RefHeading___Toc27963_3360867896">
            <w:r>
              <w:rPr>
                <w:rStyle w:val="IndexLink"/>
              </w:rPr>
              <w:t xml:space="preserve"> </w:t>
            </w:r>
            <w:r>
              <w:rPr>
                <w:rStyle w:val="IndexLink"/>
              </w:rPr>
              <w:t>Assumptions</w:t>
              <w:tab/>
              <w:t>3</w:t>
            </w:r>
          </w:hyperlink>
        </w:p>
        <w:p>
          <w:pPr>
            <w:pStyle w:val="Contents2"/>
            <w:tabs>
              <w:tab w:val="right" w:pos="10080" w:leader="dot"/>
            </w:tabs>
            <w:rPr/>
          </w:pPr>
          <w:hyperlink w:anchor="__RefHeading___Toc27965_3360867896">
            <w:r>
              <w:rPr>
                <w:rStyle w:val="IndexLink"/>
              </w:rPr>
              <w:t xml:space="preserve"> </w:t>
            </w:r>
            <w:r>
              <w:rPr>
                <w:rStyle w:val="IndexLink"/>
              </w:rPr>
              <w:t>Risks, Restrictions, and 3</w:t>
            </w:r>
            <w:r>
              <w:rPr>
                <w:rStyle w:val="IndexLink"/>
                <w:vertAlign w:val="superscript"/>
              </w:rPr>
              <w:t>rd</w:t>
            </w:r>
            <w:r>
              <w:rPr>
                <w:rStyle w:val="IndexLink"/>
              </w:rPr>
              <w:t xml:space="preserve"> Party Impacts</w:t>
              <w:tab/>
              <w:t>3</w:t>
            </w:r>
          </w:hyperlink>
        </w:p>
        <w:p>
          <w:pPr>
            <w:pStyle w:val="Contents2"/>
            <w:tabs>
              <w:tab w:val="right" w:pos="10080" w:leader="dot"/>
            </w:tabs>
            <w:rPr/>
          </w:pPr>
          <w:hyperlink w:anchor="__RefHeading___Toc27969_3360867896">
            <w:r>
              <w:rPr>
                <w:rStyle w:val="IndexLink"/>
              </w:rPr>
              <w:t xml:space="preserve"> </w:t>
            </w:r>
            <w:r>
              <w:rPr>
                <w:rStyle w:val="IndexLink"/>
              </w:rPr>
              <w:t>Detailed Requirements List</w:t>
              <w:tab/>
              <w:t>3</w:t>
            </w:r>
          </w:hyperlink>
        </w:p>
        <w:p>
          <w:pPr>
            <w:pStyle w:val="Contents3"/>
            <w:tabs>
              <w:tab w:val="right" w:pos="10080" w:leader="dot"/>
            </w:tabs>
            <w:rPr/>
          </w:pPr>
          <w:hyperlink w:anchor="__RefHeading___Toc27971_3360867896">
            <w:r>
              <w:rPr>
                <w:rStyle w:val="IndexLink"/>
              </w:rPr>
              <w:t xml:space="preserve"> </w:t>
            </w:r>
            <w:r>
              <w:rPr>
                <w:rStyle w:val="IndexLink"/>
              </w:rPr>
              <w:t>Predict the news article category for a valid URL provided as input</w:t>
              <w:tab/>
              <w:t>3</w:t>
            </w:r>
          </w:hyperlink>
        </w:p>
        <w:p>
          <w:pPr>
            <w:pStyle w:val="Contents3"/>
            <w:tabs>
              <w:tab w:val="right" w:pos="10080" w:leader="dot"/>
            </w:tabs>
            <w:rPr/>
          </w:pPr>
          <w:hyperlink w:anchor="__RefHeading___Toc27973_3360867896">
            <w:r>
              <w:rPr>
                <w:rStyle w:val="IndexLink"/>
              </w:rPr>
              <w:t xml:space="preserve"> </w:t>
            </w:r>
            <w:r>
              <w:rPr>
                <w:rStyle w:val="IndexLink"/>
              </w:rPr>
              <w:t>Find invalid URLs and throw error message to user.</w:t>
              <w:tab/>
              <w:t>3</w:t>
            </w:r>
          </w:hyperlink>
        </w:p>
        <w:p>
          <w:pPr>
            <w:pStyle w:val="Contents3"/>
            <w:tabs>
              <w:tab w:val="right" w:pos="10080" w:leader="dot"/>
            </w:tabs>
            <w:rPr/>
          </w:pPr>
          <w:hyperlink w:anchor="__RefHeading___Toc27975_3360867896">
            <w:r>
              <w:rPr>
                <w:rStyle w:val="IndexLink"/>
              </w:rPr>
              <w:t xml:space="preserve"> </w:t>
            </w:r>
            <w:r>
              <w:rPr>
                <w:rStyle w:val="IndexLink"/>
              </w:rPr>
              <w:t>Application requires to find out invalidate URLs provide and should throw error to the user.</w:t>
              <w:tab/>
              <w:t>3</w:t>
            </w:r>
          </w:hyperlink>
        </w:p>
        <w:p>
          <w:pPr>
            <w:pStyle w:val="Contents3"/>
            <w:tabs>
              <w:tab w:val="right" w:pos="10080" w:leader="dot"/>
            </w:tabs>
            <w:rPr/>
          </w:pPr>
          <w:hyperlink w:anchor="__RefHeading___Toc27977_3360867896">
            <w:r>
              <w:rPr>
                <w:rStyle w:val="IndexLink"/>
              </w:rPr>
              <w:t xml:space="preserve"> </w:t>
            </w:r>
            <w:r>
              <w:rPr>
                <w:rStyle w:val="IndexLink"/>
              </w:rPr>
              <w:t>Process the Data and clean it using nltk per-processioning techniques.</w:t>
              <w:tab/>
              <w:t>4</w:t>
            </w:r>
          </w:hyperlink>
        </w:p>
        <w:p>
          <w:pPr>
            <w:pStyle w:val="Contents3"/>
            <w:tabs>
              <w:tab w:val="right" w:pos="10080" w:leader="dot"/>
            </w:tabs>
            <w:rPr/>
          </w:pPr>
          <w:hyperlink w:anchor="__RefHeading___Toc27979_3360867896">
            <w:r>
              <w:rPr>
                <w:rStyle w:val="IndexLink"/>
              </w:rPr>
              <w:t xml:space="preserve"> </w:t>
            </w:r>
            <w:r>
              <w:rPr>
                <w:rStyle w:val="IndexLink"/>
              </w:rPr>
              <w:t>Train the model with the processed data.</w:t>
              <w:tab/>
              <w:t>4</w:t>
            </w:r>
          </w:hyperlink>
        </w:p>
        <w:p>
          <w:pPr>
            <w:pStyle w:val="Contents3"/>
            <w:tabs>
              <w:tab w:val="right" w:pos="10080" w:leader="dot"/>
            </w:tabs>
            <w:rPr/>
          </w:pPr>
          <w:hyperlink w:anchor="__RefHeading___Toc27981_3360867896">
            <w:r>
              <w:rPr>
                <w:rStyle w:val="IndexLink"/>
              </w:rPr>
              <w:t>Predict on Test data set. Obtain the Accuracy of the model.</w:t>
              <w:tab/>
              <w:t>4</w:t>
            </w:r>
          </w:hyperlink>
        </w:p>
        <w:p>
          <w:pPr>
            <w:pStyle w:val="Contents3"/>
            <w:tabs>
              <w:tab w:val="right" w:pos="10080" w:leader="dot"/>
            </w:tabs>
            <w:rPr/>
          </w:pPr>
          <w:hyperlink w:anchor="__RefHeading___Toc27983_3360867896">
            <w:r>
              <w:rPr>
                <w:rStyle w:val="IndexLink"/>
              </w:rPr>
              <w:t>Provide a provision to retrain the model.</w:t>
              <w:tab/>
              <w:t>4</w:t>
            </w:r>
          </w:hyperlink>
        </w:p>
        <w:p>
          <w:pPr>
            <w:pStyle w:val="Contents3"/>
            <w:tabs>
              <w:tab w:val="right" w:pos="10080" w:leader="dot"/>
            </w:tabs>
            <w:rPr/>
          </w:pPr>
          <w:hyperlink w:anchor="__RefHeading___Toc27985_3360867896">
            <w:r>
              <w:rPr>
                <w:rStyle w:val="IndexLink"/>
              </w:rPr>
              <w:tab/>
              <w:t>4</w:t>
            </w:r>
          </w:hyperlink>
        </w:p>
        <w:p>
          <w:pPr>
            <w:pStyle w:val="Contents3"/>
            <w:tabs>
              <w:tab w:val="right" w:pos="10080" w:leader="dot"/>
            </w:tabs>
            <w:rPr/>
          </w:pPr>
          <w:hyperlink w:anchor="__RefHeading___Toc27987_3360867896">
            <w:r>
              <w:rPr>
                <w:rStyle w:val="IndexLink"/>
              </w:rPr>
              <w:t xml:space="preserve"> </w:t>
            </w:r>
            <w:r>
              <w:rPr>
                <w:rStyle w:val="IndexLink"/>
              </w:rPr>
              <w:t>2. Processing Model Data:</w:t>
              <w:tab/>
              <w:t>5</w:t>
            </w:r>
          </w:hyperlink>
          <w:r>
            <w:rPr>
              <w:rStyle w:val="IndexLink"/>
            </w:rPr>
            <w:fldChar w:fldCharType="end"/>
          </w:r>
        </w:p>
      </w:sdtContent>
    </w:sdt>
    <w:p>
      <w:pPr>
        <w:pStyle w:val="Normal"/>
        <w:rPr>
          <w:rFonts w:ascii="Times New Roman" w:hAnsi="Times New Roman"/>
          <w:sz w:val="21"/>
          <w:szCs w:val="21"/>
        </w:rPr>
      </w:pPr>
      <w:r>
        <w:rPr>
          <w:rFonts w:ascii="Times New Roman" w:hAnsi="Times New Roman"/>
          <w:sz w:val="21"/>
          <w:szCs w:val="21"/>
          <w:rPrChange w:id="0" w:author="Unknown Author" w:date="2021-11-01T17:10:25Z"/>
        </w:rPr>
        <w:rPrChange w:id="0" w:author="Unknown Author" w:date="2021-11-01T17:10:25Z"/>
      </w:r>
      <w:r>
        <w:br w:type="page"/>
      </w:r>
    </w:p>
    <w:p>
      <w:pPr>
        <w:pStyle w:val="Heading1"/>
        <w:rPr>
          <w:sz w:val="21"/>
          <w:szCs w:val="21"/>
        </w:rPr>
      </w:pPr>
      <w:bookmarkStart w:id="3" w:name="__RefHeading___Toc27957_3360867896"/>
      <w:bookmarkStart w:id="4" w:name="_Toc418513293"/>
      <w:bookmarkStart w:id="5" w:name="_Toc329579108"/>
      <w:bookmarkStart w:id="6" w:name="_Toc329577779"/>
      <w:bookmarkStart w:id="7" w:name="_Toc311444728"/>
      <w:bookmarkStart w:id="8" w:name="_Toc329677451"/>
      <w:bookmarkStart w:id="9" w:name="_Toc396620955"/>
      <w:bookmarkEnd w:id="3"/>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t>1</w:t>
      </w:r>
      <w:r>
        <w:rPr>
          <w:sz w:val="21"/>
          <w:szCs w:val="21"/>
          <w:rFonts w:ascii="Times New Roman" w:hAnsi="Times New Roman"/>
        </w:rPr>
        <w:fldChar w:fldCharType="end"/>
      </w:r>
      <w:bookmarkEnd w:id="5"/>
      <w:bookmarkEnd w:id="6"/>
      <w:bookmarkEnd w:id="7"/>
      <w:bookmarkEnd w:id="8"/>
      <w:r>
        <w:rPr>
          <w:rFonts w:ascii="Times New Roman" w:hAnsi="Times New Roman"/>
          <w:sz w:val="21"/>
          <w:szCs w:val="21"/>
          <w:rPrChange w:id="0" w:author="Unknown Author" w:date="2021-11-01T17:10:25Z"/>
        </w:rPr>
        <w:t xml:space="preserve"> </w:t>
      </w:r>
      <w:bookmarkEnd w:id="9"/>
      <w:r>
        <w:rPr>
          <w:rFonts w:ascii="Times New Roman" w:hAnsi="Times New Roman"/>
          <w:sz w:val="21"/>
          <w:szCs w:val="21"/>
          <w:rPrChange w:id="0" w:author="Unknown Author" w:date="2021-11-01T17:10:25Z"/>
        </w:rPr>
        <w:t>Overview</w:t>
      </w:r>
      <w:bookmarkEnd w:id="4"/>
    </w:p>
    <w:p>
      <w:pPr>
        <w:pStyle w:val="Normal"/>
        <w:ind w:left="0" w:right="0" w:hanging="0"/>
        <w:rPr>
          <w:rFonts w:ascii="Times New Roman" w:hAnsi="Times New Roman"/>
          <w:vanish/>
          <w:sz w:val="21"/>
          <w:szCs w:val="21"/>
        </w:rPr>
      </w:pPr>
      <w:r>
        <w:rPr>
          <w:rFonts w:ascii="Times New Roman" w:hAnsi="Times New Roman"/>
          <w:vanish/>
          <w:sz w:val="21"/>
          <w:szCs w:val="21"/>
          <w:rPrChange w:id="0" w:author="Unknown Author" w:date="2021-11-01T17:10:25Z"/>
        </w:rPr>
        <w:t>This section provides a high level overview of the entire software product. This document describes all data, architectural, interface, component-level design, implementation and test for the software product.</w:t>
      </w:r>
    </w:p>
    <w:p>
      <w:pPr>
        <w:pStyle w:val="Normal"/>
        <w:ind w:left="0" w:right="0" w:hanging="0"/>
        <w:rPr>
          <w:sz w:val="21"/>
          <w:szCs w:val="21"/>
        </w:rPr>
      </w:pPr>
      <w:r>
        <w:rPr>
          <w:rFonts w:ascii="Times New Roman" w:hAnsi="Times New Roman"/>
          <w:sz w:val="21"/>
          <w:szCs w:val="21"/>
          <w:rPrChange w:id="0" w:author="Unknown Author" w:date="2021-11-01T17:10:25Z"/>
        </w:rPr>
        <w:t xml:space="preserve">The </w:t>
      </w:r>
      <w:del w:id="74" w:author="Unknown Author" w:date="2021-11-01T16:58:16Z">
        <w:r>
          <w:rPr>
            <w:rFonts w:ascii="Times New Roman" w:hAnsi="Times New Roman"/>
            <w:sz w:val="21"/>
            <w:szCs w:val="21"/>
          </w:rPr>
          <w:delText>NCRCoinRecyclerSO</w:delText>
        </w:r>
      </w:del>
      <w:ins w:id="75" w:author="Unknown Author" w:date="2021-11-01T16:58:16Z">
        <w:r>
          <w:rPr>
            <w:rFonts w:ascii="Times New Roman" w:hAnsi="Times New Roman"/>
            <w:sz w:val="21"/>
            <w:szCs w:val="21"/>
          </w:rPr>
          <w:t>News Article Classifier</w:t>
        </w:r>
      </w:ins>
      <w:r>
        <w:rPr>
          <w:rFonts w:ascii="Times New Roman" w:hAnsi="Times New Roman"/>
          <w:sz w:val="21"/>
          <w:szCs w:val="21"/>
          <w:rPrChange w:id="0" w:author="Unknown Author" w:date="2021-11-01T17:10:25Z"/>
        </w:rPr>
        <w:t xml:space="preserve"> provides the </w:t>
      </w:r>
      <w:del w:id="77" w:author="Unknown Author" w:date="2021-11-01T17:03:16Z">
        <w:r>
          <w:rPr>
            <w:rFonts w:ascii="Times New Roman" w:hAnsi="Times New Roman"/>
            <w:sz w:val="21"/>
            <w:szCs w:val="21"/>
          </w:rPr>
          <w:delText>OPOS compliant Service Object for driving coin recyclers. This supports the NCRCoinAcceptor and ScotCashChanger Control Objects. Current devices supported include the Crane Xchange CR5000.</w:delText>
        </w:r>
      </w:del>
      <w:ins w:id="78" w:author="Unknown Author" w:date="2021-11-01T17:03:16Z">
        <w:r>
          <w:rPr>
            <w:rFonts w:ascii="Times New Roman" w:hAnsi="Times New Roman"/>
            <w:sz w:val="21"/>
            <w:szCs w:val="21"/>
          </w:rPr>
          <w:t>interface to predict a new article category.  It will provide interfaces to retrain the model also.</w:t>
          <w:rPrChange w:id="0" w:author="Unknown Author" w:date="2021-11-01T17:10:25Z"/>
        </w:r>
      </w:ins>
    </w:p>
    <w:p>
      <w:pPr>
        <w:pStyle w:val="Heading2"/>
        <w:ind w:left="1440" w:right="0" w:hanging="1440"/>
        <w:rPr>
          <w:sz w:val="21"/>
          <w:szCs w:val="21"/>
        </w:rPr>
      </w:pPr>
      <w:bookmarkStart w:id="10" w:name="__RefHeading___Toc27959_3360867896"/>
      <w:bookmarkStart w:id="11" w:name="_Toc418513294"/>
      <w:bookmarkEnd w:id="10"/>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r>
        <w:rPr>
          <w:rFonts w:ascii="Times New Roman" w:hAnsi="Times New Roman"/>
          <w:sz w:val="21"/>
          <w:szCs w:val="21"/>
          <w:rPrChange w:id="0" w:author="Unknown Author" w:date="2021-11-01T17:10:25Z"/>
        </w:rPr>
        <w:t>Purpose</w:t>
      </w:r>
      <w:bookmarkEnd w:id="11"/>
    </w:p>
    <w:p>
      <w:pPr>
        <w:pStyle w:val="Normal"/>
        <w:ind w:left="0" w:right="0" w:hanging="0"/>
        <w:rPr>
          <w:rFonts w:ascii="Times New Roman" w:hAnsi="Times New Roman"/>
          <w:vanish/>
          <w:sz w:val="21"/>
          <w:szCs w:val="21"/>
        </w:rPr>
      </w:pPr>
      <w:r>
        <w:rPr>
          <w:rFonts w:ascii="Times New Roman" w:hAnsi="Times New Roman"/>
          <w:vanish/>
          <w:sz w:val="21"/>
          <w:szCs w:val="21"/>
          <w:rPrChange w:id="0" w:author="Unknown Author" w:date="2021-11-01T17:10:25Z"/>
        </w:rPr>
        <w:t xml:space="preserve">Describe the purpose of the FITS and its intended audience. Describe the functional software design, implementation and test approaches. </w:t>
      </w:r>
    </w:p>
    <w:p>
      <w:pPr>
        <w:pStyle w:val="Normal"/>
        <w:ind w:left="0" w:right="0" w:hanging="0"/>
        <w:rPr>
          <w:sz w:val="21"/>
          <w:szCs w:val="21"/>
        </w:rPr>
      </w:pPr>
      <w:r>
        <w:rPr>
          <w:rFonts w:ascii="Times New Roman" w:hAnsi="Times New Roman"/>
          <w:sz w:val="21"/>
          <w:szCs w:val="21"/>
          <w:rPrChange w:id="0" w:author="Unknown Author" w:date="2021-11-01T17:10:25Z"/>
        </w:rPr>
        <w:t xml:space="preserve">The purpose of this document is to describe the functional software design, implementation and test approach for developers that will maintain and interface with the </w:t>
      </w:r>
      <w:del w:id="84" w:author="Unknown Author" w:date="2021-11-01T16:58:16Z">
        <w:r>
          <w:rPr>
            <w:rFonts w:ascii="Times New Roman" w:hAnsi="Times New Roman"/>
            <w:sz w:val="21"/>
            <w:szCs w:val="21"/>
          </w:rPr>
          <w:delText>NCRCoinRecyclerSO</w:delText>
        </w:r>
      </w:del>
      <w:ins w:id="85" w:author="Unknown Author" w:date="2021-11-01T16:58:16Z">
        <w:r>
          <w:rPr>
            <w:rFonts w:ascii="Times New Roman" w:hAnsi="Times New Roman"/>
            <w:sz w:val="21"/>
            <w:szCs w:val="21"/>
          </w:rPr>
          <w:t>News Article Classifier</w:t>
        </w:r>
      </w:ins>
      <w:r>
        <w:rPr>
          <w:rFonts w:ascii="Times New Roman" w:hAnsi="Times New Roman"/>
          <w:sz w:val="21"/>
          <w:szCs w:val="21"/>
          <w:rPrChange w:id="0" w:author="Unknown Author" w:date="2021-11-01T17:10:25Z"/>
        </w:rPr>
        <w:t xml:space="preserve">. </w:t>
      </w:r>
      <w:del w:id="87" w:author="Unknown Author" w:date="2021-11-01T17:04:14Z">
        <w:r>
          <w:rPr>
            <w:rFonts w:ascii="Times New Roman" w:hAnsi="Times New Roman"/>
            <w:sz w:val="21"/>
            <w:szCs w:val="21"/>
          </w:rPr>
          <w:delText>This document will detail device specific functionality for each device supported.</w:delText>
          <w:rPrChange w:id="0" w:author="Unknown Author" w:date="2021-11-01T17:10:25Z"/>
        </w:r>
      </w:del>
    </w:p>
    <w:p>
      <w:pPr>
        <w:pStyle w:val="Heading2"/>
        <w:ind w:left="1440" w:right="0" w:hanging="1440"/>
        <w:rPr>
          <w:rFonts w:ascii="Times New Roman" w:hAnsi="Times New Roman"/>
          <w:sz w:val="21"/>
          <w:szCs w:val="21"/>
          <w:del w:id="91" w:author="Unknown Author" w:date="2021-11-01T17:04:27Z"/>
        </w:rPr>
      </w:pPr>
      <w:del w:id="88" w:author="Unknown Author" w:date="2021-11-01T17:04:27Z">
        <w:bookmarkStart w:id="12" w:name="_Toc4185132951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89" w:author="Unknown Author" w:date="2021-11-01T17:04:27Z">
        <w:r>
          <w:rPr>
            <w:rFonts w:ascii="Times New Roman" w:hAnsi="Times New Roman"/>
            <w:sz w:val="21"/>
            <w:szCs w:val="21"/>
          </w:rPr>
          <w:delText xml:space="preserve"> </w:delText>
        </w:r>
      </w:del>
      <w:del w:id="90" w:author="Unknown Author" w:date="2021-11-01T17:04:27Z">
        <w:r>
          <w:rPr>
            <w:rFonts w:ascii="Times New Roman" w:hAnsi="Times New Roman"/>
            <w:sz w:val="21"/>
            <w:szCs w:val="21"/>
          </w:rPr>
          <w:delText>Historical Information/Previous Implementation</w:delText>
        </w:r>
      </w:del>
      <w:bookmarkEnd w:id="12"/>
    </w:p>
    <w:p>
      <w:pPr>
        <w:pStyle w:val="Heading2"/>
        <w:ind w:left="1440" w:right="0" w:hanging="1440"/>
        <w:rPr>
          <w:rFonts w:ascii="Times New Roman" w:hAnsi="Times New Roman"/>
          <w:sz w:val="21"/>
          <w:szCs w:val="21"/>
        </w:rPr>
      </w:pPr>
      <w:r>
        <w:rPr>
          <w:rFonts w:ascii="Times New Roman" w:hAnsi="Times New Roman"/>
          <w:sz w:val="21"/>
          <w:szCs w:val="21"/>
          <w:rPrChange w:id="0" w:author="Unknown Author" w:date="2021-11-01T17:10:25Z"/>
        </w:rPr>
        <w:rPrChange w:id="0" w:author="Unknown Author" w:date="2021-11-01T17:10:25Z"/>
      </w:r>
    </w:p>
    <w:p>
      <w:pPr>
        <w:pStyle w:val="Heading2"/>
        <w:ind w:left="1440" w:right="0" w:hanging="1440"/>
        <w:rPr>
          <w:sz w:val="21"/>
          <w:szCs w:val="21"/>
        </w:rPr>
      </w:pPr>
      <w:bookmarkStart w:id="13" w:name="__RefHeading___Toc27961_3360867896"/>
      <w:bookmarkStart w:id="14" w:name="_Toc418513296"/>
      <w:bookmarkEnd w:id="13"/>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r>
        <w:rPr>
          <w:rFonts w:ascii="Times New Roman" w:hAnsi="Times New Roman"/>
          <w:sz w:val="21"/>
          <w:szCs w:val="21"/>
          <w:rPrChange w:id="0" w:author="Unknown Author" w:date="2021-11-01T17:10:25Z"/>
        </w:rPr>
        <w:t>Scope</w:t>
      </w:r>
      <w:bookmarkEnd w:id="14"/>
    </w:p>
    <w:p>
      <w:pPr>
        <w:pStyle w:val="Normal"/>
        <w:tabs>
          <w:tab w:val="clear" w:pos="288"/>
          <w:tab w:val="left" w:pos="180" w:leader="none"/>
          <w:tab w:val="left" w:pos="360" w:leader="none"/>
          <w:tab w:val="left" w:pos="720" w:leader="none"/>
        </w:tabs>
        <w:ind w:left="0" w:right="0" w:hanging="0"/>
        <w:rPr>
          <w:rFonts w:ascii="Times New Roman" w:hAnsi="Times New Roman" w:eastAsia="Times"/>
          <w:vanish/>
          <w:sz w:val="21"/>
          <w:szCs w:val="21"/>
        </w:rPr>
      </w:pPr>
      <w:r>
        <w:rPr>
          <w:rFonts w:eastAsia="Times" w:ascii="Times New Roman" w:hAnsi="Times New Roman"/>
          <w:vanish/>
          <w:sz w:val="21"/>
          <w:szCs w:val="21"/>
          <w:rPrChange w:id="0" w:author="Unknown Author" w:date="2021-11-01T17:10:25Z"/>
        </w:rPr>
        <w:t>The scope should include the following details:</w:t>
      </w:r>
    </w:p>
    <w:p>
      <w:pPr>
        <w:pStyle w:val="Normal"/>
        <w:tabs>
          <w:tab w:val="clear" w:pos="288"/>
          <w:tab w:val="left" w:pos="180" w:leader="none"/>
          <w:tab w:val="left" w:pos="360" w:leader="none"/>
          <w:tab w:val="left" w:pos="720" w:leader="none"/>
        </w:tabs>
        <w:ind w:left="0" w:right="0" w:hanging="0"/>
        <w:rPr>
          <w:rFonts w:ascii="Times New Roman" w:hAnsi="Times New Roman" w:eastAsia="Times"/>
          <w:vanish/>
          <w:sz w:val="21"/>
          <w:szCs w:val="21"/>
        </w:rPr>
      </w:pPr>
      <w:r>
        <w:rPr>
          <w:rFonts w:eastAsia="Times" w:ascii="Times New Roman" w:hAnsi="Times New Roman"/>
          <w:vanish/>
          <w:sz w:val="21"/>
          <w:szCs w:val="21"/>
          <w:rPrChange w:id="0" w:author="Unknown Author" w:date="2021-11-01T17:10:25Z"/>
        </w:rPr>
      </w:r>
    </w:p>
    <w:p>
      <w:pPr>
        <w:pStyle w:val="Normal"/>
        <w:tabs>
          <w:tab w:val="clear" w:pos="288"/>
          <w:tab w:val="left" w:pos="180" w:leader="none"/>
          <w:tab w:val="left" w:pos="360" w:leader="none"/>
          <w:tab w:val="left" w:pos="720" w:leader="none"/>
        </w:tabs>
        <w:ind w:left="360" w:right="0" w:hanging="360"/>
        <w:rPr>
          <w:rFonts w:ascii="Times New Roman" w:hAnsi="Times New Roman" w:eastAsia="Times"/>
          <w:vanish/>
          <w:sz w:val="21"/>
          <w:szCs w:val="21"/>
        </w:rPr>
      </w:pPr>
      <w:r>
        <w:rPr>
          <w:rFonts w:eastAsia="Times" w:ascii="Times New Roman" w:hAnsi="Times New Roman"/>
          <w:vanish/>
          <w:sz w:val="21"/>
          <w:szCs w:val="21"/>
          <w:rPrChange w:id="0" w:author="Unknown Author" w:date="2021-11-01T17:10:25Z"/>
        </w:rPr>
        <w:t>(1)</w:t>
        <w:tab/>
        <w:t xml:space="preserve"> Identify the software product to be produced by name; for example, Cash Dispenser Service Object, MSR Firmware Update Script, Coin Recycler Detection, etc.</w:t>
      </w:r>
    </w:p>
    <w:p>
      <w:pPr>
        <w:pStyle w:val="Normal"/>
        <w:tabs>
          <w:tab w:val="clear" w:pos="288"/>
          <w:tab w:val="left" w:pos="180" w:leader="none"/>
          <w:tab w:val="left" w:pos="360" w:leader="none"/>
          <w:tab w:val="left" w:pos="720" w:leader="none"/>
        </w:tabs>
        <w:ind w:left="360" w:right="0" w:hanging="360"/>
        <w:rPr>
          <w:rFonts w:ascii="Times New Roman" w:hAnsi="Times New Roman" w:eastAsia="Times"/>
          <w:vanish/>
          <w:sz w:val="21"/>
          <w:szCs w:val="21"/>
        </w:rPr>
      </w:pPr>
      <w:r>
        <w:rPr>
          <w:rFonts w:eastAsia="Times" w:ascii="Times New Roman" w:hAnsi="Times New Roman"/>
          <w:vanish/>
          <w:sz w:val="21"/>
          <w:szCs w:val="21"/>
          <w:rPrChange w:id="0" w:author="Unknown Author" w:date="2021-11-01T17:10:25Z"/>
        </w:rPr>
        <w:t>(2)</w:t>
        <w:tab/>
        <w:t>Explain what the software product will and will not do.</w:t>
      </w:r>
    </w:p>
    <w:p>
      <w:pPr>
        <w:pStyle w:val="Normal"/>
        <w:tabs>
          <w:tab w:val="clear" w:pos="288"/>
          <w:tab w:val="left" w:pos="180" w:leader="none"/>
          <w:tab w:val="left" w:pos="360" w:leader="none"/>
          <w:tab w:val="left" w:pos="720" w:leader="none"/>
        </w:tabs>
        <w:ind w:left="360" w:right="0" w:hanging="360"/>
        <w:rPr>
          <w:rFonts w:ascii="Times New Roman" w:hAnsi="Times New Roman" w:eastAsia="Times"/>
          <w:vanish/>
          <w:sz w:val="21"/>
          <w:szCs w:val="21"/>
        </w:rPr>
      </w:pPr>
      <w:r>
        <w:rPr>
          <w:rFonts w:eastAsia="Times" w:ascii="Times New Roman" w:hAnsi="Times New Roman"/>
          <w:vanish/>
          <w:sz w:val="21"/>
          <w:szCs w:val="21"/>
          <w:rPrChange w:id="0" w:author="Unknown Author" w:date="2021-11-01T17:10:25Z"/>
        </w:rPr>
        <w:t>(3)</w:t>
        <w:tab/>
        <w:t>Describe all relevant benefits, objectives, and goals.</w:t>
      </w:r>
    </w:p>
    <w:p>
      <w:pPr>
        <w:pStyle w:val="Normal"/>
        <w:ind w:left="0" w:right="0" w:hanging="0"/>
        <w:rPr>
          <w:sz w:val="21"/>
          <w:szCs w:val="21"/>
        </w:rPr>
      </w:pPr>
      <w:r>
        <w:rPr>
          <w:rFonts w:ascii="Times New Roman" w:hAnsi="Times New Roman"/>
          <w:sz w:val="21"/>
          <w:szCs w:val="21"/>
          <w:rPrChange w:id="0" w:author="Unknown Author" w:date="2021-11-01T17:10:25Z"/>
        </w:rPr>
        <w:t xml:space="preserve">The </w:t>
      </w:r>
      <w:del w:id="102" w:author="Unknown Author" w:date="2021-11-01T16:58:16Z">
        <w:r>
          <w:rPr>
            <w:rFonts w:ascii="Times New Roman" w:hAnsi="Times New Roman"/>
            <w:sz w:val="21"/>
            <w:szCs w:val="21"/>
          </w:rPr>
          <w:delText>NCRCoinRecyclerSO</w:delText>
        </w:r>
      </w:del>
      <w:ins w:id="103" w:author="Unknown Author" w:date="2021-11-01T16:58:16Z">
        <w:r>
          <w:rPr>
            <w:rFonts w:ascii="Times New Roman" w:hAnsi="Times New Roman"/>
            <w:sz w:val="21"/>
            <w:szCs w:val="21"/>
          </w:rPr>
          <w:t>News Article Classifier</w:t>
        </w:r>
      </w:ins>
      <w:ins w:id="104" w:author="Unknown Author" w:date="2021-11-01T17:04:50Z">
        <w:r>
          <w:rPr>
            <w:rFonts w:ascii="Times New Roman" w:hAnsi="Times New Roman"/>
            <w:sz w:val="21"/>
            <w:szCs w:val="21"/>
          </w:rPr>
          <w:t xml:space="preserve"> </w:t>
        </w:r>
      </w:ins>
      <w:del w:id="105" w:author="Unknown Author" w:date="2021-11-01T17:04:45Z">
        <w:r>
          <w:rPr>
            <w:rFonts w:ascii="Times New Roman" w:hAnsi="Times New Roman"/>
            <w:sz w:val="21"/>
            <w:szCs w:val="21"/>
          </w:rPr>
          <w:delText>Msg.dll is the event log message file.</w:delText>
        </w:r>
      </w:del>
      <w:del w:id="106" w:author="Unknown Author" w:date="2021-11-01T16:58:16Z">
        <w:r>
          <w:rPr>
            <w:rFonts w:ascii="Times New Roman" w:hAnsi="Times New Roman"/>
            <w:sz w:val="21"/>
            <w:szCs w:val="21"/>
          </w:rPr>
          <w:delText>NCRCoinRecyclerSO</w:delText>
        </w:r>
      </w:del>
      <w:del w:id="107" w:author="Unknown Author" w:date="2021-11-01T17:04:49Z">
        <w:r>
          <w:rPr>
            <w:rFonts w:ascii="Times New Roman" w:hAnsi="Times New Roman"/>
            <w:sz w:val="21"/>
            <w:szCs w:val="21"/>
          </w:rPr>
          <w:delText xml:space="preserve">.dll is the single SO file to support the NCRCoinAcceptorCO and ScotCashChangerCO functionality used by the existing NCR SelfServ Checkout application. It will provide enhanced cash management functionality through new DirectIO commands. The </w:delText>
        </w:r>
      </w:del>
      <w:ins w:id="108" w:author="Unknown Author" w:date="2021-11-01T17:04:53Z">
        <w:r>
          <w:rPr>
            <w:rFonts w:ascii="Times New Roman" w:hAnsi="Times New Roman"/>
            <w:sz w:val="21"/>
            <w:szCs w:val="21"/>
          </w:rPr>
          <w:t>application is a traine</w:t>
        </w:r>
      </w:ins>
      <w:ins w:id="109" w:author="Unknown Author" w:date="2021-11-01T17:05:00Z">
        <w:r>
          <w:rPr>
            <w:rFonts w:ascii="Times New Roman" w:hAnsi="Times New Roman"/>
            <w:sz w:val="21"/>
            <w:szCs w:val="21"/>
          </w:rPr>
          <w:t xml:space="preserve">d ml model which will classify a news article url provided as an input to it and predict to which category the article falls into.  The current version of the </w:t>
        </w:r>
      </w:ins>
      <w:ins w:id="110" w:author="Unknown Author" w:date="2021-11-01T17:06:38Z">
        <w:r>
          <w:rPr>
            <w:rFonts w:ascii="Times New Roman" w:hAnsi="Times New Roman"/>
            <w:sz w:val="21"/>
            <w:szCs w:val="21"/>
          </w:rPr>
          <w:t>implementation classifies the Business, Sports, Science and Worl</w:t>
        </w:r>
      </w:ins>
      <w:ins w:id="111" w:author="Unknown Author" w:date="2021-11-01T17:07:17Z">
        <w:r>
          <w:rPr>
            <w:rFonts w:ascii="Times New Roman" w:hAnsi="Times New Roman"/>
            <w:sz w:val="21"/>
            <w:szCs w:val="21"/>
          </w:rPr>
          <w:t xml:space="preserve">d categories only. For predicting other categories the model should be trained with the data </w:t>
        </w:r>
      </w:ins>
      <w:ins w:id="112" w:author="Unknown Author" w:date="2021-11-01T17:08:01Z">
        <w:r>
          <w:rPr>
            <w:rFonts w:ascii="Times New Roman" w:hAnsi="Times New Roman"/>
            <w:sz w:val="21"/>
            <w:szCs w:val="21"/>
          </w:rPr>
          <w:t>required for the same.</w:t>
          <w:rPrChange w:id="0" w:author="Unknown Author" w:date="2021-11-01T17:10:25Z"/>
        </w:r>
      </w:ins>
    </w:p>
    <w:p>
      <w:pPr>
        <w:pStyle w:val="Normal"/>
        <w:ind w:left="0" w:right="0" w:hanging="0"/>
        <w:rPr>
          <w:rFonts w:ascii="Times New Roman" w:hAnsi="Times New Roman"/>
          <w:sz w:val="21"/>
          <w:szCs w:val="21"/>
        </w:rPr>
      </w:pPr>
      <w:r>
        <w:rPr>
          <w:rFonts w:ascii="Times New Roman" w:hAnsi="Times New Roman"/>
          <w:sz w:val="21"/>
          <w:szCs w:val="21"/>
          <w:rPrChange w:id="0" w:author="Unknown Author" w:date="2021-11-01T17:10:25Z"/>
        </w:rPr>
      </w:r>
    </w:p>
    <w:p>
      <w:pPr>
        <w:pStyle w:val="Normal"/>
        <w:ind w:left="0" w:right="0" w:hanging="0"/>
        <w:rPr>
          <w:sz w:val="21"/>
          <w:szCs w:val="21"/>
          <w:del w:id="116" w:author="Unknown Author" w:date="2021-11-01T17:08:23Z"/>
        </w:rPr>
      </w:pPr>
      <w:r>
        <w:rPr>
          <w:rFonts w:ascii="Times New Roman" w:hAnsi="Times New Roman"/>
          <w:sz w:val="21"/>
          <w:szCs w:val="21"/>
          <w:rPrChange w:id="0" w:author="Unknown Author" w:date="2021-11-01T17:10:25Z"/>
        </w:rPr>
        <w:t xml:space="preserve">The following features will be supported by the </w:t>
      </w:r>
      <w:del w:id="115" w:author="Unknown Author" w:date="2021-11-01T17:08:23Z">
        <w:r>
          <w:rPr>
            <w:rFonts w:ascii="Times New Roman" w:hAnsi="Times New Roman"/>
            <w:sz w:val="21"/>
            <w:szCs w:val="21"/>
          </w:rPr>
          <w:delText>Hot swappable coin hoppers.Three sizes of universal coin hoppers that can be reprogrammed to support any currency.</w:delText>
        </w:r>
      </w:del>
    </w:p>
    <w:p>
      <w:pPr>
        <w:pStyle w:val="Normal"/>
        <w:ind w:left="0" w:right="0" w:hanging="0"/>
        <w:rPr>
          <w:rFonts w:ascii="Times New Roman" w:hAnsi="Times New Roman"/>
          <w:sz w:val="21"/>
          <w:szCs w:val="21"/>
          <w:del w:id="118" w:author="Unknown Author" w:date="2021-11-01T17:08:23Z"/>
        </w:rPr>
      </w:pPr>
      <w:del w:id="117" w:author="Unknown Author" w:date="2021-11-01T17:08:23Z">
        <w:r>
          <w:rPr>
            <w:rFonts w:ascii="Times New Roman" w:hAnsi="Times New Roman"/>
            <w:sz w:val="21"/>
            <w:szCs w:val="21"/>
          </w:rPr>
          <w:delText>Optional 0 to 4 universal coin hoppers for increased capacity.</w:delText>
        </w:r>
      </w:del>
    </w:p>
    <w:p>
      <w:pPr>
        <w:pStyle w:val="Normal"/>
        <w:ind w:left="0" w:right="0" w:hanging="0"/>
        <w:rPr>
          <w:rFonts w:ascii="Times New Roman" w:hAnsi="Times New Roman"/>
          <w:sz w:val="21"/>
          <w:szCs w:val="21"/>
          <w:del w:id="120" w:author="Unknown Author" w:date="2021-11-01T17:08:23Z"/>
        </w:rPr>
      </w:pPr>
      <w:del w:id="119" w:author="Unknown Author" w:date="2021-11-01T17:08:23Z">
        <w:r>
          <w:rPr>
            <w:rFonts w:ascii="Times New Roman" w:hAnsi="Times New Roman"/>
            <w:sz w:val="21"/>
            <w:szCs w:val="21"/>
          </w:rPr>
          <w:delText>Active Cashbox for supporting recycling of every denomination accepted, up to 16.</w:delText>
        </w:r>
      </w:del>
    </w:p>
    <w:p>
      <w:pPr>
        <w:pStyle w:val="Normal"/>
        <w:ind w:left="0" w:right="0" w:hanging="0"/>
        <w:rPr>
          <w:rFonts w:ascii="Times New Roman" w:hAnsi="Times New Roman"/>
          <w:sz w:val="21"/>
          <w:szCs w:val="21"/>
          <w:del w:id="122" w:author="Unknown Author" w:date="2021-11-01T17:08:23Z"/>
        </w:rPr>
      </w:pPr>
      <w:del w:id="121" w:author="Unknown Author" w:date="2021-11-01T17:08:23Z">
        <w:r>
          <w:rPr>
            <w:rFonts w:ascii="Times New Roman" w:hAnsi="Times New Roman"/>
            <w:sz w:val="21"/>
            <w:szCs w:val="21"/>
          </w:rPr>
          <w:delText>The following features are specifically supported by the Crane Xchange CR5000:</w:delText>
        </w:r>
      </w:del>
    </w:p>
    <w:p>
      <w:pPr>
        <w:pStyle w:val="Normal"/>
        <w:ind w:left="0" w:right="0" w:hanging="0"/>
        <w:rPr>
          <w:rFonts w:ascii="Times New Roman" w:hAnsi="Times New Roman"/>
          <w:del w:id="124" w:author="Unknown Author" w:date="2021-11-01T17:08:23Z"/>
        </w:rPr>
      </w:pPr>
      <w:del w:id="123" w:author="Unknown Author" w:date="2021-11-01T17:08:23Z">
        <w:r>
          <w:rPr>
            <w:sz w:val="21"/>
            <w:szCs w:val="21"/>
          </w:rPr>
        </w:r>
      </w:del>
    </w:p>
    <w:p>
      <w:pPr>
        <w:pStyle w:val="Normal"/>
        <w:ind w:left="0" w:right="0" w:hanging="0"/>
        <w:rPr>
          <w:rFonts w:ascii="Times New Roman" w:hAnsi="Times New Roman"/>
          <w:sz w:val="21"/>
          <w:szCs w:val="21"/>
          <w:del w:id="126" w:author="Unknown Author" w:date="2021-11-01T17:08:23Z"/>
        </w:rPr>
      </w:pPr>
      <w:del w:id="125" w:author="Unknown Author" w:date="2021-11-01T17:08:23Z">
        <w:r>
          <w:rPr>
            <w:rFonts w:ascii="Times New Roman" w:hAnsi="Times New Roman"/>
            <w:sz w:val="21"/>
            <w:szCs w:val="21"/>
          </w:rPr>
          <w:delText>Only supports a single currency at a time.</w:delText>
        </w:r>
      </w:del>
    </w:p>
    <w:p>
      <w:pPr>
        <w:pStyle w:val="Normal"/>
        <w:ind w:left="0" w:right="0" w:hanging="0"/>
        <w:rPr>
          <w:rFonts w:ascii="Times New Roman" w:hAnsi="Times New Roman"/>
          <w:sz w:val="21"/>
          <w:szCs w:val="21"/>
          <w:del w:id="128" w:author="Unknown Author" w:date="2021-11-01T17:08:23Z"/>
        </w:rPr>
      </w:pPr>
      <w:del w:id="127" w:author="Unknown Author" w:date="2021-11-01T17:08:23Z">
        <w:r>
          <w:rPr>
            <w:rFonts w:ascii="Times New Roman" w:hAnsi="Times New Roman"/>
            <w:sz w:val="21"/>
            <w:szCs w:val="21"/>
          </w:rPr>
          <w:delText>Given device support, coin bins are hot swappable.</w:delText>
        </w:r>
      </w:del>
    </w:p>
    <w:p>
      <w:pPr>
        <w:pStyle w:val="Normal"/>
        <w:ind w:left="0" w:right="0" w:hanging="0"/>
        <w:rPr>
          <w:rFonts w:ascii="Times New Roman" w:hAnsi="Times New Roman"/>
          <w:sz w:val="21"/>
          <w:szCs w:val="21"/>
          <w:del w:id="130" w:author="Unknown Author" w:date="2021-11-01T17:08:23Z"/>
        </w:rPr>
      </w:pPr>
      <w:del w:id="129" w:author="Unknown Author" w:date="2021-11-01T17:08:23Z">
        <w:r>
          <w:rPr>
            <w:rFonts w:ascii="Times New Roman" w:hAnsi="Times New Roman"/>
            <w:sz w:val="21"/>
            <w:szCs w:val="21"/>
          </w:rPr>
          <w:delText>Supports multiple locations (bins) for any denomination.</w:delText>
        </w:r>
      </w:del>
    </w:p>
    <w:p>
      <w:pPr>
        <w:pStyle w:val="Normal"/>
        <w:ind w:left="0" w:right="0" w:hanging="0"/>
        <w:rPr>
          <w:rFonts w:ascii="Times New Roman" w:hAnsi="Times New Roman"/>
          <w:sz w:val="21"/>
          <w:szCs w:val="21"/>
          <w:del w:id="132" w:author="Unknown Author" w:date="2021-11-01T17:08:23Z"/>
        </w:rPr>
      </w:pPr>
      <w:del w:id="131" w:author="Unknown Author" w:date="2021-11-01T17:08:23Z">
        <w:r>
          <w:rPr>
            <w:rFonts w:ascii="Times New Roman" w:hAnsi="Times New Roman"/>
            <w:sz w:val="21"/>
            <w:szCs w:val="21"/>
          </w:rPr>
          <w:delText>Given device support, may recycle every coin denomination for a currency.</w:delText>
        </w:r>
      </w:del>
    </w:p>
    <w:p>
      <w:pPr>
        <w:pStyle w:val="Normal"/>
        <w:ind w:left="0" w:right="0" w:hanging="0"/>
        <w:rPr>
          <w:rFonts w:ascii="Times New Roman" w:hAnsi="Times New Roman"/>
          <w:sz w:val="21"/>
          <w:szCs w:val="21"/>
          <w:del w:id="134" w:author="Unknown Author" w:date="2021-11-01T17:08:23Z"/>
        </w:rPr>
      </w:pPr>
      <w:del w:id="133" w:author="Unknown Author" w:date="2021-11-01T17:08:23Z">
        <w:r>
          <w:rPr>
            <w:rFonts w:ascii="Times New Roman" w:hAnsi="Times New Roman"/>
            <w:sz w:val="21"/>
            <w:szCs w:val="21"/>
          </w:rPr>
          <w:delText>Configurable coins to dispense, to allow removing coins from circulation.</w:delText>
        </w:r>
      </w:del>
    </w:p>
    <w:p>
      <w:pPr>
        <w:pStyle w:val="Normal"/>
        <w:ind w:left="0" w:right="0" w:hanging="0"/>
        <w:rPr>
          <w:rFonts w:ascii="Times New Roman" w:hAnsi="Times New Roman"/>
          <w:sz w:val="21"/>
          <w:szCs w:val="21"/>
          <w:del w:id="136" w:author="Unknown Author" w:date="2021-11-01T17:08:23Z"/>
        </w:rPr>
      </w:pPr>
      <w:del w:id="135" w:author="Unknown Author" w:date="2021-11-01T17:08:23Z">
        <w:r>
          <w:rPr>
            <w:rFonts w:ascii="Times New Roman" w:hAnsi="Times New Roman"/>
            <w:sz w:val="21"/>
            <w:szCs w:val="21"/>
          </w:rPr>
          <w:delText>Configurable coins to accept.</w:delText>
        </w:r>
      </w:del>
    </w:p>
    <w:p>
      <w:pPr>
        <w:pStyle w:val="Normal"/>
        <w:ind w:left="0" w:right="0" w:hanging="0"/>
        <w:rPr>
          <w:rFonts w:ascii="Times New Roman" w:hAnsi="Times New Roman"/>
          <w:sz w:val="21"/>
          <w:szCs w:val="21"/>
          <w:del w:id="138" w:author="Unknown Author" w:date="2021-11-01T17:08:23Z"/>
        </w:rPr>
      </w:pPr>
      <w:del w:id="137" w:author="Unknown Author" w:date="2021-11-01T17:08:23Z">
        <w:r>
          <w:rPr>
            <w:rFonts w:ascii="Times New Roman" w:hAnsi="Times New Roman"/>
            <w:sz w:val="21"/>
            <w:szCs w:val="21"/>
          </w:rPr>
          <w:delText>Accepts, validates, recycles and dispenses coins.</w:delText>
        </w:r>
      </w:del>
    </w:p>
    <w:p>
      <w:pPr>
        <w:pStyle w:val="Normal"/>
        <w:ind w:left="0" w:right="0" w:hanging="0"/>
        <w:rPr>
          <w:rFonts w:ascii="Times New Roman" w:hAnsi="Times New Roman"/>
          <w:sz w:val="21"/>
          <w:szCs w:val="21"/>
          <w:del w:id="140" w:author="Unknown Author" w:date="2021-11-01T17:08:23Z"/>
        </w:rPr>
      </w:pPr>
      <w:del w:id="139" w:author="Unknown Author" w:date="2021-11-01T17:08:23Z">
        <w:r>
          <w:rPr>
            <w:rFonts w:ascii="Times New Roman" w:hAnsi="Times New Roman"/>
            <w:sz w:val="21"/>
            <w:szCs w:val="21"/>
          </w:rPr>
          <w:delText>service object (different devices may support to different extent):</w:delText>
        </w:r>
      </w:del>
    </w:p>
    <w:p>
      <w:pPr>
        <w:pStyle w:val="Normal"/>
        <w:ind w:left="0" w:right="0" w:hanging="0"/>
        <w:rPr>
          <w:sz w:val="21"/>
          <w:szCs w:val="21"/>
          <w:ins w:id="142" w:author="Unknown Author" w:date="2021-11-01T17:08:25Z"/>
        </w:rPr>
      </w:pPr>
      <w:ins w:id="141" w:author="Unknown Author" w:date="2021-11-01T17:08:25Z">
        <w:r>
          <w:rPr>
            <w:rFonts w:ascii="Times New Roman" w:hAnsi="Times New Roman"/>
            <w:sz w:val="21"/>
            <w:szCs w:val="21"/>
          </w:rPr>
          <w:t>News Article Classifier application:</w:t>
        </w:r>
      </w:ins>
    </w:p>
    <w:p>
      <w:pPr>
        <w:pStyle w:val="Normal"/>
        <w:widowControl/>
        <w:suppressAutoHyphens w:val="true"/>
        <w:bidi w:val="0"/>
        <w:spacing w:before="0" w:after="0"/>
        <w:ind w:left="0" w:right="0" w:hanging="0"/>
        <w:jc w:val="left"/>
        <w:rPr>
          <w:sz w:val="21"/>
          <w:szCs w:val="21"/>
          <w:ins w:id="144" w:author="Unknown Author" w:date="2021-11-01T17:08:25Z"/>
        </w:rPr>
      </w:pPr>
      <w:ins w:id="143" w:author="Unknown Author" w:date="2021-11-01T17:08:25Z">
        <w:r>
          <w:rPr>
            <w:sz w:val="21"/>
            <w:szCs w:val="21"/>
          </w:rPr>
        </w:r>
      </w:ins>
    </w:p>
    <w:p>
      <w:pPr>
        <w:pStyle w:val="Normal"/>
        <w:widowControl/>
        <w:suppressAutoHyphens w:val="true"/>
        <w:bidi w:val="0"/>
        <w:spacing w:before="0" w:after="0"/>
        <w:ind w:left="0" w:right="0" w:hanging="0"/>
        <w:jc w:val="left"/>
        <w:rPr>
          <w:sz w:val="21"/>
          <w:szCs w:val="21"/>
          <w:ins w:id="147" w:author="Unknown Author" w:date="2021-11-01T17:09:05Z"/>
        </w:rPr>
      </w:pPr>
      <w:ins w:id="145" w:author="Unknown Author" w:date="2021-11-01T17:08:25Z">
        <w:r>
          <w:rPr>
            <w:rFonts w:ascii="Times New Roman" w:hAnsi="Times New Roman"/>
            <w:sz w:val="21"/>
            <w:szCs w:val="21"/>
          </w:rPr>
          <w:t xml:space="preserve">1. Ingest the data </w:t>
        </w:r>
      </w:ins>
      <w:ins w:id="146" w:author="Unknown Author" w:date="2021-11-01T17:09:05Z">
        <w:r>
          <w:rPr>
            <w:rFonts w:ascii="Times New Roman" w:hAnsi="Times New Roman"/>
            <w:sz w:val="21"/>
            <w:szCs w:val="21"/>
          </w:rPr>
          <w:t>from various sources on demand</w:t>
        </w:r>
      </w:ins>
    </w:p>
    <w:p>
      <w:pPr>
        <w:pStyle w:val="Normal"/>
        <w:widowControl/>
        <w:suppressAutoHyphens w:val="true"/>
        <w:bidi w:val="0"/>
        <w:spacing w:before="0" w:after="0"/>
        <w:ind w:left="0" w:right="0" w:hanging="0"/>
        <w:jc w:val="left"/>
        <w:rPr>
          <w:rFonts w:ascii="Times New Roman" w:hAnsi="Times New Roman"/>
          <w:ins w:id="149" w:author="Unknown Author" w:date="2021-11-01T17:09:05Z"/>
          <w:sz w:val="21"/>
          <w:szCs w:val="21"/>
        </w:rPr>
      </w:pPr>
      <w:ins w:id="148" w:author="Unknown Author" w:date="2021-11-01T17:09:05Z">
        <w:r>
          <w:rPr>
            <w:rFonts w:ascii="Times New Roman" w:hAnsi="Times New Roman"/>
            <w:sz w:val="21"/>
            <w:szCs w:val="21"/>
          </w:rPr>
          <w:t>2. Train the model using both predefined data-set and from the ingested data.</w:t>
        </w:r>
      </w:ins>
    </w:p>
    <w:p>
      <w:pPr>
        <w:pStyle w:val="Normal"/>
        <w:widowControl/>
        <w:suppressAutoHyphens w:val="true"/>
        <w:bidi w:val="0"/>
        <w:spacing w:before="0" w:after="0"/>
        <w:ind w:left="0" w:right="0" w:hanging="0"/>
        <w:jc w:val="left"/>
        <w:rPr>
          <w:sz w:val="21"/>
          <w:szCs w:val="21"/>
          <w:ins w:id="152" w:author="Unknown Author" w:date="2021-11-01T17:12:02Z"/>
        </w:rPr>
      </w:pPr>
      <w:ins w:id="150" w:author="Unknown Author" w:date="2021-11-01T17:09:05Z">
        <w:r>
          <w:rPr>
            <w:rFonts w:ascii="Times New Roman" w:hAnsi="Times New Roman"/>
            <w:sz w:val="21"/>
            <w:szCs w:val="21"/>
          </w:rPr>
          <w:t xml:space="preserve">3. </w:t>
        </w:r>
      </w:ins>
      <w:ins w:id="151" w:author="Unknown Author" w:date="2021-11-01T17:12:02Z">
        <w:r>
          <w:rPr>
            <w:rFonts w:ascii="Times New Roman" w:hAnsi="Times New Roman"/>
            <w:sz w:val="21"/>
            <w:szCs w:val="21"/>
          </w:rPr>
          <w:t>Predict the news article category</w:t>
        </w:r>
      </w:ins>
    </w:p>
    <w:p>
      <w:pPr>
        <w:pStyle w:val="Normal"/>
        <w:widowControl/>
        <w:suppressAutoHyphens w:val="true"/>
        <w:bidi w:val="0"/>
        <w:spacing w:before="0" w:after="0"/>
        <w:ind w:left="0" w:right="0" w:hanging="0"/>
        <w:jc w:val="left"/>
        <w:rPr>
          <w:rFonts w:ascii="Times New Roman" w:hAnsi="Times New Roman"/>
          <w:sz w:val="21"/>
          <w:szCs w:val="21"/>
        </w:rPr>
      </w:pPr>
      <w:ins w:id="153" w:author="Unknown Author" w:date="2021-11-01T17:12:02Z">
        <w:r>
          <w:rPr>
            <w:rFonts w:ascii="Times New Roman" w:hAnsi="Times New Roman"/>
            <w:sz w:val="21"/>
            <w:szCs w:val="21"/>
          </w:rPr>
          <w:t>4. Retrain the model with new prediction data set.</w:t>
          <w:rPrChange w:id="0" w:author="Unknown Author" w:date="2021-11-01T17:10:25Z"/>
        </w:r>
      </w:ins>
    </w:p>
    <w:p>
      <w:pPr>
        <w:pStyle w:val="Normal"/>
        <w:ind w:left="0" w:right="0" w:hanging="0"/>
        <w:rPr>
          <w:rFonts w:ascii="Times New Roman" w:hAnsi="Times New Roman"/>
          <w:sz w:val="21"/>
          <w:szCs w:val="21"/>
        </w:rPr>
      </w:pPr>
      <w:r>
        <w:rPr>
          <w:rFonts w:ascii="Times New Roman" w:hAnsi="Times New Roman"/>
          <w:sz w:val="21"/>
          <w:szCs w:val="21"/>
          <w:rPrChange w:id="0" w:author="Unknown Author" w:date="2021-11-01T17:10:25Z"/>
        </w:rPr>
      </w:r>
    </w:p>
    <w:p>
      <w:pPr>
        <w:pStyle w:val="Heading2"/>
        <w:ind w:left="1440" w:right="0" w:hanging="1440"/>
        <w:rPr>
          <w:rFonts w:ascii="Times New Roman" w:hAnsi="Times New Roman"/>
          <w:sz w:val="21"/>
          <w:szCs w:val="21"/>
          <w:del w:id="158" w:author="Unknown Author" w:date="2021-11-01T17:13:12Z"/>
        </w:rPr>
      </w:pPr>
      <w:del w:id="155" w:author="Unknown Author" w:date="2021-11-01T17:13:12Z">
        <w:bookmarkStart w:id="15" w:name="_Toc4185132971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6" w:author="Unknown Author" w:date="2021-11-01T17:13:12Z">
        <w:r>
          <w:rPr>
            <w:rFonts w:ascii="Times New Roman" w:hAnsi="Times New Roman"/>
            <w:sz w:val="21"/>
            <w:szCs w:val="21"/>
          </w:rPr>
          <w:delText xml:space="preserve"> </w:delText>
        </w:r>
      </w:del>
      <w:del w:id="157" w:author="Unknown Author" w:date="2021-11-01T17:13:12Z">
        <w:r>
          <w:rPr>
            <w:rFonts w:ascii="Times New Roman" w:hAnsi="Times New Roman"/>
            <w:sz w:val="21"/>
            <w:szCs w:val="21"/>
          </w:rPr>
          <w:delText>System Architecture Overview</w:delText>
        </w:r>
      </w:del>
      <w:bookmarkEnd w:id="15"/>
    </w:p>
    <w:p>
      <w:pPr>
        <w:pStyle w:val="Normal"/>
        <w:ind w:left="0" w:right="0" w:hanging="0"/>
        <w:rPr>
          <w:rFonts w:ascii="Times New Roman" w:hAnsi="Times New Roman"/>
          <w:sz w:val="21"/>
          <w:szCs w:val="21"/>
          <w:del w:id="160" w:author="Unknown Author" w:date="2021-11-01T17:13:12Z"/>
        </w:rPr>
      </w:pPr>
      <w:del w:id="159" w:author="Unknown Author" w:date="2021-11-01T17:13:12Z">
        <w:r>
          <w:rPr>
            <w:rFonts w:ascii="Times New Roman" w:hAnsi="Times New Roman"/>
            <w:sz w:val="21"/>
            <w:szCs w:val="21"/>
          </w:rPr>
          <w:delText>Provide the overall system architecture, including the system component(s) in software, hardware and any other pertinent major system components that support the complete system. Diagram(s) showing the major hardware components and the software that resides on them, and any interfaces between these components.</w:delText>
        </w:r>
      </w:del>
    </w:p>
    <w:p>
      <w:pPr>
        <w:pStyle w:val="Heading2"/>
        <w:ind w:left="1440" w:right="0" w:hanging="1440"/>
        <w:rPr>
          <w:rFonts w:ascii="Times New Roman" w:hAnsi="Times New Roman"/>
          <w:sz w:val="21"/>
          <w:szCs w:val="21"/>
        </w:rPr>
      </w:pPr>
      <w:r>
        <w:rPr>
          <w:rFonts w:ascii="Times New Roman" w:hAnsi="Times New Roman"/>
          <w:sz w:val="21"/>
          <w:szCs w:val="21"/>
          <w:rPrChange w:id="0" w:author="Unknown Author" w:date="2021-11-01T17:10:25Z"/>
        </w:rPr>
        <w:rPrChange w:id="0" w:author="Unknown Author" w:date="2021-11-01T17:10:25Z"/>
      </w:r>
    </w:p>
    <w:p>
      <w:pPr>
        <w:pStyle w:val="Heading2"/>
        <w:ind w:left="1440" w:right="0" w:hanging="1440"/>
        <w:rPr>
          <w:sz w:val="21"/>
          <w:szCs w:val="21"/>
        </w:rPr>
      </w:pPr>
      <w:bookmarkStart w:id="16" w:name="__RefHeading___Toc27963_3360867896"/>
      <w:bookmarkStart w:id="17" w:name="_Toc418513298"/>
      <w:bookmarkEnd w:id="16"/>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r>
        <w:rPr>
          <w:rFonts w:ascii="Times New Roman" w:hAnsi="Times New Roman"/>
          <w:sz w:val="21"/>
          <w:szCs w:val="21"/>
          <w:rPrChange w:id="0" w:author="Unknown Author" w:date="2021-11-01T17:10:25Z"/>
        </w:rPr>
        <w:t>Assumptions</w:t>
      </w:r>
      <w:bookmarkEnd w:id="17"/>
    </w:p>
    <w:p>
      <w:pPr>
        <w:pStyle w:val="Normal"/>
        <w:ind w:left="0" w:right="0" w:hanging="0"/>
        <w:rPr>
          <w:rFonts w:ascii="Times New Roman" w:hAnsi="Times New Roman"/>
          <w:vanish/>
          <w:sz w:val="21"/>
          <w:szCs w:val="21"/>
        </w:rPr>
      </w:pPr>
      <w:r>
        <w:rPr>
          <w:rFonts w:ascii="Times New Roman" w:hAnsi="Times New Roman"/>
          <w:vanish/>
          <w:sz w:val="21"/>
          <w:szCs w:val="21"/>
          <w:rPrChange w:id="0" w:author="Unknown Author" w:date="2021-11-01T17:10:25Z"/>
        </w:rPr>
        <w:t>List all relevant assumptions or N/A</w:t>
      </w:r>
    </w:p>
    <w:p>
      <w:pPr>
        <w:pStyle w:val="Normal"/>
        <w:ind w:left="0" w:right="0" w:hanging="0"/>
        <w:rPr/>
      </w:pPr>
      <w:del w:id="166" w:author="Unknown Author" w:date="2021-11-01T17:14:00Z">
        <w:r>
          <w:rPr>
            <w:rFonts w:ascii="Times New Roman" w:hAnsi="Times New Roman"/>
            <w:sz w:val="21"/>
            <w:szCs w:val="21"/>
          </w:rPr>
          <w:delText xml:space="preserve"> </w:delText>
        </w:r>
      </w:del>
      <w:del w:id="167" w:author="Unknown Author" w:date="2021-11-01T17:14:00Z">
        <w:r>
          <w:rPr>
            <w:rFonts w:ascii="Times New Roman" w:hAnsi="Times New Roman"/>
            <w:sz w:val="21"/>
            <w:szCs w:val="21"/>
          </w:rPr>
          <w:delText>assumes communication through the NCRCoinAcceptorCO and ScotCashChangerCO control objects.</w:delText>
        </w:r>
      </w:del>
      <w:del w:id="168" w:author="Unknown Author" w:date="2021-11-01T16:58:16Z">
        <w:r>
          <w:rPr>
            <w:rFonts w:ascii="Times New Roman" w:hAnsi="Times New Roman"/>
            <w:sz w:val="21"/>
            <w:szCs w:val="21"/>
          </w:rPr>
          <w:delText>NCRCoinRecyclerSO</w:delText>
        </w:r>
      </w:del>
      <w:del w:id="169" w:author="Unknown Author" w:date="2021-11-01T17:14:00Z">
        <w:r>
          <w:rPr>
            <w:rFonts w:ascii="Times New Roman" w:hAnsi="Times New Roman"/>
            <w:sz w:val="21"/>
            <w:szCs w:val="21"/>
          </w:rPr>
          <w:delText xml:space="preserve">The </w:delText>
        </w:r>
      </w:del>
      <w:ins w:id="170" w:author="Unknown Author" w:date="2021-11-01T17:14:00Z">
        <w:r>
          <w:rPr>
            <w:rFonts w:ascii="Times New Roman" w:hAnsi="Times New Roman"/>
            <w:sz w:val="21"/>
            <w:szCs w:val="21"/>
          </w:rPr>
          <w:t>1. We are using a pre defined data set and retrieving the categories from it.  We trained the model with around 50k reco</w:t>
        </w:r>
      </w:ins>
      <w:ins w:id="171" w:author="Unknown Author" w:date="2021-11-01T17:15:03Z">
        <w:r>
          <w:rPr>
            <w:rFonts w:ascii="Times New Roman" w:hAnsi="Times New Roman"/>
            <w:sz w:val="21"/>
            <w:szCs w:val="21"/>
          </w:rPr>
          <w:t>rds from the data set. W</w:t>
        </w:r>
      </w:ins>
      <w:ins w:id="172" w:author="Unknown Author" w:date="2021-11-01T17:16:08Z">
        <w:r>
          <w:rPr>
            <w:rFonts w:ascii="Times New Roman" w:hAnsi="Times New Roman"/>
            <w:sz w:val="21"/>
            <w:szCs w:val="21"/>
          </w:rPr>
          <w:t xml:space="preserve">e assume that the data set is fair enough because of the accuracy of the model was reported as 89%.  We verified this </w:t>
        </w:r>
      </w:ins>
      <w:ins w:id="173" w:author="Unknown Author" w:date="2021-11-01T17:17:31Z">
        <w:r>
          <w:rPr>
            <w:rFonts w:ascii="Times New Roman" w:hAnsi="Times New Roman"/>
            <w:sz w:val="21"/>
            <w:szCs w:val="21"/>
          </w:rPr>
          <w:t>with some test data and the results met the expectations.</w:t>
        </w:r>
      </w:ins>
    </w:p>
    <w:p>
      <w:pPr>
        <w:pStyle w:val="Normal"/>
        <w:ind w:left="0" w:right="0" w:hanging="0"/>
        <w:rPr/>
      </w:pPr>
      <w:ins w:id="175" w:author="Unknown Author" w:date="2021-11-01T17:20:02Z">
        <w:r>
          <w:rPr>
            <w:rFonts w:ascii="Times New Roman" w:hAnsi="Times New Roman"/>
            <w:sz w:val="21"/>
            <w:szCs w:val="21"/>
          </w:rPr>
          <w:t xml:space="preserve">2. </w:t>
        </w:r>
      </w:ins>
      <w:ins w:id="176" w:author="Unknown Author" w:date="2021-11-01T17:20:02Z">
        <w:r>
          <w:rPr>
            <w:rFonts w:ascii="Times New Roman" w:hAnsi="Times New Roman"/>
            <w:sz w:val="21"/>
            <w:szCs w:val="21"/>
          </w:rPr>
          <w:t>We are relying on the docker hub provided pre-built images. Our application works as long as the docker images are not changed.</w:t>
          <w:rPrChange w:id="0" w:author="Unknown Author" w:date="2021-11-01T17:10:25Z"/>
        </w:r>
      </w:ins>
    </w:p>
    <w:p>
      <w:pPr>
        <w:pStyle w:val="Heading2"/>
        <w:ind w:left="1440" w:right="0" w:hanging="1440"/>
        <w:rPr>
          <w:sz w:val="21"/>
          <w:szCs w:val="21"/>
        </w:rPr>
      </w:pPr>
      <w:bookmarkStart w:id="18" w:name="__RefHeading___Toc27965_3360867896"/>
      <w:bookmarkStart w:id="19" w:name="_Toc418513299"/>
      <w:bookmarkEnd w:id="18"/>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r>
        <w:rPr>
          <w:rFonts w:ascii="Times New Roman" w:hAnsi="Times New Roman"/>
          <w:sz w:val="21"/>
          <w:szCs w:val="21"/>
          <w:rPrChange w:id="0" w:author="Unknown Author" w:date="2021-11-01T17:10:25Z"/>
        </w:rPr>
        <w:t>Risks, Restrictions, and 3</w:t>
      </w:r>
      <w:r>
        <w:rPr>
          <w:rFonts w:ascii="Times New Roman" w:hAnsi="Times New Roman"/>
          <w:sz w:val="21"/>
          <w:szCs w:val="21"/>
          <w:vertAlign w:val="superscript"/>
          <w:rPrChange w:id="0" w:author="Unknown Author" w:date="2021-11-01T17:10:25Z"/>
        </w:rPr>
        <w:t>rd</w:t>
      </w:r>
      <w:r>
        <w:rPr>
          <w:rFonts w:ascii="Times New Roman" w:hAnsi="Times New Roman"/>
          <w:sz w:val="21"/>
          <w:szCs w:val="21"/>
          <w:rPrChange w:id="0" w:author="Unknown Author" w:date="2021-11-01T17:10:25Z"/>
        </w:rPr>
        <w:t xml:space="preserve"> Party Impacts</w:t>
      </w:r>
      <w:bookmarkEnd w:id="19"/>
    </w:p>
    <w:p>
      <w:pPr>
        <w:pStyle w:val="Normal"/>
        <w:ind w:left="0" w:right="0" w:hanging="0"/>
        <w:rPr>
          <w:sz w:val="21"/>
          <w:szCs w:val="21"/>
        </w:rPr>
      </w:pPr>
      <w:r>
        <w:rPr>
          <w:rFonts w:ascii="Times New Roman" w:hAnsi="Times New Roman"/>
          <w:vanish/>
          <w:sz w:val="21"/>
          <w:szCs w:val="21"/>
          <w:rPrChange w:id="0" w:author="Unknown Author" w:date="2021-11-01T17:10:25Z"/>
        </w:rPr>
        <w:t>List all relevant risk, restriction and 3</w:t>
      </w:r>
      <w:r>
        <w:rPr>
          <w:rFonts w:ascii="Times New Roman" w:hAnsi="Times New Roman"/>
          <w:vanish/>
          <w:sz w:val="21"/>
          <w:szCs w:val="21"/>
          <w:vertAlign w:val="superscript"/>
          <w:rPrChange w:id="0" w:author="Unknown Author" w:date="2021-11-01T17:10:25Z"/>
        </w:rPr>
        <w:t>rd</w:t>
      </w:r>
      <w:r>
        <w:rPr>
          <w:rFonts w:ascii="Times New Roman" w:hAnsi="Times New Roman"/>
          <w:vanish/>
          <w:sz w:val="21"/>
          <w:szCs w:val="21"/>
          <w:rPrChange w:id="0" w:author="Unknown Author" w:date="2021-11-01T17:10:25Z"/>
        </w:rPr>
        <w:t xml:space="preserve"> party impacts or N/A</w:t>
      </w:r>
    </w:p>
    <w:p>
      <w:pPr>
        <w:pStyle w:val="Normal"/>
        <w:ind w:left="0" w:right="0" w:hanging="0"/>
        <w:rPr>
          <w:rFonts w:ascii="Times New Roman" w:hAnsi="Times New Roman"/>
          <w:ins w:id="190" w:author="Unknown Author" w:date="2021-11-01T17:19:00Z"/>
          <w:sz w:val="21"/>
          <w:szCs w:val="21"/>
        </w:rPr>
      </w:pPr>
      <w:ins w:id="185" w:author="Unknown Author" w:date="2021-11-01T17:17:57Z">
        <w:r>
          <w:rPr>
            <w:rFonts w:ascii="Times New Roman" w:hAnsi="Times New Roman"/>
            <w:sz w:val="21"/>
            <w:szCs w:val="21"/>
          </w:rPr>
          <w:t xml:space="preserve">1. For </w:t>
        </w:r>
      </w:ins>
      <w:ins w:id="186" w:author="Unknown Author" w:date="2021-11-01T17:18:03Z">
        <w:r>
          <w:rPr>
            <w:rFonts w:ascii="Times New Roman" w:hAnsi="Times New Roman"/>
            <w:sz w:val="21"/>
            <w:szCs w:val="21"/>
          </w:rPr>
          <w:t>parsing the news url data we are depending on a 3</w:t>
        </w:r>
      </w:ins>
      <w:ins w:id="187" w:author="Unknown Author" w:date="2021-11-01T17:18:03Z">
        <w:r>
          <w:rPr>
            <w:rFonts w:ascii="Times New Roman" w:hAnsi="Times New Roman"/>
            <w:sz w:val="21"/>
            <w:szCs w:val="21"/>
            <w:vertAlign w:val="superscript"/>
          </w:rPr>
          <w:t>rd</w:t>
        </w:r>
      </w:ins>
      <w:ins w:id="188" w:author="Unknown Author" w:date="2021-11-01T17:18:03Z">
        <w:r>
          <w:rPr>
            <w:rFonts w:ascii="Times New Roman" w:hAnsi="Times New Roman"/>
            <w:sz w:val="21"/>
            <w:szCs w:val="21"/>
          </w:rPr>
          <w:t xml:space="preserve"> party newspaper api. If the api server is un avai</w:t>
        </w:r>
      </w:ins>
      <w:ins w:id="189" w:author="Unknown Author" w:date="2021-11-01T17:19:00Z">
        <w:r>
          <w:rPr>
            <w:rFonts w:ascii="Times New Roman" w:hAnsi="Times New Roman"/>
            <w:sz w:val="21"/>
            <w:szCs w:val="21"/>
          </w:rPr>
          <w:t>lable that would make our application to fail to proceed for prediction.</w:t>
        </w:r>
      </w:ins>
    </w:p>
    <w:p>
      <w:pPr>
        <w:pStyle w:val="Normal"/>
        <w:ind w:left="0" w:right="0" w:hanging="0"/>
        <w:rPr>
          <w:rFonts w:ascii="Times New Roman" w:hAnsi="Times New Roman"/>
          <w:ins w:id="193" w:author="Unknown Author" w:date="2021-11-01T17:22:05Z"/>
          <w:sz w:val="21"/>
          <w:szCs w:val="21"/>
        </w:rPr>
      </w:pPr>
      <w:ins w:id="191" w:author="Unknown Author" w:date="2021-11-01T17:19:00Z">
        <w:r>
          <w:rPr>
            <w:rFonts w:ascii="Times New Roman" w:hAnsi="Times New Roman"/>
            <w:sz w:val="21"/>
            <w:szCs w:val="21"/>
          </w:rPr>
          <w:t xml:space="preserve">2. </w:t>
        </w:r>
      </w:ins>
      <w:ins w:id="192" w:author="Unknown Author" w:date="2021-11-01T17:22:05Z">
        <w:r>
          <w:rPr>
            <w:rFonts w:ascii="Times New Roman" w:hAnsi="Times New Roman"/>
            <w:sz w:val="21"/>
            <w:szCs w:val="21"/>
          </w:rPr>
          <w:t xml:space="preserve"> The current version of the implementation classifies the Business, Sports, Science and World categories only.</w:t>
        </w:r>
      </w:ins>
    </w:p>
    <w:p>
      <w:pPr>
        <w:pStyle w:val="Normal"/>
        <w:ind w:left="0" w:right="0" w:hanging="0"/>
        <w:rPr>
          <w:rFonts w:ascii="Times New Roman" w:hAnsi="Times New Roman"/>
          <w:sz w:val="21"/>
          <w:szCs w:val="21"/>
        </w:rPr>
      </w:pPr>
      <w:ins w:id="194" w:author="Unknown Author" w:date="2021-11-01T17:22:05Z">
        <w:r>
          <w:rPr>
            <w:rFonts w:ascii="Times New Roman" w:hAnsi="Times New Roman"/>
            <w:sz w:val="21"/>
            <w:szCs w:val="21"/>
          </w:rPr>
          <w:t>3. All the modules/docker images are expected to be used</w:t>
        </w:r>
      </w:ins>
      <w:ins w:id="195" w:author="Unknown Author" w:date="2021-11-01T17:23:00Z">
        <w:r>
          <w:rPr>
            <w:rFonts w:ascii="Times New Roman" w:hAnsi="Times New Roman"/>
            <w:sz w:val="21"/>
            <w:szCs w:val="21"/>
          </w:rPr>
          <w:t xml:space="preserve"> as it is without any changes to the dependent library versions. Any changes to them may have different behavior or it may break the application.</w:t>
          <w:rPrChange w:id="0" w:author="Unknown Author" w:date="2021-11-01T17:10:25Z"/>
        </w:r>
      </w:ins>
    </w:p>
    <w:p>
      <w:pPr>
        <w:pStyle w:val="Heading1"/>
        <w:rPr>
          <w:rFonts w:ascii="Times New Roman" w:hAnsi="Times New Roman"/>
          <w:sz w:val="21"/>
          <w:szCs w:val="21"/>
          <w:del w:id="199" w:author="Unknown Author" w:date="2021-11-01T17:24:36Z"/>
        </w:rPr>
      </w:pPr>
      <w:del w:id="196" w:author="Unknown Author" w:date="2021-11-01T17:24:36Z">
        <w:bookmarkStart w:id="20" w:name="_Toc418513300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delText>1</w:delText>
        </w:r>
        <w:r>
          <w:rPr>
            <w:sz w:val="21"/>
            <w:szCs w:val="21"/>
            <w:rFonts w:ascii="Times New Roman" w:hAnsi="Times New Roman"/>
          </w:rPr>
          <w:fldChar w:fldCharType="end"/>
        </w:r>
      </w:del>
      <w:del w:id="197" w:author="Unknown Author" w:date="2021-11-01T17:24:36Z">
        <w:r>
          <w:rPr>
            <w:rFonts w:ascii="Times New Roman" w:hAnsi="Times New Roman"/>
            <w:sz w:val="21"/>
            <w:szCs w:val="21"/>
          </w:rPr>
          <w:delText xml:space="preserve"> </w:delText>
        </w:r>
      </w:del>
      <w:del w:id="198" w:author="Unknown Author" w:date="2021-11-01T17:24:36Z">
        <w:r>
          <w:rPr>
            <w:rFonts w:ascii="Times New Roman" w:hAnsi="Times New Roman"/>
            <w:sz w:val="21"/>
            <w:szCs w:val="21"/>
          </w:rPr>
          <w:delText>Acronyms, Definition and Abbreviation</w:delText>
        </w:r>
      </w:del>
      <w:bookmarkEnd w:id="20"/>
    </w:p>
    <w:p>
      <w:pPr>
        <w:pStyle w:val="Normal"/>
        <w:ind w:left="0" w:right="0" w:hanging="0"/>
        <w:rPr>
          <w:sz w:val="21"/>
          <w:szCs w:val="21"/>
          <w:del w:id="203" w:author="Unknown Author" w:date="2021-11-01T17:24:36Z"/>
        </w:rPr>
      </w:pPr>
      <w:del w:id="200" w:author="Unknown Author" w:date="2021-11-01T17:24:36Z">
        <w:r>
          <w:rPr>
            <w:rFonts w:ascii="Times New Roman" w:hAnsi="Times New Roman"/>
            <w:vanish/>
            <w:sz w:val="21"/>
            <w:szCs w:val="21"/>
          </w:rPr>
          <w:delText>List of all relevant NCR, Customer, and 3</w:delText>
        </w:r>
      </w:del>
      <w:del w:id="201" w:author="Unknown Author" w:date="2021-11-01T17:24:36Z">
        <w:r>
          <w:rPr>
            <w:rFonts w:ascii="Times New Roman" w:hAnsi="Times New Roman"/>
            <w:vanish/>
            <w:sz w:val="21"/>
            <w:szCs w:val="21"/>
            <w:vertAlign w:val="superscript"/>
          </w:rPr>
          <w:delText>rd</w:delText>
        </w:r>
      </w:del>
      <w:del w:id="202" w:author="Unknown Author" w:date="2021-11-01T17:24:36Z">
        <w:r>
          <w:rPr>
            <w:rFonts w:ascii="Times New Roman" w:hAnsi="Times New Roman"/>
            <w:vanish/>
            <w:sz w:val="21"/>
            <w:szCs w:val="21"/>
          </w:rPr>
          <w:delText xml:space="preserve"> Party acronyms, definitions of all terms, and abbreviations</w:delText>
        </w:r>
      </w:del>
    </w:p>
    <w:tbl>
      <w:tblPr>
        <w:tblW w:w="10297" w:type="dxa"/>
        <w:jc w:val="left"/>
        <w:tblInd w:w="0" w:type="dxa"/>
        <w:tblCellMar>
          <w:top w:w="0" w:type="dxa"/>
          <w:left w:w="108" w:type="dxa"/>
          <w:bottom w:w="0" w:type="dxa"/>
          <w:right w:w="108" w:type="dxa"/>
        </w:tblCellMar>
      </w:tblPr>
      <w:tblGrid>
        <w:gridCol w:w="2988"/>
        <w:gridCol w:w="7309"/>
      </w:tblGrid>
      <w:tr>
        <w:trPr/>
        <w:tc>
          <w:tcPr>
            <w:tcW w:w="2988"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05" w:author="Unknown Author" w:date="2021-11-01T17:24:36Z"/>
              </w:rPr>
            </w:pPr>
            <w:del w:id="204" w:author="Unknown Author" w:date="2021-11-01T17:24:36Z">
              <w:r>
                <w:rPr>
                  <w:rFonts w:ascii="Times New Roman" w:hAnsi="Times New Roman"/>
                  <w:sz w:val="21"/>
                  <w:szCs w:val="21"/>
                </w:rPr>
                <w:delText>CO</w:delText>
              </w:r>
            </w:del>
          </w:p>
        </w:tc>
        <w:tc>
          <w:tcPr>
            <w:tcW w:w="730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07" w:author="Unknown Author" w:date="2021-11-01T17:24:36Z"/>
              </w:rPr>
            </w:pPr>
            <w:del w:id="206" w:author="Unknown Author" w:date="2021-11-01T17:24:36Z">
              <w:r>
                <w:rPr>
                  <w:rFonts w:ascii="Times New Roman" w:hAnsi="Times New Roman"/>
                  <w:sz w:val="21"/>
                  <w:szCs w:val="21"/>
                </w:rPr>
                <w:delText>OPOS Control Object, which application interfaces with</w:delText>
              </w:r>
            </w:del>
          </w:p>
        </w:tc>
      </w:tr>
      <w:tr>
        <w:trPr/>
        <w:tc>
          <w:tcPr>
            <w:tcW w:w="2988"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09" w:author="Unknown Author" w:date="2021-11-01T17:24:36Z"/>
              </w:rPr>
            </w:pPr>
            <w:del w:id="208" w:author="Unknown Author" w:date="2021-11-01T17:24:36Z">
              <w:r>
                <w:rPr>
                  <w:rFonts w:ascii="Times New Roman" w:hAnsi="Times New Roman"/>
                  <w:sz w:val="21"/>
                  <w:szCs w:val="21"/>
                </w:rPr>
                <w:delText>SO</w:delText>
              </w:r>
            </w:del>
          </w:p>
        </w:tc>
        <w:tc>
          <w:tcPr>
            <w:tcW w:w="730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11" w:author="Unknown Author" w:date="2021-11-01T17:24:36Z"/>
              </w:rPr>
            </w:pPr>
            <w:del w:id="210" w:author="Unknown Author" w:date="2021-11-01T17:24:36Z">
              <w:r>
                <w:rPr>
                  <w:rFonts w:ascii="Times New Roman" w:hAnsi="Times New Roman"/>
                  <w:sz w:val="21"/>
                  <w:szCs w:val="21"/>
                </w:rPr>
                <w:delText>OPOS Service Object, which interfaces with device</w:delText>
              </w:r>
            </w:del>
          </w:p>
        </w:tc>
      </w:tr>
      <w:tr>
        <w:trPr/>
        <w:tc>
          <w:tcPr>
            <w:tcW w:w="2988"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13" w:author="Unknown Author" w:date="2021-11-01T17:24:36Z"/>
              </w:rPr>
            </w:pPr>
            <w:del w:id="212" w:author="Unknown Author" w:date="2021-11-01T17:24:36Z">
              <w:r>
                <w:rPr>
                  <w:rFonts w:ascii="Times New Roman" w:hAnsi="Times New Roman"/>
                  <w:sz w:val="21"/>
                  <w:szCs w:val="21"/>
                </w:rPr>
                <w:delText>ccTalk</w:delText>
              </w:r>
            </w:del>
          </w:p>
        </w:tc>
        <w:tc>
          <w:tcPr>
            <w:tcW w:w="730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15" w:author="Unknown Author" w:date="2021-11-01T17:24:36Z"/>
              </w:rPr>
            </w:pPr>
            <w:del w:id="214" w:author="Unknown Author" w:date="2021-11-01T17:24:36Z">
              <w:r>
                <w:rPr>
                  <w:rFonts w:ascii="Times New Roman" w:hAnsi="Times New Roman"/>
                  <w:sz w:val="21"/>
                  <w:szCs w:val="21"/>
                </w:rPr>
                <w:delText>The communications protocol used by the Crane Xchange</w:delText>
              </w:r>
            </w:del>
          </w:p>
        </w:tc>
      </w:tr>
      <w:tr>
        <w:trPr/>
        <w:tc>
          <w:tcPr>
            <w:tcW w:w="2988"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17" w:author="Unknown Author" w:date="2021-11-01T17:24:36Z"/>
              </w:rPr>
            </w:pPr>
            <w:del w:id="216" w:author="Unknown Author" w:date="2021-11-01T17:24:36Z">
              <w:r>
                <w:rPr>
                  <w:rFonts w:ascii="Times New Roman" w:hAnsi="Times New Roman"/>
                  <w:sz w:val="21"/>
                  <w:szCs w:val="21"/>
                </w:rPr>
                <w:delText>Xchange / CR5000 / XCH</w:delText>
              </w:r>
            </w:del>
          </w:p>
        </w:tc>
        <w:tc>
          <w:tcPr>
            <w:tcW w:w="730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19" w:author="Unknown Author" w:date="2021-11-01T17:24:36Z"/>
              </w:rPr>
            </w:pPr>
            <w:del w:id="218" w:author="Unknown Author" w:date="2021-11-01T17:24:36Z">
              <w:r>
                <w:rPr>
                  <w:rFonts w:ascii="Times New Roman" w:hAnsi="Times New Roman"/>
                  <w:sz w:val="21"/>
                  <w:szCs w:val="21"/>
                </w:rPr>
                <w:delText>The Crane Xchange CR5000 Coin Recycler</w:delText>
              </w:r>
            </w:del>
          </w:p>
        </w:tc>
      </w:tr>
      <w:tr>
        <w:trPr/>
        <w:tc>
          <w:tcPr>
            <w:tcW w:w="2988"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21" w:author="Unknown Author" w:date="2021-11-01T17:24:36Z"/>
              </w:rPr>
            </w:pPr>
            <w:del w:id="220" w:author="Unknown Author" w:date="2021-11-01T17:24:36Z">
              <w:r>
                <w:rPr>
                  <w:rFonts w:ascii="Times New Roman" w:hAnsi="Times New Roman"/>
                  <w:sz w:val="21"/>
                  <w:szCs w:val="21"/>
                </w:rPr>
                <w:delText>Escrow</w:delText>
              </w:r>
            </w:del>
          </w:p>
        </w:tc>
        <w:tc>
          <w:tcPr>
            <w:tcW w:w="730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23" w:author="Unknown Author" w:date="2021-11-01T17:24:36Z"/>
              </w:rPr>
            </w:pPr>
            <w:del w:id="222" w:author="Unknown Author" w:date="2021-11-01T17:24:36Z">
              <w:r>
                <w:rPr>
                  <w:rFonts w:ascii="Times New Roman" w:hAnsi="Times New Roman"/>
                  <w:sz w:val="21"/>
                  <w:szCs w:val="21"/>
                </w:rPr>
                <w:delText>An intermediate position within the acceptor at which the coin is out of reach of the customer, but may still be returned.</w:delText>
              </w:r>
            </w:del>
          </w:p>
        </w:tc>
      </w:tr>
      <w:tr>
        <w:trPr/>
        <w:tc>
          <w:tcPr>
            <w:tcW w:w="2988"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25" w:author="Unknown Author" w:date="2021-11-01T17:24:36Z"/>
              </w:rPr>
            </w:pPr>
            <w:del w:id="224" w:author="Unknown Author" w:date="2021-11-01T17:24:36Z">
              <w:r>
                <w:rPr>
                  <w:rFonts w:ascii="Times New Roman" w:hAnsi="Times New Roman"/>
                  <w:sz w:val="21"/>
                  <w:szCs w:val="21"/>
                </w:rPr>
              </w:r>
            </w:del>
          </w:p>
        </w:tc>
        <w:tc>
          <w:tcPr>
            <w:tcW w:w="730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27" w:author="Unknown Author" w:date="2021-11-01T17:24:36Z"/>
              </w:rPr>
            </w:pPr>
            <w:del w:id="226" w:author="Unknown Author" w:date="2021-11-01T17:24:36Z">
              <w:r>
                <w:rPr>
                  <w:rFonts w:ascii="Times New Roman" w:hAnsi="Times New Roman"/>
                  <w:sz w:val="21"/>
                  <w:szCs w:val="21"/>
                </w:rPr>
              </w:r>
            </w:del>
          </w:p>
        </w:tc>
      </w:tr>
    </w:tbl>
    <w:p>
      <w:pPr>
        <w:pStyle w:val="Normal"/>
        <w:ind w:left="0" w:right="0" w:hanging="0"/>
        <w:rPr>
          <w:rFonts w:ascii="Times New Roman" w:hAnsi="Times New Roman"/>
          <w:sz w:val="21"/>
          <w:szCs w:val="21"/>
          <w:del w:id="229" w:author="Unknown Author" w:date="2021-11-01T17:24:36Z"/>
        </w:rPr>
      </w:pPr>
      <w:del w:id="228" w:author="Unknown Author" w:date="2021-11-01T17:24:36Z">
        <w:r>
          <w:rPr>
            <w:rFonts w:ascii="Times New Roman" w:hAnsi="Times New Roman"/>
            <w:sz w:val="21"/>
            <w:szCs w:val="21"/>
          </w:rPr>
        </w:r>
      </w:del>
    </w:p>
    <w:p>
      <w:pPr>
        <w:pStyle w:val="Heading1"/>
        <w:rPr>
          <w:sz w:val="21"/>
          <w:szCs w:val="21"/>
          <w:del w:id="233" w:author="Unknown Author" w:date="2021-11-01T17:24:36Z"/>
        </w:rPr>
      </w:pPr>
      <w:del w:id="230" w:author="Unknown Author" w:date="2021-11-01T17:24:36Z">
        <w:bookmarkStart w:id="21" w:name="_Toc418513301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delText>1</w:delText>
        </w:r>
        <w:r>
          <w:rPr>
            <w:sz w:val="21"/>
            <w:szCs w:val="21"/>
            <w:rFonts w:ascii="Times New Roman" w:hAnsi="Times New Roman"/>
          </w:rPr>
          <w:fldChar w:fldCharType="end"/>
        </w:r>
      </w:del>
      <w:del w:id="231" w:author="Unknown Author" w:date="2021-11-01T17:24:36Z">
        <w:r>
          <w:rPr>
            <w:rFonts w:ascii="Times New Roman" w:hAnsi="Times New Roman"/>
            <w:sz w:val="21"/>
            <w:szCs w:val="21"/>
          </w:rPr>
          <w:delText xml:space="preserve"> </w:delText>
        </w:r>
      </w:del>
      <w:del w:id="232" w:author="Unknown Author" w:date="2021-11-01T17:24:36Z">
        <w:r>
          <w:rPr>
            <w:rFonts w:ascii="Times New Roman" w:hAnsi="Times New Roman"/>
            <w:sz w:val="21"/>
            <w:szCs w:val="21"/>
          </w:rPr>
          <w:delText>References</w:delText>
        </w:r>
      </w:del>
      <w:bookmarkEnd w:id="21"/>
    </w:p>
    <w:p>
      <w:pPr>
        <w:pStyle w:val="Normal"/>
        <w:ind w:left="0" w:right="0" w:hanging="0"/>
        <w:rPr>
          <w:sz w:val="21"/>
          <w:szCs w:val="21"/>
          <w:del w:id="237" w:author="Unknown Author" w:date="2021-11-01T17:24:36Z"/>
        </w:rPr>
      </w:pPr>
      <w:del w:id="234" w:author="Unknown Author" w:date="2021-11-01T17:24:36Z">
        <w:r>
          <w:rPr>
            <w:rFonts w:ascii="Times New Roman" w:hAnsi="Times New Roman"/>
            <w:sz w:val="21"/>
            <w:szCs w:val="21"/>
          </w:rPr>
          <w:delText>List of all relevant NCR, Customer, and 3</w:delText>
        </w:r>
      </w:del>
      <w:del w:id="235" w:author="Unknown Author" w:date="2021-11-01T17:24:36Z">
        <w:r>
          <w:rPr>
            <w:rFonts w:ascii="Times New Roman" w:hAnsi="Times New Roman"/>
            <w:sz w:val="21"/>
            <w:szCs w:val="21"/>
            <w:vertAlign w:val="superscript"/>
          </w:rPr>
          <w:delText>rd</w:delText>
        </w:r>
      </w:del>
      <w:del w:id="236" w:author="Unknown Author" w:date="2021-11-01T17:24:36Z">
        <w:r>
          <w:rPr>
            <w:rFonts w:ascii="Times New Roman" w:hAnsi="Times New Roman"/>
            <w:sz w:val="21"/>
            <w:szCs w:val="21"/>
          </w:rPr>
          <w:delText xml:space="preserve"> Party references</w:delText>
        </w:r>
      </w:del>
    </w:p>
    <w:p>
      <w:pPr>
        <w:pStyle w:val="Normal"/>
        <w:ind w:left="0" w:right="0" w:hanging="0"/>
        <w:rPr>
          <w:rFonts w:ascii="Times New Roman" w:hAnsi="Times New Roman"/>
          <w:sz w:val="21"/>
          <w:szCs w:val="21"/>
          <w:del w:id="239" w:author="Unknown Author" w:date="2021-11-01T17:24:36Z"/>
        </w:rPr>
      </w:pPr>
      <w:del w:id="238" w:author="Unknown Author" w:date="2021-11-01T17:24:36Z">
        <w:r>
          <w:rPr>
            <w:rFonts w:ascii="Times New Roman" w:hAnsi="Times New Roman"/>
            <w:sz w:val="21"/>
            <w:szCs w:val="21"/>
          </w:rPr>
        </w:r>
      </w:del>
    </w:p>
    <w:p>
      <w:pPr>
        <w:pStyle w:val="Normal"/>
        <w:ind w:left="0" w:right="0" w:hanging="0"/>
        <w:rPr>
          <w:rFonts w:ascii="Times New Roman" w:hAnsi="Times New Roman"/>
          <w:sz w:val="21"/>
          <w:szCs w:val="21"/>
          <w:del w:id="241" w:author="Unknown Author" w:date="2021-11-01T17:24:36Z"/>
        </w:rPr>
      </w:pPr>
      <w:del w:id="240" w:author="Unknown Author" w:date="2021-11-01T17:24:36Z">
        <w:r>
          <w:rPr>
            <w:rFonts w:ascii="Times New Roman" w:hAnsi="Times New Roman"/>
            <w:sz w:val="21"/>
            <w:szCs w:val="21"/>
          </w:rPr>
        </w:r>
      </w:del>
    </w:p>
    <w:tbl>
      <w:tblPr>
        <w:tblW w:w="10278" w:type="dxa"/>
        <w:jc w:val="left"/>
        <w:tblInd w:w="0" w:type="dxa"/>
        <w:tblCellMar>
          <w:top w:w="0" w:type="dxa"/>
          <w:left w:w="108" w:type="dxa"/>
          <w:bottom w:w="0" w:type="dxa"/>
          <w:right w:w="108" w:type="dxa"/>
        </w:tblCellMar>
      </w:tblPr>
      <w:tblGrid>
        <w:gridCol w:w="1277"/>
        <w:gridCol w:w="3510"/>
        <w:gridCol w:w="4590"/>
        <w:gridCol w:w="901"/>
      </w:tblGrid>
      <w:tr>
        <w:trPr/>
        <w:tc>
          <w:tcPr>
            <w:tcW w:w="1277" w:type="dxa"/>
            <w:tcBorders>
              <w:top w:val="single" w:sz="4" w:space="0" w:color="000000"/>
              <w:left w:val="single" w:sz="4" w:space="0" w:color="000000"/>
              <w:bottom w:val="single" w:sz="4" w:space="0" w:color="000000"/>
              <w:right w:val="single" w:sz="4" w:space="0" w:color="000000"/>
            </w:tcBorders>
            <w:shd w:fill="7F7F7F" w:val="clear"/>
          </w:tcPr>
          <w:p>
            <w:pPr>
              <w:pStyle w:val="Normal"/>
              <w:ind w:left="0" w:right="0" w:hanging="0"/>
              <w:rPr>
                <w:rFonts w:ascii="Times New Roman" w:hAnsi="Times New Roman"/>
                <w:sz w:val="21"/>
                <w:szCs w:val="21"/>
                <w:del w:id="243" w:author="Unknown Author" w:date="2021-11-01T17:24:36Z"/>
              </w:rPr>
            </w:pPr>
            <w:del w:id="242" w:author="Unknown Author" w:date="2021-11-01T17:24:36Z">
              <w:r>
                <w:rPr>
                  <w:rFonts w:ascii="Times New Roman" w:hAnsi="Times New Roman"/>
                  <w:sz w:val="21"/>
                  <w:szCs w:val="21"/>
                </w:rPr>
                <w:delText>Ref. Number</w:delText>
              </w:r>
            </w:del>
          </w:p>
        </w:tc>
        <w:tc>
          <w:tcPr>
            <w:tcW w:w="3510" w:type="dxa"/>
            <w:tcBorders>
              <w:top w:val="single" w:sz="4" w:space="0" w:color="000000"/>
              <w:left w:val="single" w:sz="4" w:space="0" w:color="000000"/>
              <w:bottom w:val="single" w:sz="4" w:space="0" w:color="000000"/>
              <w:right w:val="single" w:sz="4" w:space="0" w:color="000000"/>
            </w:tcBorders>
            <w:shd w:fill="7F7F7F" w:val="clear"/>
          </w:tcPr>
          <w:p>
            <w:pPr>
              <w:pStyle w:val="Normal"/>
              <w:ind w:left="0" w:right="0" w:hanging="0"/>
              <w:rPr>
                <w:rFonts w:ascii="Times New Roman" w:hAnsi="Times New Roman"/>
                <w:sz w:val="21"/>
                <w:szCs w:val="21"/>
                <w:del w:id="245" w:author="Unknown Author" w:date="2021-11-01T17:24:36Z"/>
              </w:rPr>
            </w:pPr>
            <w:del w:id="244" w:author="Unknown Author" w:date="2021-11-01T17:24:36Z">
              <w:r>
                <w:rPr>
                  <w:rFonts w:ascii="Times New Roman" w:hAnsi="Times New Roman"/>
                  <w:sz w:val="21"/>
                  <w:szCs w:val="21"/>
                </w:rPr>
                <w:delText>Document Title</w:delText>
              </w:r>
            </w:del>
          </w:p>
        </w:tc>
        <w:tc>
          <w:tcPr>
            <w:tcW w:w="4590" w:type="dxa"/>
            <w:tcBorders>
              <w:top w:val="single" w:sz="4" w:space="0" w:color="000000"/>
              <w:left w:val="single" w:sz="4" w:space="0" w:color="000000"/>
              <w:bottom w:val="single" w:sz="4" w:space="0" w:color="000000"/>
              <w:right w:val="single" w:sz="4" w:space="0" w:color="000000"/>
            </w:tcBorders>
            <w:shd w:fill="7F7F7F" w:val="clear"/>
          </w:tcPr>
          <w:p>
            <w:pPr>
              <w:pStyle w:val="Normal"/>
              <w:ind w:left="0" w:right="0" w:hanging="0"/>
              <w:rPr>
                <w:rFonts w:ascii="Times New Roman" w:hAnsi="Times New Roman"/>
                <w:sz w:val="21"/>
                <w:szCs w:val="21"/>
                <w:del w:id="247" w:author="Unknown Author" w:date="2021-11-01T17:24:36Z"/>
              </w:rPr>
            </w:pPr>
            <w:del w:id="246" w:author="Unknown Author" w:date="2021-11-01T17:24:36Z">
              <w:r>
                <w:rPr>
                  <w:rFonts w:ascii="Times New Roman" w:hAnsi="Times New Roman"/>
                  <w:sz w:val="21"/>
                  <w:szCs w:val="21"/>
                </w:rPr>
                <w:delText>Document No./URL</w:delText>
              </w:r>
            </w:del>
          </w:p>
        </w:tc>
        <w:tc>
          <w:tcPr>
            <w:tcW w:w="901" w:type="dxa"/>
            <w:tcBorders>
              <w:top w:val="single" w:sz="4" w:space="0" w:color="000000"/>
              <w:left w:val="single" w:sz="4" w:space="0" w:color="000000"/>
              <w:bottom w:val="single" w:sz="4" w:space="0" w:color="000000"/>
              <w:right w:val="single" w:sz="4" w:space="0" w:color="000000"/>
            </w:tcBorders>
            <w:shd w:fill="7F7F7F" w:val="clear"/>
          </w:tcPr>
          <w:p>
            <w:pPr>
              <w:pStyle w:val="Normal"/>
              <w:ind w:left="0" w:right="0" w:hanging="0"/>
              <w:rPr>
                <w:rFonts w:ascii="Times New Roman" w:hAnsi="Times New Roman"/>
                <w:sz w:val="21"/>
                <w:szCs w:val="21"/>
                <w:del w:id="249" w:author="Unknown Author" w:date="2021-11-01T17:24:36Z"/>
              </w:rPr>
            </w:pPr>
            <w:del w:id="248" w:author="Unknown Author" w:date="2021-11-01T17:24:36Z">
              <w:r>
                <w:rPr>
                  <w:rFonts w:ascii="Times New Roman" w:hAnsi="Times New Roman"/>
                  <w:sz w:val="21"/>
                  <w:szCs w:val="21"/>
                </w:rPr>
                <w:delText>Rev</w:delText>
              </w:r>
            </w:del>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51" w:author="Unknown Author" w:date="2021-11-01T17:24:36Z"/>
              </w:rPr>
            </w:pPr>
            <w:del w:id="250" w:author="Unknown Author" w:date="2021-11-01T17:24:36Z">
              <w:r>
                <w:rPr>
                  <w:rFonts w:ascii="Times New Roman" w:hAnsi="Times New Roman"/>
                  <w:sz w:val="21"/>
                  <w:szCs w:val="21"/>
                </w:rPr>
              </w:r>
            </w:del>
          </w:p>
        </w:tc>
        <w:tc>
          <w:tcPr>
            <w:tcW w:w="351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53" w:author="Unknown Author" w:date="2021-11-01T17:24:36Z"/>
              </w:rPr>
            </w:pPr>
            <w:del w:id="252" w:author="Unknown Author" w:date="2021-11-01T17:24:36Z">
              <w:r>
                <w:rPr>
                  <w:rFonts w:ascii="Times New Roman" w:hAnsi="Times New Roman"/>
                  <w:sz w:val="21"/>
                  <w:szCs w:val="21"/>
                </w:rPr>
                <w:delText>OPOS Programmer’s Guide</w:delText>
              </w:r>
            </w:del>
          </w:p>
        </w:tc>
        <w:tc>
          <w:tcPr>
            <w:tcW w:w="459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55" w:author="Unknown Author" w:date="2021-11-01T17:24:36Z"/>
              </w:rPr>
            </w:pPr>
            <w:del w:id="254" w:author="Unknown Author" w:date="2021-11-01T17:24:36Z">
              <w:r>
                <w:rPr>
                  <w:rFonts w:ascii="Times New Roman" w:hAnsi="Times New Roman"/>
                  <w:sz w:val="21"/>
                  <w:szCs w:val="21"/>
                </w:rPr>
              </w:r>
            </w:del>
          </w:p>
        </w:tc>
        <w:tc>
          <w:tcPr>
            <w:tcW w:w="90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57" w:author="Unknown Author" w:date="2021-11-01T17:24:36Z"/>
              </w:rPr>
            </w:pPr>
            <w:del w:id="256" w:author="Unknown Author" w:date="2021-11-01T17:24:36Z">
              <w:r>
                <w:rPr>
                  <w:rFonts w:ascii="Times New Roman" w:hAnsi="Times New Roman"/>
                  <w:sz w:val="21"/>
                  <w:szCs w:val="21"/>
                </w:rPr>
              </w:r>
            </w:del>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59" w:author="Unknown Author" w:date="2021-11-01T17:24:36Z"/>
              </w:rPr>
            </w:pPr>
            <w:del w:id="258" w:author="Unknown Author" w:date="2021-11-01T17:24:36Z">
              <w:r>
                <w:rPr>
                  <w:rFonts w:ascii="Times New Roman" w:hAnsi="Times New Roman"/>
                  <w:sz w:val="21"/>
                  <w:szCs w:val="21"/>
                </w:rPr>
              </w:r>
            </w:del>
          </w:p>
        </w:tc>
        <w:tc>
          <w:tcPr>
            <w:tcW w:w="351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61" w:author="Unknown Author" w:date="2021-11-01T17:24:36Z"/>
              </w:rPr>
            </w:pPr>
            <w:del w:id="260" w:author="Unknown Author" w:date="2021-11-01T17:24:36Z">
              <w:r>
                <w:rPr>
                  <w:rFonts w:ascii="Times New Roman" w:hAnsi="Times New Roman"/>
                  <w:sz w:val="21"/>
                  <w:szCs w:val="21"/>
                </w:rPr>
                <w:delText>Unified POS Spec</w:delText>
              </w:r>
            </w:del>
          </w:p>
        </w:tc>
        <w:tc>
          <w:tcPr>
            <w:tcW w:w="459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63" w:author="Unknown Author" w:date="2021-11-01T17:24:36Z"/>
              </w:rPr>
            </w:pPr>
            <w:del w:id="262" w:author="Unknown Author" w:date="2021-11-01T17:24:36Z">
              <w:r>
                <w:rPr>
                  <w:rFonts w:ascii="Times New Roman" w:hAnsi="Times New Roman"/>
                  <w:sz w:val="21"/>
                  <w:szCs w:val="21"/>
                </w:rPr>
              </w:r>
            </w:del>
          </w:p>
        </w:tc>
        <w:tc>
          <w:tcPr>
            <w:tcW w:w="90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65" w:author="Unknown Author" w:date="2021-11-01T17:24:36Z"/>
              </w:rPr>
            </w:pPr>
            <w:del w:id="264" w:author="Unknown Author" w:date="2021-11-01T17:24:36Z">
              <w:r>
                <w:rPr>
                  <w:rFonts w:ascii="Times New Roman" w:hAnsi="Times New Roman"/>
                  <w:sz w:val="21"/>
                  <w:szCs w:val="21"/>
                </w:rPr>
              </w:r>
            </w:del>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67" w:author="Unknown Author" w:date="2021-11-01T17:24:36Z"/>
              </w:rPr>
            </w:pPr>
            <w:del w:id="266" w:author="Unknown Author" w:date="2021-11-01T17:24:36Z">
              <w:r>
                <w:rPr>
                  <w:rFonts w:ascii="Times New Roman" w:hAnsi="Times New Roman"/>
                  <w:sz w:val="21"/>
                  <w:szCs w:val="21"/>
                </w:rPr>
              </w:r>
            </w:del>
          </w:p>
        </w:tc>
        <w:tc>
          <w:tcPr>
            <w:tcW w:w="351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69" w:author="Unknown Author" w:date="2021-11-01T17:24:36Z"/>
              </w:rPr>
            </w:pPr>
            <w:del w:id="268" w:author="Unknown Author" w:date="2021-11-01T17:24:36Z">
              <w:r>
                <w:rPr>
                  <w:rFonts w:ascii="Times New Roman" w:hAnsi="Times New Roman"/>
                  <w:sz w:val="21"/>
                  <w:szCs w:val="21"/>
                </w:rPr>
                <w:delText>NCRCoinAcceptorCO Implementation Specification</w:delText>
              </w:r>
            </w:del>
          </w:p>
        </w:tc>
        <w:tc>
          <w:tcPr>
            <w:tcW w:w="459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71" w:author="Unknown Author" w:date="2021-11-01T17:24:36Z"/>
              </w:rPr>
            </w:pPr>
            <w:del w:id="270" w:author="Unknown Author" w:date="2021-11-01T17:24:36Z">
              <w:r>
                <w:rPr>
                  <w:rFonts w:ascii="Times New Roman" w:hAnsi="Times New Roman"/>
                  <w:sz w:val="21"/>
                  <w:szCs w:val="21"/>
                </w:rPr>
              </w:r>
            </w:del>
          </w:p>
        </w:tc>
        <w:tc>
          <w:tcPr>
            <w:tcW w:w="90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73" w:author="Unknown Author" w:date="2021-11-01T17:24:36Z"/>
              </w:rPr>
            </w:pPr>
            <w:del w:id="272" w:author="Unknown Author" w:date="2021-11-01T17:24:36Z">
              <w:r>
                <w:rPr>
                  <w:rFonts w:ascii="Times New Roman" w:hAnsi="Times New Roman"/>
                  <w:sz w:val="21"/>
                  <w:szCs w:val="21"/>
                </w:rPr>
              </w:r>
            </w:del>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75" w:author="Unknown Author" w:date="2021-11-01T17:24:36Z"/>
              </w:rPr>
            </w:pPr>
            <w:del w:id="274" w:author="Unknown Author" w:date="2021-11-01T17:24:36Z">
              <w:r>
                <w:rPr>
                  <w:rFonts w:ascii="Times New Roman" w:hAnsi="Times New Roman"/>
                  <w:sz w:val="21"/>
                  <w:szCs w:val="21"/>
                </w:rPr>
              </w:r>
            </w:del>
          </w:p>
        </w:tc>
        <w:tc>
          <w:tcPr>
            <w:tcW w:w="351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77" w:author="Unknown Author" w:date="2021-11-01T17:24:36Z"/>
              </w:rPr>
            </w:pPr>
            <w:del w:id="276" w:author="Unknown Author" w:date="2021-11-01T17:24:36Z">
              <w:r>
                <w:rPr>
                  <w:rFonts w:ascii="Times New Roman" w:hAnsi="Times New Roman"/>
                  <w:sz w:val="21"/>
                  <w:szCs w:val="21"/>
                </w:rPr>
                <w:delText>ScotCashChangerCO Implementation Specification</w:delText>
              </w:r>
            </w:del>
          </w:p>
        </w:tc>
        <w:tc>
          <w:tcPr>
            <w:tcW w:w="459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79" w:author="Unknown Author" w:date="2021-11-01T17:24:36Z"/>
              </w:rPr>
            </w:pPr>
            <w:del w:id="278" w:author="Unknown Author" w:date="2021-11-01T17:24:36Z">
              <w:r>
                <w:rPr>
                  <w:rFonts w:ascii="Times New Roman" w:hAnsi="Times New Roman"/>
                  <w:sz w:val="21"/>
                  <w:szCs w:val="21"/>
                </w:rPr>
              </w:r>
            </w:del>
          </w:p>
        </w:tc>
        <w:tc>
          <w:tcPr>
            <w:tcW w:w="90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81" w:author="Unknown Author" w:date="2021-11-01T17:24:36Z"/>
              </w:rPr>
            </w:pPr>
            <w:del w:id="280" w:author="Unknown Author" w:date="2021-11-01T17:24:36Z">
              <w:r>
                <w:rPr>
                  <w:rFonts w:ascii="Times New Roman" w:hAnsi="Times New Roman"/>
                  <w:sz w:val="21"/>
                  <w:szCs w:val="21"/>
                </w:rPr>
              </w:r>
            </w:del>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83" w:author="Unknown Author" w:date="2021-11-01T17:24:36Z"/>
              </w:rPr>
            </w:pPr>
            <w:del w:id="282" w:author="Unknown Author" w:date="2021-11-01T17:24:36Z">
              <w:r>
                <w:rPr>
                  <w:rFonts w:ascii="Times New Roman" w:hAnsi="Times New Roman"/>
                  <w:sz w:val="21"/>
                  <w:szCs w:val="21"/>
                </w:rPr>
              </w:r>
            </w:del>
          </w:p>
        </w:tc>
        <w:tc>
          <w:tcPr>
            <w:tcW w:w="351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85" w:author="Unknown Author" w:date="2021-11-01T17:24:36Z"/>
              </w:rPr>
            </w:pPr>
            <w:del w:id="284" w:author="Unknown Author" w:date="2021-11-01T17:24:36Z">
              <w:r>
                <w:rPr>
                  <w:rFonts w:ascii="Times New Roman" w:hAnsi="Times New Roman"/>
                  <w:sz w:val="21"/>
                  <w:szCs w:val="21"/>
                </w:rPr>
                <w:delText>ccTalk Protocol Manual</w:delText>
              </w:r>
            </w:del>
          </w:p>
        </w:tc>
        <w:tc>
          <w:tcPr>
            <w:tcW w:w="459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87" w:author="Unknown Author" w:date="2021-11-01T17:24:36Z"/>
              </w:rPr>
            </w:pPr>
            <w:del w:id="286" w:author="Unknown Author" w:date="2021-11-01T17:24:36Z">
              <w:r>
                <w:rPr>
                  <w:rFonts w:ascii="Times New Roman" w:hAnsi="Times New Roman"/>
                  <w:sz w:val="21"/>
                  <w:szCs w:val="21"/>
                </w:rPr>
              </w:r>
            </w:del>
          </w:p>
        </w:tc>
        <w:tc>
          <w:tcPr>
            <w:tcW w:w="90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89" w:author="Unknown Author" w:date="2021-11-01T17:24:36Z"/>
              </w:rPr>
            </w:pPr>
            <w:del w:id="288" w:author="Unknown Author" w:date="2021-11-01T17:24:36Z">
              <w:r>
                <w:rPr>
                  <w:rFonts w:ascii="Times New Roman" w:hAnsi="Times New Roman"/>
                  <w:sz w:val="21"/>
                  <w:szCs w:val="21"/>
                </w:rPr>
                <w:delText>4.7</w:delText>
              </w:r>
            </w:del>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91" w:author="Unknown Author" w:date="2021-11-01T17:24:36Z"/>
              </w:rPr>
            </w:pPr>
            <w:del w:id="290" w:author="Unknown Author" w:date="2021-11-01T17:24:36Z">
              <w:r>
                <w:rPr>
                  <w:rFonts w:ascii="Times New Roman" w:hAnsi="Times New Roman"/>
                  <w:sz w:val="21"/>
                  <w:szCs w:val="21"/>
                </w:rPr>
              </w:r>
            </w:del>
          </w:p>
        </w:tc>
        <w:tc>
          <w:tcPr>
            <w:tcW w:w="351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93" w:author="Unknown Author" w:date="2021-11-01T17:24:36Z"/>
              </w:rPr>
            </w:pPr>
            <w:del w:id="292" w:author="Unknown Author" w:date="2021-11-01T17:24:36Z">
              <w:r>
                <w:rPr>
                  <w:rFonts w:ascii="Times New Roman" w:hAnsi="Times New Roman"/>
                  <w:sz w:val="21"/>
                  <w:szCs w:val="21"/>
                </w:rPr>
                <w:delText>TSP202 Xchange Host Interface Manual</w:delText>
              </w:r>
            </w:del>
          </w:p>
        </w:tc>
        <w:tc>
          <w:tcPr>
            <w:tcW w:w="459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95" w:author="Unknown Author" w:date="2021-11-01T17:24:36Z"/>
              </w:rPr>
            </w:pPr>
            <w:del w:id="294" w:author="Unknown Author" w:date="2021-11-01T17:24:36Z">
              <w:r>
                <w:rPr>
                  <w:rFonts w:ascii="Times New Roman" w:hAnsi="Times New Roman"/>
                  <w:sz w:val="21"/>
                  <w:szCs w:val="21"/>
                </w:rPr>
              </w:r>
            </w:del>
          </w:p>
        </w:tc>
        <w:tc>
          <w:tcPr>
            <w:tcW w:w="90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297" w:author="Unknown Author" w:date="2021-11-01T17:24:36Z"/>
              </w:rPr>
            </w:pPr>
            <w:del w:id="296" w:author="Unknown Author" w:date="2021-11-01T17:24:36Z">
              <w:r>
                <w:rPr>
                  <w:rFonts w:ascii="Times New Roman" w:hAnsi="Times New Roman"/>
                  <w:sz w:val="21"/>
                  <w:szCs w:val="21"/>
                </w:rPr>
                <w:delText>1.0</w:delText>
              </w:r>
            </w:del>
          </w:p>
        </w:tc>
      </w:tr>
    </w:tbl>
    <w:p>
      <w:pPr>
        <w:pStyle w:val="Heading1"/>
        <w:rPr>
          <w:rFonts w:ascii="Times New Roman" w:hAnsi="Times New Roman"/>
          <w:sz w:val="21"/>
          <w:szCs w:val="21"/>
        </w:rPr>
      </w:pPr>
      <w:r>
        <w:rPr>
          <w:rFonts w:ascii="Times New Roman" w:hAnsi="Times New Roman"/>
          <w:sz w:val="21"/>
          <w:szCs w:val="21"/>
          <w:rPrChange w:id="0" w:author="Unknown Author" w:date="2021-11-01T17:10:25Z"/>
        </w:rPr>
        <w:rPrChange w:id="0" w:author="Unknown Author" w:date="2021-11-01T17:10:25Z"/>
      </w:r>
    </w:p>
    <w:p>
      <w:pPr>
        <w:pStyle w:val="Heading2"/>
        <w:rPr>
          <w:sz w:val="21"/>
          <w:szCs w:val="21"/>
          <w:del w:id="303" w:author="Unknown Author" w:date="2021-11-01T18:47:59Z"/>
        </w:rPr>
      </w:pPr>
      <w:del w:id="299" w:author="Unknown Author" w:date="2021-11-01T18:47:59Z">
        <w:bookmarkStart w:id="22" w:name="_Toc418513302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300" w:author="Unknown Author" w:date="2021-11-01T18:47:59Z">
        <w:r>
          <w:rPr>
            <w:rFonts w:ascii="Times New Roman" w:hAnsi="Times New Roman"/>
            <w:sz w:val="21"/>
            <w:szCs w:val="21"/>
          </w:rPr>
          <w:delText xml:space="preserve"> </w:delText>
        </w:r>
      </w:del>
      <w:del w:id="301" w:author="Unknown Author" w:date="2021-11-01T18:47:59Z">
        <w:r>
          <w:rPr>
            <w:rFonts w:ascii="Times New Roman" w:hAnsi="Times New Roman"/>
            <w:sz w:val="21"/>
            <w:szCs w:val="21"/>
          </w:rPr>
          <w:delText>Requirements Definition</w:delText>
        </w:r>
      </w:del>
      <w:del w:id="302" w:author="Unknown Author" w:date="2021-11-01T18:47:59Z">
        <w:bookmarkEnd w:id="22"/>
        <w:r>
          <w:rPr>
            <w:rFonts w:ascii="Times New Roman" w:hAnsi="Times New Roman"/>
            <w:sz w:val="21"/>
            <w:szCs w:val="21"/>
          </w:rPr>
          <w:delText xml:space="preserve"> </w:delText>
        </w:r>
      </w:del>
    </w:p>
    <w:p>
      <w:pPr>
        <w:pStyle w:val="Normal"/>
        <w:ind w:left="0" w:right="0" w:hanging="0"/>
        <w:rPr>
          <w:rFonts w:ascii="Times New Roman" w:hAnsi="Times New Roman"/>
          <w:vanish/>
          <w:sz w:val="21"/>
          <w:szCs w:val="21"/>
          <w:del w:id="305" w:author="Unknown Author" w:date="2021-11-01T18:47:59Z"/>
        </w:rPr>
      </w:pPr>
      <w:del w:id="304" w:author="Unknown Author" w:date="2021-11-01T18:47:59Z">
        <w:r>
          <w:rPr>
            <w:rFonts w:ascii="Times New Roman" w:hAnsi="Times New Roman"/>
            <w:vanish/>
            <w:sz w:val="21"/>
            <w:szCs w:val="21"/>
          </w:rPr>
          <w:delText>List parts of the RFQ</w:delText>
        </w:r>
      </w:del>
    </w:p>
    <w:p>
      <w:pPr>
        <w:pStyle w:val="Heading2"/>
        <w:rPr>
          <w:rFonts w:ascii="Times New Roman" w:hAnsi="Times New Roman"/>
          <w:sz w:val="21"/>
          <w:szCs w:val="21"/>
          <w:del w:id="307" w:author="Unknown Author" w:date="2021-11-01T18:48:12Z"/>
        </w:rPr>
      </w:pPr>
      <w:del w:id="306" w:author="Unknown Author" w:date="2021-11-01T18:48:12Z">
        <w:r>
          <w:rPr>
            <w:rFonts w:ascii="Times New Roman" w:hAnsi="Times New Roman"/>
            <w:sz w:val="21"/>
            <w:szCs w:val="21"/>
          </w:rPr>
          <w:delText xml:space="preserve"> </w:delText>
        </w:r>
      </w:del>
    </w:p>
    <w:p>
      <w:pPr>
        <w:pStyle w:val="Heading2"/>
        <w:rPr>
          <w:sz w:val="21"/>
          <w:szCs w:val="21"/>
        </w:rPr>
      </w:pPr>
      <w:bookmarkStart w:id="23" w:name="__RefHeading___Toc27969_3360867896"/>
      <w:bookmarkStart w:id="24" w:name="_Toc418513303"/>
      <w:bookmarkEnd w:id="23"/>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r>
        <w:rPr>
          <w:rFonts w:ascii="Times New Roman" w:hAnsi="Times New Roman"/>
          <w:sz w:val="21"/>
          <w:szCs w:val="21"/>
          <w:rPrChange w:id="0" w:author="Unknown Author" w:date="2021-11-01T17:10:25Z"/>
        </w:rPr>
        <w:t>Detailed Requirements List</w:t>
      </w:r>
      <w:bookmarkEnd w:id="24"/>
    </w:p>
    <w:p>
      <w:pPr>
        <w:pStyle w:val="Normal"/>
        <w:ind w:left="0" w:right="0" w:hanging="0"/>
        <w:rPr>
          <w:rFonts w:ascii="Times New Roman" w:hAnsi="Times New Roman"/>
          <w:vanish/>
          <w:sz w:val="21"/>
          <w:szCs w:val="21"/>
        </w:rPr>
      </w:pPr>
      <w:r>
        <w:rPr>
          <w:rFonts w:ascii="Times New Roman" w:hAnsi="Times New Roman"/>
          <w:vanish/>
          <w:sz w:val="21"/>
          <w:szCs w:val="21"/>
          <w:rPrChange w:id="0" w:author="Unknown Author" w:date="2021-11-01T17:10:25Z"/>
        </w:rPr>
        <w:t>List all requirements – the section number will be the reference number to the requirement for traceability. The requirements are not explained here</w:t>
      </w:r>
    </w:p>
    <w:p>
      <w:pPr>
        <w:pStyle w:val="Heading3"/>
        <w:rPr/>
      </w:pPr>
      <w:bookmarkStart w:id="25" w:name="__RefHeading___Toc27971_3360867896"/>
      <w:bookmarkStart w:id="26" w:name="_Toc418513304"/>
      <w:bookmarkEnd w:id="25"/>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del w:id="314" w:author="Unknown Author" w:date="2021-11-01T17:24:51Z">
        <w:bookmarkEnd w:id="26"/>
        <w:r>
          <w:rPr>
            <w:rFonts w:ascii="Times New Roman" w:hAnsi="Times New Roman"/>
            <w:sz w:val="21"/>
            <w:szCs w:val="21"/>
          </w:rPr>
          <w:delText>Support the existing NCRCoinAcceptorCO interface for coin acceptance</w:delText>
        </w:r>
      </w:del>
      <w:ins w:id="315" w:author="Unknown Author" w:date="2021-11-01T17:24:51Z">
        <w:r>
          <w:rPr>
            <w:rFonts w:ascii="Times New Roman" w:hAnsi="Times New Roman"/>
            <w:b/>
            <w:sz w:val="21"/>
            <w:szCs w:val="21"/>
          </w:rPr>
          <w:t xml:space="preserve">Predict the news article </w:t>
        </w:r>
      </w:ins>
      <w:ins w:id="316" w:author="Unknown Author" w:date="2021-11-01T17:25:02Z">
        <w:r>
          <w:rPr>
            <w:rFonts w:ascii="Times New Roman" w:hAnsi="Times New Roman"/>
            <w:b/>
            <w:sz w:val="21"/>
            <w:szCs w:val="21"/>
          </w:rPr>
          <w:t>category for a valid URL provided as input</w:t>
          <w:rPrChange w:id="0" w:author="Unknown Author" w:date="2021-11-01T17:10:25Z"/>
        </w:r>
      </w:ins>
    </w:p>
    <w:p>
      <w:pPr>
        <w:pStyle w:val="Normal"/>
        <w:rPr>
          <w:rFonts w:ascii="Times New Roman" w:hAnsi="Times New Roman"/>
          <w:b w:val="false"/>
          <w:b w:val="false"/>
          <w:bCs w:val="false"/>
          <w:sz w:val="21"/>
          <w:szCs w:val="21"/>
        </w:rPr>
      </w:pPr>
      <w:r>
        <w:rPr>
          <w:rFonts w:ascii="Times New Roman" w:hAnsi="Times New Roman"/>
          <w:b w:val="false"/>
          <w:bCs w:val="false"/>
          <w:sz w:val="21"/>
          <w:szCs w:val="21"/>
          <w:rPrChange w:id="0" w:author="Unknown Author" w:date="2021-11-01T17:10:25Z"/>
        </w:rPr>
        <w:t xml:space="preserve">Application requires </w:t>
      </w:r>
      <w:del w:id="318" w:author="Unknown Author" w:date="2021-11-01T17:25:37Z">
        <w:r>
          <w:rPr>
            <w:rFonts w:ascii="Times New Roman" w:hAnsi="Times New Roman"/>
            <w:b w:val="false"/>
            <w:bCs w:val="false"/>
            <w:sz w:val="21"/>
            <w:szCs w:val="21"/>
          </w:rPr>
          <w:delText>supporting all existing calls in NCRCoinAcceptorCO for backwards support.</w:delText>
        </w:r>
      </w:del>
      <w:ins w:id="319" w:author="Unknown Author" w:date="2021-11-01T17:25:38Z">
        <w:r>
          <w:rPr>
            <w:rFonts w:ascii="Times New Roman" w:hAnsi="Times New Roman"/>
            <w:b w:val="false"/>
            <w:bCs w:val="false"/>
            <w:sz w:val="21"/>
            <w:szCs w:val="21"/>
          </w:rPr>
          <w:t>to predict the category of the news article by parsing the conte</w:t>
        </w:r>
      </w:ins>
      <w:ins w:id="320" w:author="Unknown Author" w:date="2021-11-01T17:26:00Z">
        <w:r>
          <w:rPr>
            <w:rFonts w:ascii="Times New Roman" w:hAnsi="Times New Roman"/>
            <w:b w:val="false"/>
            <w:bCs w:val="false"/>
            <w:sz w:val="21"/>
            <w:szCs w:val="21"/>
          </w:rPr>
          <w:t>nt of the URL provided as input. It should validate the URL and should do prediction only for valid URLs</w:t>
          <w:rPrChange w:id="0" w:author="Unknown Author" w:date="2021-11-01T17:10:25Z"/>
        </w:r>
      </w:ins>
    </w:p>
    <w:p>
      <w:pPr>
        <w:pStyle w:val="Heading3"/>
        <w:rPr>
          <w:del w:id="324" w:author="Unknown Author" w:date="2021-11-01T17:26:40Z"/>
        </w:rPr>
      </w:pPr>
      <w:bookmarkStart w:id="27" w:name="__RefHeading___Toc27973_3360867896"/>
      <w:bookmarkStart w:id="28" w:name="_Toc418513305"/>
      <w:bookmarkEnd w:id="27"/>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del w:id="323" w:author="Unknown Author" w:date="2021-11-01T17:26:40Z">
        <w:bookmarkEnd w:id="28"/>
        <w:r>
          <w:rPr>
            <w:rFonts w:ascii="Times New Roman" w:hAnsi="Times New Roman"/>
            <w:sz w:val="21"/>
            <w:szCs w:val="21"/>
          </w:rPr>
          <w:delText>Application requires supporting all existing calls in ScotCashChangerCO for backwards support.Support the existing ScotCashChangerCO interface for coin dispensing</w:delText>
        </w:r>
      </w:del>
    </w:p>
    <w:p>
      <w:pPr>
        <w:pStyle w:val="Heading3"/>
        <w:rPr/>
      </w:pPr>
      <w:ins w:id="325" w:author="Unknown Author" w:date="2021-11-01T17:26:42Z">
        <w:r>
          <w:rPr>
            <w:rFonts w:ascii="Times New Roman" w:hAnsi="Times New Roman"/>
            <w:b/>
            <w:sz w:val="21"/>
            <w:szCs w:val="21"/>
          </w:rPr>
          <w:t>Find invalid URLs and throw error message to user.</w:t>
        </w:r>
      </w:ins>
    </w:p>
    <w:p>
      <w:pPr>
        <w:pStyle w:val="Normal"/>
        <w:widowControl/>
        <w:numPr>
          <w:ilvl w:val="0"/>
          <w:numId w:val="0"/>
        </w:numPr>
        <w:pBdr/>
        <w:tabs>
          <w:tab w:val="clear" w:pos="288"/>
          <w:tab w:val="left" w:pos="1440" w:leader="none"/>
          <w:tab w:val="left" w:pos="2880" w:leader="none"/>
        </w:tabs>
        <w:suppressAutoHyphens w:val="true"/>
        <w:bidi w:val="0"/>
        <w:spacing w:before="180" w:after="84"/>
        <w:ind w:left="0" w:right="0" w:hanging="0"/>
        <w:jc w:val="left"/>
        <w:outlineLvl w:val="2"/>
        <w:rPr/>
      </w:pPr>
      <w:ins w:id="327" w:author="Unknown Author" w:date="2021-11-01T17:27:40Z">
        <w:bookmarkStart w:id="29" w:name="__RefHeading___Toc27975_3360867896"/>
        <w:bookmarkEnd w:id="29"/>
        <w:r>
          <w:rPr>
            <w:rFonts w:ascii="Times New Roman" w:hAnsi="Times New Roman"/>
            <w:b/>
            <w:sz w:val="21"/>
            <w:szCs w:val="21"/>
          </w:rPr>
          <w:t xml:space="preserve">       </w:t>
        </w:r>
      </w:ins>
      <w:ins w:id="328" w:author="Unknown Author" w:date="2021-11-01T17:28:41Z">
        <w:r>
          <w:rPr>
            <w:rFonts w:ascii="Times New Roman" w:hAnsi="Times New Roman"/>
            <w:b w:val="false"/>
            <w:bCs w:val="false"/>
            <w:sz w:val="21"/>
            <w:szCs w:val="21"/>
          </w:rPr>
          <w:t>Application</w:t>
        </w:r>
      </w:ins>
      <w:ins w:id="329" w:author="Unknown Author" w:date="2021-11-01T17:29:18Z">
        <w:r>
          <w:rPr>
            <w:rFonts w:ascii="Times New Roman" w:hAnsi="Times New Roman"/>
            <w:b w:val="false"/>
            <w:bCs w:val="false"/>
            <w:sz w:val="21"/>
            <w:szCs w:val="21"/>
          </w:rPr>
          <w:t xml:space="preserve"> requires to find out invalidate URLs provide and should throw error to the user.</w:t>
          <w:rPrChange w:id="0" w:author="Unknown Author" w:date="2021-11-01T17:10:25Z"/>
        </w:r>
      </w:ins>
    </w:p>
    <w:p>
      <w:pPr>
        <w:pStyle w:val="Heading3"/>
        <w:rPr/>
      </w:pPr>
      <w:bookmarkStart w:id="30" w:name="__RefHeading___Toc27977_3360867896"/>
      <w:bookmarkStart w:id="31" w:name="_Toc418513306"/>
      <w:bookmarkEnd w:id="30"/>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del w:id="332" w:author="Unknown Author" w:date="2021-11-01T17:30:01Z">
        <w:bookmarkEnd w:id="31"/>
        <w:r>
          <w:rPr>
            <w:rFonts w:ascii="Times New Roman" w:hAnsi="Times New Roman"/>
            <w:sz w:val="21"/>
            <w:szCs w:val="21"/>
          </w:rPr>
          <w:delText>Provide a means for querying physical hopper capacities</w:delText>
        </w:r>
      </w:del>
      <w:ins w:id="333" w:author="Unknown Author" w:date="2021-11-01T17:30:06Z">
        <w:r>
          <w:rPr>
            <w:rFonts w:ascii="Times New Roman" w:hAnsi="Times New Roman"/>
            <w:b/>
            <w:sz w:val="21"/>
            <w:szCs w:val="21"/>
          </w:rPr>
          <w:t xml:space="preserve">Process the Data </w:t>
        </w:r>
      </w:ins>
      <w:ins w:id="334" w:author="Unknown Author" w:date="2021-11-01T17:35:10Z">
        <w:r>
          <w:rPr>
            <w:rFonts w:ascii="Times New Roman" w:hAnsi="Times New Roman"/>
            <w:b/>
            <w:sz w:val="21"/>
            <w:szCs w:val="21"/>
          </w:rPr>
          <w:t>and clean it using nltk per-processioning techniques.</w:t>
          <w:rPrChange w:id="0" w:author="Unknown Author" w:date="2021-11-01T17:10:25Z"/>
        </w:r>
      </w:ins>
    </w:p>
    <w:p>
      <w:pPr>
        <w:pStyle w:val="Normal"/>
        <w:rPr>
          <w:sz w:val="21"/>
          <w:szCs w:val="21"/>
        </w:rPr>
      </w:pPr>
      <w:del w:id="335" w:author="Unknown Author" w:date="2021-11-01T17:36:58Z">
        <w:r>
          <w:rPr>
            <w:sz w:val="21"/>
            <w:szCs w:val="21"/>
          </w:rPr>
          <w:delText>Application Cash Management requires a means to query the hopper capacities. This will likely be a DirectIO.</w:delText>
        </w:r>
      </w:del>
      <w:ins w:id="336" w:author="Unknown Author" w:date="2021-11-01T18:09:15Z">
        <w:r>
          <w:rPr>
            <w:rFonts w:ascii="Times New Roman" w:hAnsi="Times New Roman"/>
            <w:sz w:val="21"/>
            <w:szCs w:val="21"/>
          </w:rPr>
          <w:t>Data should pre processed and filtered by applying the pre processing techniques</w:t>
          <w:rPrChange w:id="0" w:author="Unknown Author" w:date="2021-11-01T17:10:25Z"/>
        </w:r>
      </w:ins>
    </w:p>
    <w:p>
      <w:pPr>
        <w:pStyle w:val="Heading3"/>
        <w:rPr>
          <w:sz w:val="21"/>
          <w:szCs w:val="21"/>
          <w:ins w:id="340" w:author="Unknown Author" w:date="2021-11-01T17:38:38Z"/>
        </w:rPr>
      </w:pPr>
      <w:bookmarkStart w:id="32" w:name="__RefHeading___Toc27979_3360867896"/>
      <w:bookmarkStart w:id="33" w:name="_Toc418513307"/>
      <w:bookmarkEnd w:id="32"/>
      <w:bookmarkEnd w:id="33"/>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ins w:id="339" w:author="Unknown Author" w:date="2021-11-01T17:38:38Z">
        <w:r>
          <w:rPr>
            <w:rFonts w:ascii="Times New Roman" w:hAnsi="Times New Roman"/>
            <w:sz w:val="21"/>
            <w:szCs w:val="21"/>
          </w:rPr>
          <w:t>Train the model with the processed data.</w:t>
        </w:r>
      </w:ins>
    </w:p>
    <w:p>
      <w:pPr>
        <w:pStyle w:val="Normal"/>
        <w:rPr>
          <w:sz w:val="21"/>
          <w:szCs w:val="21"/>
          <w:ins w:id="343" w:author="Unknown Author" w:date="2021-11-01T17:38:38Z"/>
        </w:rPr>
      </w:pPr>
      <w:ins w:id="341" w:author="Unknown Author" w:date="2021-11-01T17:38:38Z">
        <w:r>
          <w:rPr>
            <w:rFonts w:ascii="Times New Roman" w:hAnsi="Times New Roman"/>
            <w:sz w:val="21"/>
            <w:szCs w:val="21"/>
          </w:rPr>
          <w:t>M</w:t>
        </w:r>
      </w:ins>
      <w:ins w:id="342" w:author="Unknown Author" w:date="2021-11-01T17:38:38Z">
        <w:r>
          <w:rPr>
            <w:rFonts w:ascii="Times New Roman" w:hAnsi="Times New Roman"/>
            <w:sz w:val="21"/>
            <w:szCs w:val="21"/>
          </w:rPr>
          <w:t>odel training should be performed with the provided processed data. A pipeline should be created to fit the training data set and get the model.  Trained model should be saved and loaded on demand.</w:t>
        </w:r>
      </w:ins>
    </w:p>
    <w:p>
      <w:pPr>
        <w:pStyle w:val="Heading3"/>
        <w:rPr>
          <w:rFonts w:ascii="Times New Roman" w:hAnsi="Times New Roman"/>
          <w:ins w:id="346" w:author="Unknown Author" w:date="2021-11-01T17:39:00Z"/>
          <w:b/>
          <w:b/>
          <w:sz w:val="21"/>
          <w:szCs w:val="21"/>
        </w:rPr>
      </w:pPr>
      <w:ins w:id="344" w:author="Unknown Author" w:date="2021-11-01T17:38:38Z">
        <w:bookmarkStart w:id="34" w:name="__RefHeading___Toc27981_3360867896"/>
        <w:bookmarkEnd w:id="34"/>
        <w:r>
          <w:rPr>
            <w:rFonts w:ascii="Times New Roman" w:hAnsi="Times New Roman"/>
            <w:b/>
            <w:sz w:val="21"/>
            <w:szCs w:val="21"/>
          </w:rPr>
          <w:t>Predic</w:t>
        </w:r>
      </w:ins>
      <w:ins w:id="345" w:author="Unknown Author" w:date="2021-11-01T17:39:00Z">
        <w:r>
          <w:rPr>
            <w:rFonts w:ascii="Times New Roman" w:hAnsi="Times New Roman"/>
            <w:b/>
            <w:sz w:val="21"/>
            <w:szCs w:val="21"/>
          </w:rPr>
          <w:t>t on Test data set. Obtain the Accuracy of the model.</w:t>
        </w:r>
      </w:ins>
    </w:p>
    <w:p>
      <w:pPr>
        <w:pStyle w:val="Normal"/>
        <w:rPr>
          <w:sz w:val="21"/>
          <w:szCs w:val="21"/>
          <w:ins w:id="350" w:author="Unknown Author" w:date="2021-11-01T17:39:00Z"/>
        </w:rPr>
      </w:pPr>
      <w:ins w:id="347" w:author="Unknown Author" w:date="2021-11-01T17:39:00Z">
        <w:r>
          <w:rPr>
            <w:rFonts w:ascii="Times New Roman" w:hAnsi="Times New Roman"/>
            <w:sz w:val="21"/>
            <w:szCs w:val="21"/>
          </w:rPr>
          <w:t>T</w:t>
        </w:r>
      </w:ins>
      <w:ins w:id="348" w:author="Unknown Author" w:date="2021-11-01T18:12:11Z">
        <w:r>
          <w:rPr>
            <w:rFonts w:ascii="Times New Roman" w:hAnsi="Times New Roman"/>
            <w:sz w:val="21"/>
            <w:szCs w:val="21"/>
          </w:rPr>
          <w:t>h</w:t>
        </w:r>
      </w:ins>
      <w:ins w:id="349" w:author="Unknown Author" w:date="2021-11-01T17:39:00Z">
        <w:r>
          <w:rPr>
            <w:rFonts w:ascii="Times New Roman" w:hAnsi="Times New Roman"/>
            <w:sz w:val="21"/>
            <w:szCs w:val="21"/>
          </w:rPr>
          <w:t>e test data should be provided to the model and do predictions on it. The accuracy parameters of the model should collected.</w:t>
        </w:r>
      </w:ins>
    </w:p>
    <w:p>
      <w:pPr>
        <w:pStyle w:val="Heading3"/>
        <w:rPr/>
      </w:pPr>
      <w:ins w:id="351" w:author="Unknown Author" w:date="2021-11-01T17:39:00Z">
        <w:bookmarkStart w:id="35" w:name="__RefHeading___Toc27983_3360867896"/>
        <w:bookmarkEnd w:id="35"/>
        <w:r>
          <w:rPr>
            <w:rFonts w:ascii="Times New Roman" w:hAnsi="Times New Roman"/>
            <w:b/>
            <w:sz w:val="21"/>
            <w:szCs w:val="21"/>
          </w:rPr>
          <w:t xml:space="preserve">Provide a </w:t>
        </w:r>
      </w:ins>
      <w:ins w:id="352" w:author="Unknown Author" w:date="2021-11-01T17:55:57Z">
        <w:r>
          <w:rPr>
            <w:rFonts w:ascii="Times New Roman" w:hAnsi="Times New Roman"/>
            <w:b/>
            <w:sz w:val="21"/>
            <w:szCs w:val="21"/>
          </w:rPr>
          <w:t xml:space="preserve">provision </w:t>
        </w:r>
      </w:ins>
      <w:ins w:id="353" w:author="Unknown Author" w:date="2021-11-01T17:56:00Z">
        <w:r>
          <w:rPr>
            <w:rFonts w:ascii="Times New Roman" w:hAnsi="Times New Roman"/>
            <w:b/>
            <w:sz w:val="21"/>
            <w:szCs w:val="21"/>
          </w:rPr>
          <w:t>to retrain the model.</w:t>
        </w:r>
      </w:ins>
    </w:p>
    <w:p>
      <w:pPr>
        <w:pStyle w:val="Normal"/>
        <w:rPr>
          <w:b w:val="false"/>
          <w:b w:val="false"/>
          <w:bCs w:val="false"/>
          <w:ins w:id="357" w:author="Unknown Author" w:date="2021-11-01T17:56:00Z"/>
        </w:rPr>
      </w:pPr>
      <w:ins w:id="355" w:author="Unknown Author" w:date="2021-11-01T17:56:00Z">
        <w:r>
          <w:rPr>
            <w:rFonts w:ascii="Times New Roman" w:hAnsi="Times New Roman"/>
            <w:b w:val="false"/>
            <w:bCs w:val="false"/>
            <w:sz w:val="21"/>
            <w:szCs w:val="21"/>
          </w:rPr>
          <w:t>T</w:t>
        </w:r>
      </w:ins>
      <w:ins w:id="356" w:author="Unknown Author" w:date="2021-11-01T17:56:00Z">
        <w:r>
          <w:rPr>
            <w:rFonts w:ascii="Times New Roman" w:hAnsi="Times New Roman"/>
            <w:b w:val="false"/>
            <w:bCs w:val="false"/>
            <w:sz w:val="21"/>
            <w:szCs w:val="21"/>
          </w:rPr>
          <w:t>he application should provide an interface to retrain the model on the prediction data set. Re train model should reload the saved model and it should train and save the model.</w:t>
        </w:r>
      </w:ins>
    </w:p>
    <w:p>
      <w:pPr>
        <w:pStyle w:val="Normal"/>
        <w:rPr>
          <w:rFonts w:ascii="Times New Roman" w:hAnsi="Times New Roman"/>
          <w:ins w:id="359" w:author="Unknown Author" w:date="2021-11-01T17:56:00Z"/>
          <w:b/>
          <w:b/>
          <w:sz w:val="21"/>
          <w:szCs w:val="21"/>
        </w:rPr>
      </w:pPr>
      <w:ins w:id="358" w:author="Unknown Author" w:date="2021-11-01T17:56:00Z">
        <w:r>
          <w:rPr/>
        </w:r>
      </w:ins>
    </w:p>
    <w:p>
      <w:pPr>
        <w:pStyle w:val="Normal"/>
        <w:ind w:left="0" w:right="0" w:hanging="0"/>
        <w:rPr/>
      </w:pPr>
      <w:ins w:id="360" w:author="Unknown Author" w:date="2021-11-01T17:56:00Z">
        <w:r>
          <w:rPr>
            <w:rFonts w:ascii="Times New Roman" w:hAnsi="Times New Roman"/>
            <w:b/>
            <w:sz w:val="21"/>
            <w:szCs w:val="21"/>
          </w:rPr>
          <w:t>Provide a provision to list the prediction history.</w:t>
        </w:r>
      </w:ins>
    </w:p>
    <w:p>
      <w:pPr>
        <w:pStyle w:val="Normal"/>
        <w:ind w:left="0" w:right="0" w:hanging="0"/>
        <w:rPr/>
      </w:pPr>
      <w:ins w:id="362" w:author="Unknown Author" w:date="2021-11-01T18:13:56Z">
        <w:r>
          <w:rPr>
            <w:rFonts w:ascii="Times New Roman" w:hAnsi="Times New Roman"/>
            <w:b/>
            <w:sz w:val="21"/>
            <w:szCs w:val="21"/>
          </w:rPr>
          <w:t xml:space="preserve">    </w:t>
        </w:r>
      </w:ins>
      <w:ins w:id="363" w:author="Unknown Author" w:date="2021-11-01T18:14:00Z">
        <w:r>
          <w:rPr>
            <w:rFonts w:ascii="Times New Roman" w:hAnsi="Times New Roman"/>
            <w:b w:val="false"/>
            <w:bCs w:val="false"/>
            <w:sz w:val="21"/>
            <w:szCs w:val="21"/>
          </w:rPr>
          <w:t>Provide an interface to retrieve and list the predictions in the database.</w:t>
        </w:r>
      </w:ins>
    </w:p>
    <w:p>
      <w:pPr>
        <w:pStyle w:val="Normal"/>
        <w:ind w:left="0" w:right="0" w:hanging="0"/>
        <w:rPr>
          <w:rFonts w:ascii="Times New Roman" w:hAnsi="Times New Roman"/>
          <w:ins w:id="366" w:author="Unknown Author" w:date="2021-11-01T18:14:00Z"/>
          <w:b w:val="false"/>
          <w:b w:val="false"/>
          <w:bCs w:val="false"/>
          <w:sz w:val="21"/>
          <w:szCs w:val="21"/>
        </w:rPr>
      </w:pPr>
      <w:ins w:id="365" w:author="Unknown Author" w:date="2021-11-01T18:14:00Z">
        <w:r>
          <w:rPr/>
        </w:r>
      </w:ins>
    </w:p>
    <w:p>
      <w:pPr>
        <w:pStyle w:val="Normal"/>
        <w:ind w:left="0" w:right="0" w:hanging="0"/>
        <w:rPr>
          <w:rFonts w:ascii="Times New Roman" w:hAnsi="Times New Roman"/>
          <w:ins w:id="368" w:author="Unknown Author" w:date="2021-11-01T18:14:00Z"/>
          <w:b w:val="false"/>
          <w:b w:val="false"/>
          <w:bCs w:val="false"/>
          <w:sz w:val="21"/>
          <w:szCs w:val="21"/>
        </w:rPr>
      </w:pPr>
      <w:ins w:id="367" w:author="Unknown Author" w:date="2021-11-01T18:14:00Z">
        <w:r>
          <w:rPr/>
        </w:r>
      </w:ins>
    </w:p>
    <w:p>
      <w:pPr>
        <w:pStyle w:val="Normal"/>
        <w:ind w:left="0" w:right="0" w:hanging="0"/>
        <w:rPr>
          <w:rFonts w:ascii="Times New Roman" w:hAnsi="Times New Roman"/>
          <w:ins w:id="370" w:author="Unknown Author" w:date="2021-11-01T18:14:00Z"/>
          <w:b w:val="false"/>
          <w:b w:val="false"/>
          <w:bCs w:val="false"/>
          <w:sz w:val="21"/>
          <w:szCs w:val="21"/>
        </w:rPr>
      </w:pPr>
      <w:ins w:id="369" w:author="Unknown Author" w:date="2021-11-01T18:14:00Z">
        <w:r>
          <w:rPr/>
        </w:r>
      </w:ins>
    </w:p>
    <w:p>
      <w:pPr>
        <w:pStyle w:val="Normal"/>
        <w:keepNext w:val="true"/>
        <w:widowControl/>
        <w:pBdr/>
        <w:tabs>
          <w:tab w:val="clear" w:pos="288"/>
          <w:tab w:val="left" w:pos="0" w:leader="none"/>
        </w:tabs>
        <w:suppressAutoHyphens w:val="true"/>
        <w:bidi w:val="0"/>
        <w:spacing w:before="0" w:after="0"/>
        <w:ind w:left="360" w:right="0" w:hanging="0"/>
        <w:jc w:val="left"/>
        <w:rPr>
          <w:del w:id="374" w:author="Unknown Author" w:date="2021-11-01T17:42:33Z"/>
        </w:rPr>
      </w:pPr>
      <w:del w:id="371" w:author="Unknown Author" w:date="2021-11-01T17:42:33Z">
        <w:bookmarkStart w:id="36" w:name="_Toc418513307"/>
        <w:bookmarkStart w:id="37" w:name="_Toc41851335511111111"/>
        <w:bookmarkEnd w:id="36"/>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372" w:author="Unknown Author" w:date="2021-11-01T17:42:33Z">
        <w:r>
          <w:rPr>
            <w:rFonts w:ascii="Times New Roman" w:hAnsi="Times New Roman"/>
            <w:color w:val="000000"/>
            <w:sz w:val="21"/>
            <w:szCs w:val="21"/>
          </w:rPr>
          <w:delText xml:space="preserve"> </w:delText>
        </w:r>
      </w:del>
      <w:del w:id="373" w:author="Unknown Author" w:date="2021-11-01T17:42:33Z">
        <w:r>
          <w:rPr>
            <w:rFonts w:ascii="Times New Roman" w:hAnsi="Times New Roman"/>
            <w:color w:val="000000"/>
            <w:sz w:val="21"/>
            <w:szCs w:val="21"/>
          </w:rPr>
          <w:delText>Devices</w:delText>
        </w:r>
      </w:del>
      <w:bookmarkEnd w:id="37"/>
    </w:p>
    <w:p>
      <w:pPr>
        <w:pStyle w:val="Normal"/>
        <w:numPr>
          <w:ilvl w:val="0"/>
          <w:numId w:val="4"/>
        </w:numPr>
        <w:tabs>
          <w:tab w:val="clear" w:pos="288"/>
          <w:tab w:val="left" w:pos="0" w:leader="none"/>
        </w:tabs>
        <w:rPr>
          <w:rFonts w:ascii="Times New Roman" w:hAnsi="Times New Roman"/>
          <w:sz w:val="21"/>
          <w:szCs w:val="21"/>
          <w:del w:id="376" w:author="Unknown Author" w:date="2021-11-01T17:42:33Z"/>
        </w:rPr>
      </w:pPr>
      <w:del w:id="375" w:author="Unknown Author" w:date="2021-11-01T17:42:33Z">
        <w:r>
          <w:rPr>
            <w:rFonts w:ascii="Times New Roman" w:hAnsi="Times New Roman"/>
            <w:sz w:val="21"/>
            <w:szCs w:val="21"/>
          </w:rPr>
          <w:delText>Coin Recyclers:</w:delText>
          <w:tab/>
        </w:r>
      </w:del>
    </w:p>
    <w:p>
      <w:pPr>
        <w:pStyle w:val="Normal"/>
        <w:tabs>
          <w:tab w:val="clear" w:pos="288"/>
          <w:tab w:val="left" w:pos="0" w:leader="none"/>
        </w:tabs>
        <w:ind w:left="720" w:right="0" w:hanging="0"/>
        <w:rPr>
          <w:rFonts w:ascii="Times New Roman" w:hAnsi="Times New Roman"/>
          <w:sz w:val="21"/>
          <w:szCs w:val="21"/>
          <w:del w:id="378" w:author="Unknown Author" w:date="2021-11-01T17:42:33Z"/>
        </w:rPr>
      </w:pPr>
      <w:del w:id="377" w:author="Unknown Author" w:date="2021-11-01T17:42:33Z">
        <w:r>
          <w:rPr>
            <w:rFonts w:ascii="Times New Roman" w:hAnsi="Times New Roman"/>
            <w:sz w:val="21"/>
            <w:szCs w:val="21"/>
          </w:rPr>
          <w:tab/>
          <w:tab/>
          <w:delText>Crane Xchange (CR5000)</w:delText>
        </w:r>
      </w:del>
    </w:p>
    <w:p>
      <w:pPr>
        <w:pStyle w:val="Normal"/>
        <w:tabs>
          <w:tab w:val="clear" w:pos="288"/>
          <w:tab w:val="left" w:pos="0" w:leader="none"/>
        </w:tabs>
        <w:ind w:left="720" w:right="0" w:hanging="0"/>
        <w:rPr>
          <w:rFonts w:ascii="Times New Roman" w:hAnsi="Times New Roman"/>
          <w:sz w:val="21"/>
          <w:szCs w:val="21"/>
          <w:del w:id="380" w:author="Unknown Author" w:date="2021-11-01T17:42:33Z"/>
        </w:rPr>
      </w:pPr>
      <w:del w:id="379" w:author="Unknown Author" w:date="2021-11-01T17:42:33Z">
        <w:r>
          <w:rPr>
            <w:rFonts w:ascii="Times New Roman" w:hAnsi="Times New Roman"/>
            <w:sz w:val="21"/>
            <w:szCs w:val="21"/>
          </w:rPr>
        </w:r>
      </w:del>
    </w:p>
    <w:p>
      <w:pPr>
        <w:pStyle w:val="Heading3"/>
        <w:rPr>
          <w:sz w:val="21"/>
          <w:szCs w:val="21"/>
          <w:del w:id="384" w:author="Unknown Author" w:date="2021-11-01T17:42:33Z"/>
        </w:rPr>
      </w:pPr>
      <w:del w:id="381" w:author="Unknown Author" w:date="2021-11-01T17:42:33Z">
        <w:bookmarkStart w:id="38" w:name="_Toc418513356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382" w:author="Unknown Author" w:date="2021-11-01T17:42:33Z">
        <w:r>
          <w:rPr>
            <w:rFonts w:ascii="Times New Roman" w:hAnsi="Times New Roman"/>
            <w:sz w:val="21"/>
            <w:szCs w:val="21"/>
          </w:rPr>
          <w:delText xml:space="preserve"> </w:delText>
        </w:r>
      </w:del>
      <w:del w:id="383" w:author="Unknown Author" w:date="2021-11-01T17:42:33Z">
        <w:r>
          <w:rPr>
            <w:rFonts w:ascii="Times New Roman" w:hAnsi="Times New Roman"/>
            <w:sz w:val="21"/>
            <w:szCs w:val="21"/>
          </w:rPr>
          <w:delText>ADD Versions</w:delText>
        </w:r>
      </w:del>
      <w:bookmarkEnd w:id="38"/>
    </w:p>
    <w:p>
      <w:pPr>
        <w:pStyle w:val="Normal"/>
        <w:numPr>
          <w:ilvl w:val="0"/>
          <w:numId w:val="3"/>
        </w:numPr>
        <w:tabs>
          <w:tab w:val="clear" w:pos="288"/>
          <w:tab w:val="left" w:pos="0" w:leader="none"/>
        </w:tabs>
        <w:rPr>
          <w:rFonts w:ascii="Times New Roman" w:hAnsi="Times New Roman"/>
          <w:sz w:val="21"/>
          <w:szCs w:val="21"/>
          <w:del w:id="386" w:author="Unknown Author" w:date="2021-11-01T17:42:33Z"/>
        </w:rPr>
      </w:pPr>
      <w:del w:id="385" w:author="Unknown Author" w:date="2021-11-01T17:42:33Z">
        <w:r>
          <w:rPr>
            <w:rFonts w:ascii="Times New Roman" w:hAnsi="Times New Roman"/>
            <w:sz w:val="21"/>
            <w:szCs w:val="21"/>
          </w:rPr>
          <w:delText>ADD 3.5.0.x</w:delText>
        </w:r>
      </w:del>
    </w:p>
    <w:p>
      <w:pPr>
        <w:pStyle w:val="Normal"/>
        <w:tabs>
          <w:tab w:val="clear" w:pos="288"/>
          <w:tab w:val="left" w:pos="0" w:leader="none"/>
        </w:tabs>
        <w:rPr>
          <w:rFonts w:ascii="Times New Roman" w:hAnsi="Times New Roman"/>
          <w:sz w:val="21"/>
          <w:szCs w:val="21"/>
          <w:del w:id="388" w:author="Unknown Author" w:date="2021-11-01T17:42:33Z"/>
        </w:rPr>
      </w:pPr>
      <w:del w:id="387" w:author="Unknown Author" w:date="2021-11-01T17:42:33Z">
        <w:r>
          <w:rPr>
            <w:rFonts w:ascii="Times New Roman" w:hAnsi="Times New Roman"/>
            <w:sz w:val="21"/>
            <w:szCs w:val="21"/>
          </w:rPr>
        </w:r>
      </w:del>
    </w:p>
    <w:p>
      <w:pPr>
        <w:pStyle w:val="Heading3"/>
        <w:rPr>
          <w:sz w:val="21"/>
          <w:szCs w:val="21"/>
          <w:del w:id="392" w:author="Unknown Author" w:date="2021-11-01T17:42:33Z"/>
        </w:rPr>
      </w:pPr>
      <w:del w:id="389" w:author="Unknown Author" w:date="2021-11-01T17:42:33Z">
        <w:bookmarkStart w:id="39" w:name="_Toc418513357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390" w:author="Unknown Author" w:date="2021-11-01T17:42:33Z">
        <w:r>
          <w:rPr>
            <w:rFonts w:ascii="Times New Roman" w:hAnsi="Times New Roman"/>
            <w:sz w:val="21"/>
            <w:szCs w:val="21"/>
          </w:rPr>
          <w:delText xml:space="preserve"> </w:delText>
        </w:r>
      </w:del>
      <w:del w:id="391" w:author="Unknown Author" w:date="2021-11-01T17:42:33Z">
        <w:r>
          <w:rPr>
            <w:rFonts w:ascii="Times New Roman" w:hAnsi="Times New Roman"/>
            <w:sz w:val="21"/>
            <w:szCs w:val="21"/>
          </w:rPr>
          <w:delText>RPSW Versions</w:delText>
        </w:r>
      </w:del>
      <w:bookmarkEnd w:id="39"/>
    </w:p>
    <w:p>
      <w:pPr>
        <w:pStyle w:val="Normal"/>
        <w:numPr>
          <w:ilvl w:val="0"/>
          <w:numId w:val="2"/>
        </w:numPr>
        <w:tabs>
          <w:tab w:val="clear" w:pos="288"/>
          <w:tab w:val="left" w:pos="0" w:leader="none"/>
        </w:tabs>
        <w:rPr>
          <w:rFonts w:ascii="Times New Roman" w:hAnsi="Times New Roman"/>
          <w:sz w:val="21"/>
          <w:szCs w:val="21"/>
          <w:del w:id="394" w:author="Unknown Author" w:date="2021-11-01T17:42:33Z"/>
        </w:rPr>
      </w:pPr>
      <w:del w:id="393" w:author="Unknown Author" w:date="2021-11-01T17:42:33Z">
        <w:r>
          <w:rPr>
            <w:rFonts w:ascii="Times New Roman" w:hAnsi="Times New Roman"/>
            <w:sz w:val="21"/>
            <w:szCs w:val="21"/>
          </w:rPr>
          <w:delText>2.5.0.x or higher</w:delText>
        </w:r>
      </w:del>
    </w:p>
    <w:p>
      <w:pPr>
        <w:pStyle w:val="Normal"/>
        <w:tabs>
          <w:tab w:val="clear" w:pos="288"/>
          <w:tab w:val="left" w:pos="0" w:leader="none"/>
        </w:tabs>
        <w:rPr>
          <w:rFonts w:ascii="Times New Roman" w:hAnsi="Times New Roman"/>
          <w:sz w:val="21"/>
          <w:szCs w:val="21"/>
          <w:del w:id="396" w:author="Unknown Author" w:date="2021-11-01T17:42:33Z"/>
        </w:rPr>
      </w:pPr>
      <w:del w:id="395" w:author="Unknown Author" w:date="2021-11-01T17:42:33Z">
        <w:r>
          <w:rPr>
            <w:rFonts w:ascii="Times New Roman" w:hAnsi="Times New Roman"/>
            <w:sz w:val="21"/>
            <w:szCs w:val="21"/>
          </w:rPr>
        </w:r>
      </w:del>
    </w:p>
    <w:p>
      <w:pPr>
        <w:pStyle w:val="Heading3"/>
        <w:rPr>
          <w:sz w:val="21"/>
          <w:szCs w:val="21"/>
          <w:del w:id="400" w:author="Unknown Author" w:date="2021-11-01T17:42:33Z"/>
        </w:rPr>
      </w:pPr>
      <w:del w:id="397" w:author="Unknown Author" w:date="2021-11-01T17:42:33Z">
        <w:bookmarkStart w:id="40" w:name="_Toc418513358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398" w:author="Unknown Author" w:date="2021-11-01T17:42:33Z">
        <w:r>
          <w:rPr>
            <w:rFonts w:ascii="Times New Roman" w:hAnsi="Times New Roman"/>
            <w:sz w:val="21"/>
            <w:szCs w:val="21"/>
          </w:rPr>
          <w:delText xml:space="preserve"> </w:delText>
        </w:r>
      </w:del>
      <w:del w:id="399" w:author="Unknown Author" w:date="2021-11-01T17:42:33Z">
        <w:r>
          <w:rPr>
            <w:rFonts w:ascii="Times New Roman" w:hAnsi="Times New Roman"/>
            <w:sz w:val="21"/>
            <w:szCs w:val="21"/>
          </w:rPr>
          <w:delText>Application Version</w:delText>
        </w:r>
      </w:del>
      <w:bookmarkEnd w:id="40"/>
    </w:p>
    <w:p>
      <w:pPr>
        <w:pStyle w:val="Normal"/>
        <w:tabs>
          <w:tab w:val="clear" w:pos="288"/>
          <w:tab w:val="left" w:pos="0" w:leader="none"/>
        </w:tabs>
        <w:rPr>
          <w:rFonts w:ascii="Times New Roman" w:hAnsi="Times New Roman"/>
          <w:sz w:val="21"/>
          <w:szCs w:val="21"/>
          <w:del w:id="402" w:author="Unknown Author" w:date="2021-11-01T17:42:33Z"/>
        </w:rPr>
      </w:pPr>
      <w:del w:id="401" w:author="Unknown Author" w:date="2021-11-01T17:42:33Z">
        <w:r>
          <w:rPr>
            <w:rFonts w:ascii="Times New Roman" w:hAnsi="Times New Roman"/>
            <w:sz w:val="21"/>
            <w:szCs w:val="21"/>
          </w:rPr>
          <w:tab/>
        </w:r>
      </w:del>
    </w:p>
    <w:p>
      <w:pPr>
        <w:pStyle w:val="Normal"/>
        <w:widowControl/>
        <w:pBdr/>
        <w:tabs>
          <w:tab w:val="clear" w:pos="288"/>
          <w:tab w:val="left" w:pos="1440" w:leader="none"/>
          <w:tab w:val="left" w:pos="2880" w:leader="none"/>
        </w:tabs>
        <w:suppressAutoHyphens w:val="true"/>
        <w:bidi w:val="0"/>
        <w:spacing w:before="180" w:after="84"/>
        <w:ind w:left="0" w:right="0" w:hanging="0"/>
        <w:jc w:val="left"/>
        <w:rPr>
          <w:rFonts w:ascii="Times New Roman" w:hAnsi="Times New Roman"/>
          <w:color w:val="000000"/>
          <w:sz w:val="21"/>
          <w:szCs w:val="21"/>
          <w:del w:id="404" w:author="Unknown Author" w:date="2021-11-01T17:43:21Z"/>
        </w:rPr>
      </w:pPr>
      <w:del w:id="403" w:author="Unknown Author" w:date="2021-11-01T17:42:33Z">
        <w:bookmarkStart w:id="41" w:name="_Toc2954034561111111"/>
        <w:bookmarkEnd w:id="41"/>
        <w:r>
          <w:rPr>
            <w:rFonts w:ascii="Times New Roman" w:hAnsi="Times New Roman"/>
            <w:color w:val="000000"/>
            <w:sz w:val="21"/>
            <w:szCs w:val="21"/>
          </w:rPr>
          <w:delText>SSCO application 4.5 and higher</w:delText>
        </w:r>
      </w:del>
    </w:p>
    <w:p>
      <w:pPr>
        <w:pStyle w:val="Normal"/>
        <w:widowControl/>
        <w:pBdr/>
        <w:tabs>
          <w:tab w:val="clear" w:pos="288"/>
          <w:tab w:val="left" w:pos="0" w:leader="none"/>
        </w:tabs>
        <w:suppressAutoHyphens w:val="true"/>
        <w:bidi w:val="0"/>
        <w:spacing w:before="0" w:after="0"/>
        <w:ind w:left="1080" w:right="0" w:hanging="0"/>
        <w:jc w:val="left"/>
        <w:rPr>
          <w:rFonts w:ascii="Times New Roman" w:hAnsi="Times New Roman"/>
          <w:color w:val="000000"/>
          <w:sz w:val="21"/>
          <w:szCs w:val="21"/>
          <w:del w:id="406" w:author="Unknown Author" w:date="2021-11-01T17:42:14Z"/>
        </w:rPr>
      </w:pPr>
      <w:del w:id="405" w:author="Unknown Author" w:date="2021-11-01T17:42:14Z">
        <w:r>
          <w:rPr>
            <w:color w:val="000000"/>
            <w:sz w:val="21"/>
            <w:szCs w:val="21"/>
          </w:rPr>
          <w:delText>SelfServ Check-Out</w:delText>
        </w:r>
      </w:del>
    </w:p>
    <w:p>
      <w:pPr>
        <w:pStyle w:val="Normal"/>
        <w:tabs>
          <w:tab w:val="clear" w:pos="288"/>
          <w:tab w:val="left" w:pos="0" w:leader="none"/>
        </w:tabs>
        <w:rPr>
          <w:rFonts w:ascii="Times New Roman" w:hAnsi="Times New Roman"/>
          <w:sz w:val="21"/>
          <w:szCs w:val="21"/>
          <w:del w:id="408" w:author="Unknown Author" w:date="2021-11-01T17:42:14Z"/>
        </w:rPr>
      </w:pPr>
      <w:del w:id="407" w:author="Unknown Author" w:date="2021-11-01T17:42:14Z">
        <w:r>
          <w:rPr>
            <w:rFonts w:ascii="Times New Roman" w:hAnsi="Times New Roman"/>
            <w:sz w:val="21"/>
            <w:szCs w:val="21"/>
          </w:rPr>
          <w:tab/>
          <w:tab/>
          <w:tab/>
          <w:delText>All NCR SelfServ 6.x with currency</w:delText>
        </w:r>
      </w:del>
    </w:p>
    <w:p>
      <w:pPr>
        <w:pStyle w:val="Normal"/>
        <w:tabs>
          <w:tab w:val="clear" w:pos="288"/>
          <w:tab w:val="left" w:pos="0" w:leader="none"/>
        </w:tabs>
        <w:rPr>
          <w:sz w:val="21"/>
          <w:szCs w:val="21"/>
          <w:del w:id="412" w:author="Unknown Author" w:date="2021-11-01T17:42:14Z"/>
        </w:rPr>
      </w:pPr>
      <w:del w:id="409" w:author="Unknown Author" w:date="2021-11-01T17:42:14Z">
        <w:r>
          <w:rPr>
            <w:rFonts w:ascii="Times New Roman" w:hAnsi="Times New Roman"/>
            <w:sz w:val="21"/>
            <w:szCs w:val="21"/>
          </w:rPr>
          <w:delText xml:space="preserve">               </w:delText>
        </w:r>
      </w:del>
      <w:del w:id="410" w:author="Unknown Author" w:date="2021-11-01T17:42:14Z">
        <w:r>
          <w:rPr>
            <w:rFonts w:ascii="Times New Roman" w:hAnsi="Times New Roman"/>
            <w:sz w:val="21"/>
            <w:szCs w:val="21"/>
          </w:rPr>
          <w:tab/>
        </w:r>
      </w:del>
      <w:del w:id="411" w:author="Unknown Author" w:date="2021-11-01T17:42:14Z">
        <w:r>
          <w:rPr>
            <w:rFonts w:ascii="Times New Roman" w:hAnsi="Times New Roman"/>
            <w:color w:val="000000"/>
            <w:sz w:val="21"/>
            <w:szCs w:val="21"/>
          </w:rPr>
          <w:delText>Not required for the RAP- installation will be skipped.</w:delText>
        </w:r>
      </w:del>
    </w:p>
    <w:p>
      <w:pPr>
        <w:pStyle w:val="Normal"/>
        <w:numPr>
          <w:ilvl w:val="0"/>
          <w:numId w:val="5"/>
        </w:numPr>
        <w:tabs>
          <w:tab w:val="clear" w:pos="288"/>
          <w:tab w:val="left" w:pos="0" w:leader="none"/>
        </w:tabs>
        <w:rPr>
          <w:rFonts w:ascii="Times New Roman" w:hAnsi="Times New Roman"/>
          <w:color w:val="000000"/>
          <w:sz w:val="21"/>
          <w:szCs w:val="21"/>
          <w:del w:id="414" w:author="Unknown Author" w:date="2021-11-01T17:42:14Z"/>
        </w:rPr>
      </w:pPr>
      <w:del w:id="413" w:author="Unknown Author" w:date="2021-11-01T17:42:14Z">
        <w:r>
          <w:rPr>
            <w:rFonts w:ascii="Times New Roman" w:hAnsi="Times New Roman"/>
            <w:color w:val="000000"/>
            <w:sz w:val="21"/>
            <w:szCs w:val="21"/>
          </w:rPr>
          <w:delText>SelfServ Kiosk</w:delText>
        </w:r>
      </w:del>
    </w:p>
    <w:p>
      <w:pPr>
        <w:pStyle w:val="Normal"/>
        <w:widowControl/>
        <w:pBdr/>
        <w:tabs>
          <w:tab w:val="clear" w:pos="288"/>
          <w:tab w:val="left" w:pos="1440" w:leader="none"/>
          <w:tab w:val="left" w:pos="2880" w:leader="none"/>
        </w:tabs>
        <w:suppressAutoHyphens w:val="true"/>
        <w:bidi w:val="0"/>
        <w:spacing w:before="180" w:after="84"/>
        <w:ind w:left="0" w:right="0" w:hanging="0"/>
        <w:jc w:val="left"/>
        <w:rPr>
          <w:rFonts w:ascii="Times New Roman" w:hAnsi="Times New Roman"/>
          <w:color w:val="000000"/>
          <w:sz w:val="21"/>
          <w:szCs w:val="21"/>
          <w:del w:id="418" w:author="Unknown Author" w:date="2021-11-01T17:43:21Z"/>
        </w:rPr>
      </w:pPr>
      <w:del w:id="415" w:author="Unknown Author" w:date="2021-11-01T17:42:14Z">
        <w:r>
          <w:rPr>
            <w:rFonts w:ascii="Times New Roman" w:hAnsi="Times New Roman"/>
            <w:color w:val="000000"/>
            <w:sz w:val="21"/>
            <w:szCs w:val="21"/>
          </w:rPr>
          <w:tab/>
          <w:tab/>
          <w:tab/>
          <w:delText>No supported configurations at this time.</w:delText>
        </w:r>
      </w:del>
      <w:del w:id="416" w:author="Unknown Author" w:date="2021-11-01T17:43:21Z">
        <w:bookmarkStart w:id="42" w:name="_Toc418513354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17" w:author="Unknown Author" w:date="2021-11-01T17:43:21Z">
        <w:r>
          <w:rPr>
            <w:rFonts w:ascii="Times New Roman" w:hAnsi="Times New Roman"/>
            <w:color w:val="000000"/>
            <w:sz w:val="21"/>
            <w:szCs w:val="21"/>
          </w:rPr>
          <w:delText xml:space="preserve"> Hardware</w:delText>
        </w:r>
      </w:del>
      <w:bookmarkEnd w:id="42"/>
    </w:p>
    <w:p>
      <w:pPr>
        <w:pStyle w:val="NormalWeb"/>
        <w:widowControl/>
        <w:tabs>
          <w:tab w:val="clear" w:pos="288"/>
          <w:tab w:val="left" w:pos="0" w:leader="none"/>
        </w:tabs>
        <w:suppressAutoHyphens w:val="true"/>
        <w:bidi w:val="0"/>
        <w:spacing w:before="0" w:after="0"/>
        <w:ind w:left="1080" w:right="0" w:hanging="0"/>
        <w:jc w:val="left"/>
        <w:rPr>
          <w:rFonts w:ascii="Times New Roman" w:hAnsi="Times New Roman"/>
          <w:color w:val="000000"/>
          <w:sz w:val="21"/>
          <w:szCs w:val="21"/>
          <w:del w:id="420" w:author="Unknown Author" w:date="2021-11-01T17:43:21Z"/>
        </w:rPr>
      </w:pPr>
      <w:del w:id="419" w:author="Unknown Author" w:date="2021-11-01T17:43:21Z">
        <w:r>
          <w:rPr>
            <w:color w:val="000000"/>
            <w:sz w:val="21"/>
            <w:szCs w:val="21"/>
          </w:rPr>
        </w:r>
      </w:del>
    </w:p>
    <w:p>
      <w:pPr>
        <w:pStyle w:val="Normal"/>
        <w:widowControl/>
        <w:pBdr/>
        <w:tabs>
          <w:tab w:val="clear" w:pos="288"/>
          <w:tab w:val="left" w:pos="0" w:leader="none"/>
        </w:tabs>
        <w:suppressAutoHyphens w:val="true"/>
        <w:bidi w:val="0"/>
        <w:spacing w:before="0" w:after="0"/>
        <w:ind w:left="1080" w:right="0" w:hanging="0"/>
        <w:jc w:val="left"/>
        <w:rPr>
          <w:rFonts w:ascii="Times New Roman" w:hAnsi="Times New Roman"/>
          <w:color w:val="000000"/>
          <w:sz w:val="21"/>
          <w:szCs w:val="21"/>
          <w:del w:id="422" w:author="Unknown Author" w:date="2021-11-01T17:41:31Z"/>
        </w:rPr>
      </w:pPr>
      <w:del w:id="421" w:author="Unknown Author" w:date="2021-11-01T17:41:31Z">
        <w:r>
          <w:rPr>
            <w:color w:val="000000"/>
            <w:sz w:val="21"/>
            <w:szCs w:val="21"/>
          </w:rPr>
          <w:delText>Xpe Service Pack 3 or later</w:delText>
        </w:r>
      </w:del>
    </w:p>
    <w:p>
      <w:pPr>
        <w:pStyle w:val="NormalWeb"/>
        <w:spacing w:before="0" w:after="0"/>
        <w:ind w:left="1080" w:right="0" w:hanging="0"/>
        <w:rPr>
          <w:sz w:val="21"/>
          <w:szCs w:val="21"/>
          <w:del w:id="424" w:author="Unknown Author" w:date="2021-11-01T17:41:31Z"/>
        </w:rPr>
      </w:pPr>
      <w:del w:id="423" w:author="Unknown Author" w:date="2021-11-01T17:41:31Z">
        <w:r>
          <w:rPr>
            <w:sz w:val="21"/>
            <w:szCs w:val="21"/>
          </w:rPr>
          <w:delText>XPPro Service Pack 3 or later</w:delText>
        </w:r>
      </w:del>
    </w:p>
    <w:p>
      <w:pPr>
        <w:pStyle w:val="NormalWeb"/>
        <w:spacing w:before="0" w:after="0"/>
        <w:ind w:left="1080" w:right="0" w:hanging="0"/>
        <w:rPr>
          <w:sz w:val="21"/>
          <w:szCs w:val="21"/>
          <w:del w:id="426" w:author="Unknown Author" w:date="2021-11-01T17:41:31Z"/>
        </w:rPr>
      </w:pPr>
      <w:del w:id="425" w:author="Unknown Author" w:date="2021-11-01T17:41:31Z">
        <w:r>
          <w:rPr>
            <w:sz w:val="21"/>
            <w:szCs w:val="21"/>
          </w:rPr>
          <w:delText>POSReady 2009</w:delText>
        </w:r>
      </w:del>
    </w:p>
    <w:p>
      <w:pPr>
        <w:pStyle w:val="NormalWeb"/>
        <w:spacing w:before="0" w:after="0"/>
        <w:ind w:left="1080" w:right="0" w:hanging="0"/>
        <w:rPr>
          <w:sz w:val="21"/>
          <w:szCs w:val="21"/>
          <w:del w:id="428" w:author="Unknown Author" w:date="2021-11-01T17:41:31Z"/>
        </w:rPr>
      </w:pPr>
      <w:del w:id="427" w:author="Unknown Author" w:date="2021-11-01T17:41:31Z">
        <w:r>
          <w:rPr>
            <w:sz w:val="21"/>
            <w:szCs w:val="21"/>
          </w:rPr>
          <w:delText>POSReady 7</w:delText>
        </w:r>
      </w:del>
    </w:p>
    <w:p>
      <w:pPr>
        <w:pStyle w:val="Normal"/>
        <w:widowControl/>
        <w:pBdr/>
        <w:tabs>
          <w:tab w:val="clear" w:pos="288"/>
          <w:tab w:val="left" w:pos="1440" w:leader="none"/>
          <w:tab w:val="left" w:pos="2880" w:leader="none"/>
        </w:tabs>
        <w:suppressAutoHyphens w:val="true"/>
        <w:bidi w:val="0"/>
        <w:spacing w:before="180" w:after="84"/>
        <w:ind w:left="0" w:right="0" w:hanging="0"/>
        <w:jc w:val="left"/>
        <w:rPr>
          <w:rFonts w:ascii="Times New Roman" w:hAnsi="Times New Roman"/>
          <w:color w:val="000000"/>
          <w:sz w:val="21"/>
          <w:szCs w:val="21"/>
          <w:del w:id="432" w:author="Unknown Author" w:date="2021-11-01T17:43:21Z"/>
        </w:rPr>
      </w:pPr>
      <w:del w:id="429" w:author="Unknown Author" w:date="2021-11-01T17:41:31Z">
        <w:r>
          <w:rPr>
            <w:color w:val="000000"/>
            <w:sz w:val="21"/>
            <w:szCs w:val="21"/>
          </w:rPr>
          <w:delText>Windows 7</w:delText>
        </w:r>
      </w:del>
      <w:del w:id="430" w:author="Unknown Author" w:date="2021-11-01T17:43:21Z">
        <w:bookmarkStart w:id="43" w:name="_Toc41851335211111111"/>
        <w:r>
          <w:rPr>
            <w:color w:val="000000"/>
            <w:sz w:val="21"/>
            <w:szCs w:val="21"/>
          </w:rPr>
          <w:fldChar w:fldCharType="begin"/>
        </w:r>
        <w:r>
          <w:rPr>
            <w:sz w:val="21"/>
            <w:szCs w:val="21"/>
            <w:color w:val="000000"/>
          </w:rPr>
          <w:delInstrText> SEQ AutoNr \* ARABIC </w:delInstrText>
        </w:r>
        <w:r>
          <w:rPr>
            <w:sz w:val="21"/>
            <w:szCs w:val="21"/>
            <w:color w:val="000000"/>
          </w:rPr>
          <w:fldChar w:fldCharType="separate"/>
        </w:r>
        <w:r>
          <w:rPr>
            <w:sz w:val="21"/>
            <w:szCs w:val="21"/>
            <w:color w:val="000000"/>
          </w:rPr>
        </w:r>
        <w:r>
          <w:rPr>
            <w:sz w:val="21"/>
            <w:szCs w:val="21"/>
            <w:color w:val="000000"/>
          </w:rPr>
          <w:fldChar w:fldCharType="end"/>
        </w:r>
      </w:del>
      <w:del w:id="431" w:author="Unknown Author" w:date="2021-11-01T17:43:21Z">
        <w:r>
          <w:rPr>
            <w:color w:val="000000"/>
            <w:sz w:val="21"/>
            <w:szCs w:val="21"/>
          </w:rPr>
          <w:delText xml:space="preserve"> Relevant Hardware and Software Configuration Supported</w:delText>
        </w:r>
      </w:del>
      <w:bookmarkEnd w:id="43"/>
    </w:p>
    <w:p>
      <w:pPr>
        <w:pStyle w:val="Normal"/>
        <w:rPr>
          <w:vanish/>
          <w:sz w:val="21"/>
          <w:szCs w:val="21"/>
          <w:del w:id="434" w:author="Unknown Author" w:date="2021-11-01T17:43:21Z"/>
        </w:rPr>
      </w:pPr>
      <w:del w:id="433" w:author="Unknown Author" w:date="2021-11-01T17:43:21Z">
        <w:r>
          <w:rPr>
            <w:vanish/>
            <w:sz w:val="21"/>
            <w:szCs w:val="21"/>
          </w:rPr>
          <w:delText>Provide usage information and table for each sub-section</w:delText>
        </w:r>
      </w:del>
    </w:p>
    <w:p>
      <w:pPr>
        <w:pStyle w:val="Heading3"/>
        <w:rPr>
          <w:sz w:val="21"/>
          <w:szCs w:val="21"/>
          <w:del w:id="438" w:author="Unknown Author" w:date="2021-11-01T17:43:21Z"/>
        </w:rPr>
      </w:pPr>
      <w:del w:id="435" w:author="Unknown Author" w:date="2021-11-01T17:43:21Z">
        <w:bookmarkStart w:id="44" w:name="_Toc418513353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436" w:author="Unknown Author" w:date="2021-11-01T17:43:21Z">
        <w:r>
          <w:rPr>
            <w:rFonts w:ascii="Times New Roman" w:hAnsi="Times New Roman"/>
            <w:sz w:val="21"/>
            <w:szCs w:val="21"/>
          </w:rPr>
          <w:delText xml:space="preserve"> </w:delText>
        </w:r>
      </w:del>
      <w:del w:id="437" w:author="Unknown Author" w:date="2021-11-01T17:43:21Z">
        <w:r>
          <w:rPr>
            <w:rFonts w:ascii="Times New Roman" w:hAnsi="Times New Roman"/>
            <w:sz w:val="21"/>
            <w:szCs w:val="21"/>
          </w:rPr>
          <w:delText>Operating System</w:delText>
        </w:r>
      </w:del>
      <w:bookmarkEnd w:id="44"/>
    </w:p>
    <w:p>
      <w:pPr>
        <w:pStyle w:val="Normal"/>
        <w:keepNext w:val="true"/>
        <w:widowControl/>
        <w:pBdr/>
        <w:suppressAutoHyphens w:val="true"/>
        <w:bidi w:val="0"/>
        <w:spacing w:before="180" w:after="84"/>
        <w:ind w:left="0" w:right="0" w:hanging="0"/>
        <w:jc w:val="left"/>
        <w:rPr>
          <w:rFonts w:ascii="Times New Roman" w:hAnsi="Times New Roman"/>
          <w:color w:val="000000"/>
          <w:sz w:val="21"/>
          <w:szCs w:val="21"/>
          <w:del w:id="440" w:author="Unknown Author" w:date="2021-11-01T17:45:26Z"/>
        </w:rPr>
      </w:pPr>
      <w:del w:id="439" w:author="Unknown Author" w:date="2021-11-01T17:45:26Z">
        <w:r>
          <w:rPr>
            <w:rFonts w:ascii="Times New Roman" w:hAnsi="Times New Roman"/>
            <w:color w:val="000000"/>
            <w:sz w:val="21"/>
            <w:szCs w:val="21"/>
          </w:rPr>
        </w:r>
      </w:del>
    </w:p>
    <w:p>
      <w:pPr>
        <w:pStyle w:val="Normal"/>
        <w:keepNext w:val="true"/>
        <w:widowControl/>
        <w:pBdr/>
        <w:suppressAutoHyphens w:val="true"/>
        <w:bidi w:val="0"/>
        <w:spacing w:before="180" w:after="84"/>
        <w:ind w:left="0" w:right="0" w:hanging="0"/>
        <w:jc w:val="left"/>
        <w:rPr>
          <w:rFonts w:ascii="Times New Roman" w:hAnsi="Times New Roman"/>
          <w:color w:val="000000"/>
          <w:sz w:val="21"/>
          <w:szCs w:val="21"/>
          <w:del w:id="442" w:author="Unknown Author" w:date="2021-11-01T17:36:43Z"/>
        </w:rPr>
      </w:pPr>
      <w:del w:id="441" w:author="Unknown Author" w:date="2021-11-01T17:36:43Z">
        <w:r>
          <w:rPr>
            <w:rFonts w:ascii="Times New Roman" w:hAnsi="Times New Roman"/>
            <w:color w:val="000000"/>
            <w:sz w:val="21"/>
            <w:szCs w:val="21"/>
          </w:rPr>
          <w:delText>Provide details</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46" w:author="Unknown Author" w:date="2021-11-01T17:36:43Z"/>
        </w:rPr>
      </w:pPr>
      <w:del w:id="443" w:author="Unknown Author" w:date="2021-11-01T17:36:43Z">
        <w:bookmarkStart w:id="45" w:name="_Toc418513351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44" w:author="Unknown Author" w:date="2021-11-01T17:36:43Z">
        <w:r>
          <w:rPr>
            <w:rFonts w:ascii="Times New Roman" w:hAnsi="Times New Roman"/>
            <w:color w:val="000000"/>
            <w:sz w:val="21"/>
            <w:szCs w:val="21"/>
          </w:rPr>
          <w:delText xml:space="preserve"> </w:delText>
        </w:r>
      </w:del>
      <w:del w:id="445" w:author="Unknown Author" w:date="2021-11-01T17:36:43Z">
        <w:r>
          <w:rPr>
            <w:rFonts w:ascii="Times New Roman" w:hAnsi="Times New Roman"/>
            <w:color w:val="000000"/>
            <w:sz w:val="21"/>
            <w:szCs w:val="21"/>
          </w:rPr>
          <w:delText>Requirement</w:delText>
        </w:r>
      </w:del>
      <w:bookmarkEnd w:id="45"/>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48" w:author="Unknown Author" w:date="2021-11-01T17:36:43Z"/>
        </w:rPr>
      </w:pPr>
      <w:del w:id="447" w:author="Unknown Author" w:date="2021-11-01T17:36:43Z">
        <w:r>
          <w:rPr>
            <w:rFonts w:ascii="Times New Roman" w:hAnsi="Times New Roman"/>
            <w:color w:val="000000"/>
            <w:sz w:val="21"/>
            <w:szCs w:val="21"/>
          </w:rPr>
          <w:delText>Japan requires notification of when dispensed coins are taken.</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53" w:author="Unknown Author" w:date="2021-11-01T17:36:43Z"/>
        </w:rPr>
      </w:pPr>
      <w:del w:id="449" w:author="Unknown Author" w:date="2021-11-01T17:36:43Z">
        <w:bookmarkStart w:id="46" w:name="_Toc418513350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50" w:author="Unknown Author" w:date="2021-11-01T17:36:43Z">
        <w:r>
          <w:rPr>
            <w:rFonts w:ascii="Times New Roman" w:hAnsi="Times New Roman"/>
            <w:color w:val="000000"/>
            <w:sz w:val="21"/>
            <w:szCs w:val="21"/>
          </w:rPr>
          <w:delText xml:space="preserve"> </w:delText>
        </w:r>
      </w:del>
      <w:del w:id="451" w:author="Unknown Author" w:date="2021-11-01T17:36:43Z">
        <w:r>
          <w:rPr>
            <w:rFonts w:ascii="Times New Roman" w:hAnsi="Times New Roman"/>
            <w:color w:val="000000"/>
            <w:sz w:val="21"/>
            <w:szCs w:val="21"/>
          </w:rPr>
          <w:delText>Support coins present sensor in exit cup</w:delText>
        </w:r>
      </w:del>
      <w:del w:id="452" w:author="Unknown Author" w:date="2021-11-01T17:36:43Z">
        <w:bookmarkEnd w:id="46"/>
        <w:r>
          <w:rPr>
            <w:rFonts w:ascii="Times New Roman" w:hAnsi="Times New Roman"/>
            <w:color w:val="000000"/>
            <w:sz w:val="21"/>
            <w:szCs w:val="21"/>
          </w:rPr>
          <w:delText xml:space="preserve"> </w:delText>
        </w:r>
      </w:del>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55" w:author="Unknown Author" w:date="2021-11-01T17:36:43Z"/>
        </w:rPr>
      </w:pPr>
      <w:del w:id="454" w:author="Unknown Author" w:date="2021-11-01T17:36:43Z">
        <w:r>
          <w:rPr>
            <w:rFonts w:ascii="Times New Roman" w:hAnsi="Times New Roman"/>
            <w:color w:val="000000"/>
            <w:sz w:val="21"/>
            <w:szCs w:val="21"/>
          </w:rPr>
          <w:delText>Japan requires escrow support to mimic functionality provided by Glory recycler. This may also be useful in preventing money laundering as exact coins accepted will be returned upon transaction cancelled.</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59" w:author="Unknown Author" w:date="2021-11-01T17:36:43Z"/>
        </w:rPr>
      </w:pPr>
      <w:del w:id="456" w:author="Unknown Author" w:date="2021-11-01T17:36:43Z">
        <w:bookmarkStart w:id="47" w:name="_Toc418513349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57" w:author="Unknown Author" w:date="2021-11-01T17:36:43Z">
        <w:r>
          <w:rPr>
            <w:rFonts w:ascii="Times New Roman" w:hAnsi="Times New Roman"/>
            <w:color w:val="000000"/>
            <w:sz w:val="21"/>
            <w:szCs w:val="21"/>
          </w:rPr>
          <w:delText xml:space="preserve"> </w:delText>
        </w:r>
      </w:del>
      <w:del w:id="458" w:author="Unknown Author" w:date="2021-11-01T17:36:43Z">
        <w:r>
          <w:rPr>
            <w:rFonts w:ascii="Times New Roman" w:hAnsi="Times New Roman"/>
            <w:color w:val="000000"/>
            <w:sz w:val="21"/>
            <w:szCs w:val="21"/>
          </w:rPr>
          <w:delText>NCRCoinAcceptor should support escrow</w:delText>
        </w:r>
      </w:del>
      <w:bookmarkEnd w:id="47"/>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61" w:author="Unknown Author" w:date="2021-11-01T17:36:43Z"/>
        </w:rPr>
      </w:pPr>
      <w:del w:id="460" w:author="Unknown Author" w:date="2021-11-01T17:36:43Z">
        <w:r>
          <w:rPr>
            <w:rFonts w:ascii="Times New Roman" w:hAnsi="Times New Roman"/>
            <w:color w:val="000000"/>
            <w:sz w:val="21"/>
            <w:szCs w:val="21"/>
          </w:rPr>
          <w:delText>Hardware and services requires the ability to monitor when acceptance rate falls below a specific threshold, and when it returns above that threshold. These two events will be logged to the event log. This will also be viewable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65" w:author="Unknown Author" w:date="2021-11-01T17:36:43Z"/>
        </w:rPr>
      </w:pPr>
      <w:del w:id="462" w:author="Unknown Author" w:date="2021-11-01T17:36:43Z">
        <w:bookmarkStart w:id="48" w:name="_Toc418513348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63" w:author="Unknown Author" w:date="2021-11-01T17:36:43Z">
        <w:r>
          <w:rPr>
            <w:rFonts w:ascii="Times New Roman" w:hAnsi="Times New Roman"/>
            <w:color w:val="000000"/>
            <w:sz w:val="21"/>
            <w:szCs w:val="21"/>
          </w:rPr>
          <w:delText xml:space="preserve"> </w:delText>
        </w:r>
      </w:del>
      <w:del w:id="464" w:author="Unknown Author" w:date="2021-11-01T17:36:43Z">
        <w:r>
          <w:rPr>
            <w:rFonts w:ascii="Times New Roman" w:hAnsi="Times New Roman"/>
            <w:color w:val="000000"/>
            <w:sz w:val="21"/>
            <w:szCs w:val="21"/>
          </w:rPr>
          <w:delText>Log and report issues with Acceptance Speed</w:delText>
        </w:r>
      </w:del>
      <w:bookmarkEnd w:id="48"/>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67" w:author="Unknown Author" w:date="2021-11-01T17:36:43Z"/>
        </w:rPr>
      </w:pPr>
      <w:del w:id="466" w:author="Unknown Author" w:date="2021-11-01T17:36:43Z">
        <w:r>
          <w:rPr>
            <w:rFonts w:ascii="Times New Roman" w:hAnsi="Times New Roman"/>
            <w:color w:val="000000"/>
            <w:sz w:val="21"/>
            <w:szCs w:val="21"/>
          </w:rPr>
          <w:delText>Hardware and services requires the ability to monitor when acceptance rate falls below a specific threshold, and when it returns above that threshold. These two events will be logged to the event log. This will also be viewable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71" w:author="Unknown Author" w:date="2021-11-01T17:36:43Z"/>
        </w:rPr>
      </w:pPr>
      <w:del w:id="468" w:author="Unknown Author" w:date="2021-11-01T17:36:43Z">
        <w:bookmarkStart w:id="49" w:name="_Toc418513347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69" w:author="Unknown Author" w:date="2021-11-01T17:36:43Z">
        <w:r>
          <w:rPr>
            <w:rFonts w:ascii="Times New Roman" w:hAnsi="Times New Roman"/>
            <w:color w:val="000000"/>
            <w:sz w:val="21"/>
            <w:szCs w:val="21"/>
          </w:rPr>
          <w:delText xml:space="preserve"> </w:delText>
        </w:r>
      </w:del>
      <w:del w:id="470" w:author="Unknown Author" w:date="2021-11-01T17:36:43Z">
        <w:r>
          <w:rPr>
            <w:rFonts w:ascii="Times New Roman" w:hAnsi="Times New Roman"/>
            <w:color w:val="000000"/>
            <w:sz w:val="21"/>
            <w:szCs w:val="21"/>
          </w:rPr>
          <w:delText>Log and report issues with Acceptance Rate</w:delText>
        </w:r>
      </w:del>
      <w:bookmarkEnd w:id="49"/>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73" w:author="Unknown Author" w:date="2021-11-01T17:36:43Z"/>
        </w:rPr>
      </w:pPr>
      <w:del w:id="472" w:author="Unknown Author" w:date="2021-11-01T17:36:43Z">
        <w:r>
          <w:rPr>
            <w:rFonts w:ascii="Times New Roman" w:hAnsi="Times New Roman"/>
            <w:color w:val="000000"/>
            <w:sz w:val="21"/>
            <w:szCs w:val="21"/>
          </w:rPr>
          <w:delText>Hardware and services requires the ability to collect DDD (Deep Dive Diagnostic) data upon request. This will be supported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77" w:author="Unknown Author" w:date="2021-11-01T17:36:43Z"/>
        </w:rPr>
      </w:pPr>
      <w:del w:id="474" w:author="Unknown Author" w:date="2021-11-01T17:36:43Z">
        <w:bookmarkStart w:id="50" w:name="_Toc418513346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75" w:author="Unknown Author" w:date="2021-11-01T17:36:43Z">
        <w:r>
          <w:rPr>
            <w:rFonts w:ascii="Times New Roman" w:hAnsi="Times New Roman"/>
            <w:color w:val="000000"/>
            <w:sz w:val="21"/>
            <w:szCs w:val="21"/>
          </w:rPr>
          <w:delText xml:space="preserve"> </w:delText>
        </w:r>
      </w:del>
      <w:del w:id="476" w:author="Unknown Author" w:date="2021-11-01T17:36:43Z">
        <w:r>
          <w:rPr>
            <w:rFonts w:ascii="Times New Roman" w:hAnsi="Times New Roman"/>
            <w:color w:val="000000"/>
            <w:sz w:val="21"/>
            <w:szCs w:val="21"/>
          </w:rPr>
          <w:delText>Support manual collection of detailed device audit data for diagnostics</w:delText>
        </w:r>
      </w:del>
      <w:bookmarkEnd w:id="50"/>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79" w:author="Unknown Author" w:date="2021-11-01T17:36:43Z"/>
        </w:rPr>
      </w:pPr>
      <w:del w:id="478" w:author="Unknown Author" w:date="2021-11-01T17:36:43Z">
        <w:r>
          <w:rPr>
            <w:rFonts w:ascii="Times New Roman" w:hAnsi="Times New Roman"/>
            <w:color w:val="000000"/>
            <w:sz w:val="21"/>
            <w:szCs w:val="21"/>
          </w:rPr>
          <w:delText>Hardware and services requires the ability to collect basic audit and SDD (Shallow Dive Diagnostic) data with every diagnostic file collected (monitor, getdiag). This data will be collected by the SO upon notification by a scheduled task and written to a file for collection. This will also be supported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83" w:author="Unknown Author" w:date="2021-11-01T17:36:43Z"/>
        </w:rPr>
      </w:pPr>
      <w:del w:id="480" w:author="Unknown Author" w:date="2021-11-01T17:36:43Z">
        <w:bookmarkStart w:id="51" w:name="_Toc418513345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81" w:author="Unknown Author" w:date="2021-11-01T17:36:43Z">
        <w:r>
          <w:rPr>
            <w:rFonts w:ascii="Times New Roman" w:hAnsi="Times New Roman"/>
            <w:color w:val="000000"/>
            <w:sz w:val="21"/>
            <w:szCs w:val="21"/>
          </w:rPr>
          <w:delText xml:space="preserve"> </w:delText>
        </w:r>
      </w:del>
      <w:del w:id="482" w:author="Unknown Author" w:date="2021-11-01T17:36:43Z">
        <w:r>
          <w:rPr>
            <w:rFonts w:ascii="Times New Roman" w:hAnsi="Times New Roman"/>
            <w:color w:val="000000"/>
            <w:sz w:val="21"/>
            <w:szCs w:val="21"/>
          </w:rPr>
          <w:delText>Support daily collection of basic device audit data for diagnostics</w:delText>
        </w:r>
      </w:del>
      <w:bookmarkEnd w:id="51"/>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85" w:author="Unknown Author" w:date="2021-11-01T17:36:43Z"/>
        </w:rPr>
      </w:pPr>
      <w:del w:id="484" w:author="Unknown Author" w:date="2021-11-01T17:36:43Z">
        <w:r>
          <w:rPr>
            <w:rFonts w:ascii="Times New Roman" w:hAnsi="Times New Roman"/>
            <w:color w:val="000000"/>
            <w:sz w:val="21"/>
            <w:szCs w:val="21"/>
          </w:rPr>
          <w:delText>Hardware and services requires the ability to update the coin recycler build revision. This will be a single revision character update applied to the main controller. This will be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89" w:author="Unknown Author" w:date="2021-11-01T17:36:43Z"/>
        </w:rPr>
      </w:pPr>
      <w:del w:id="486" w:author="Unknown Author" w:date="2021-11-01T17:36:43Z">
        <w:bookmarkStart w:id="52" w:name="_Toc418513344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87" w:author="Unknown Author" w:date="2021-11-01T17:36:43Z">
        <w:r>
          <w:rPr>
            <w:rFonts w:ascii="Times New Roman" w:hAnsi="Times New Roman"/>
            <w:color w:val="000000"/>
            <w:sz w:val="21"/>
            <w:szCs w:val="21"/>
          </w:rPr>
          <w:delText xml:space="preserve"> </w:delText>
        </w:r>
      </w:del>
      <w:del w:id="488" w:author="Unknown Author" w:date="2021-11-01T17:36:43Z">
        <w:r>
          <w:rPr>
            <w:rFonts w:ascii="Times New Roman" w:hAnsi="Times New Roman"/>
            <w:color w:val="000000"/>
            <w:sz w:val="21"/>
            <w:szCs w:val="21"/>
          </w:rPr>
          <w:delText>Interactive Health Check UI (PML) should support updating device build</w:delText>
        </w:r>
      </w:del>
      <w:bookmarkEnd w:id="52"/>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91" w:author="Unknown Author" w:date="2021-11-01T17:36:43Z"/>
        </w:rPr>
      </w:pPr>
      <w:del w:id="490" w:author="Unknown Author" w:date="2021-11-01T17:36:43Z">
        <w:r>
          <w:rPr>
            <w:rFonts w:ascii="Times New Roman" w:hAnsi="Times New Roman"/>
            <w:color w:val="000000"/>
            <w:sz w:val="21"/>
            <w:szCs w:val="21"/>
          </w:rPr>
          <w:delText>Hardware and services requires the ability to update the NCR part number on a service part. This will likely a macro file to download. This will be through the interactive health check (PML) UI. This may need to be done through ADD instead of the SO.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495" w:author="Unknown Author" w:date="2021-11-01T17:36:43Z"/>
        </w:rPr>
      </w:pPr>
      <w:del w:id="492" w:author="Unknown Author" w:date="2021-11-01T17:36:43Z">
        <w:bookmarkStart w:id="53" w:name="_Toc418513343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93" w:author="Unknown Author" w:date="2021-11-01T17:36:43Z">
        <w:r>
          <w:rPr>
            <w:rFonts w:ascii="Times New Roman" w:hAnsi="Times New Roman"/>
            <w:color w:val="000000"/>
            <w:sz w:val="21"/>
            <w:szCs w:val="21"/>
          </w:rPr>
          <w:delText xml:space="preserve"> </w:delText>
        </w:r>
      </w:del>
      <w:del w:id="494" w:author="Unknown Author" w:date="2021-11-01T17:36:43Z">
        <w:r>
          <w:rPr>
            <w:rFonts w:ascii="Times New Roman" w:hAnsi="Times New Roman"/>
            <w:color w:val="000000"/>
            <w:sz w:val="21"/>
            <w:szCs w:val="21"/>
          </w:rPr>
          <w:delText>Interactive Health Check UI (PML) should support updating NCR part number</w:delText>
        </w:r>
      </w:del>
      <w:bookmarkEnd w:id="53"/>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497" w:author="Unknown Author" w:date="2021-11-01T17:36:43Z"/>
        </w:rPr>
      </w:pPr>
      <w:del w:id="496" w:author="Unknown Author" w:date="2021-11-01T17:36:43Z">
        <w:r>
          <w:rPr>
            <w:rFonts w:ascii="Times New Roman" w:hAnsi="Times New Roman"/>
            <w:color w:val="000000"/>
            <w:sz w:val="21"/>
            <w:szCs w:val="21"/>
          </w:rPr>
          <w:delText>Hardware and services requires the ability to check detailed device status, including: sensor status, line and switch status, activity register and error status. This will be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01" w:author="Unknown Author" w:date="2021-11-01T17:36:43Z"/>
        </w:rPr>
      </w:pPr>
      <w:del w:id="498" w:author="Unknown Author" w:date="2021-11-01T17:36:43Z">
        <w:bookmarkStart w:id="54" w:name="_Toc418513342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499" w:author="Unknown Author" w:date="2021-11-01T17:36:43Z">
        <w:r>
          <w:rPr>
            <w:rFonts w:ascii="Times New Roman" w:hAnsi="Times New Roman"/>
            <w:color w:val="000000"/>
            <w:sz w:val="21"/>
            <w:szCs w:val="21"/>
          </w:rPr>
          <w:delText xml:space="preserve"> </w:delText>
        </w:r>
      </w:del>
      <w:del w:id="500" w:author="Unknown Author" w:date="2021-11-01T17:36:43Z">
        <w:r>
          <w:rPr>
            <w:rFonts w:ascii="Times New Roman" w:hAnsi="Times New Roman"/>
            <w:color w:val="000000"/>
            <w:sz w:val="21"/>
            <w:szCs w:val="21"/>
          </w:rPr>
          <w:delText>Interactive Health Check UI (PML) should display detailed device status</w:delText>
        </w:r>
      </w:del>
      <w:bookmarkEnd w:id="54"/>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03" w:author="Unknown Author" w:date="2021-11-01T17:36:43Z"/>
        </w:rPr>
      </w:pPr>
      <w:del w:id="502" w:author="Unknown Author" w:date="2021-11-01T17:36:43Z">
        <w:r>
          <w:rPr>
            <w:rFonts w:ascii="Times New Roman" w:hAnsi="Times New Roman"/>
            <w:color w:val="000000"/>
            <w:sz w:val="21"/>
            <w:szCs w:val="21"/>
          </w:rPr>
          <w:delText>Hardware and services requires the ability to check detailed device information, including: every module’s model, serial number, firmware versions, NCR part number, build version, coin programming and hopper capacities. This will be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07" w:author="Unknown Author" w:date="2021-11-01T17:36:43Z"/>
        </w:rPr>
      </w:pPr>
      <w:del w:id="504" w:author="Unknown Author" w:date="2021-11-01T17:36:43Z">
        <w:bookmarkStart w:id="55" w:name="_Toc418513341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05" w:author="Unknown Author" w:date="2021-11-01T17:36:43Z">
        <w:r>
          <w:rPr>
            <w:rFonts w:ascii="Times New Roman" w:hAnsi="Times New Roman"/>
            <w:color w:val="000000"/>
            <w:sz w:val="21"/>
            <w:szCs w:val="21"/>
          </w:rPr>
          <w:delText xml:space="preserve"> </w:delText>
        </w:r>
      </w:del>
      <w:del w:id="506" w:author="Unknown Author" w:date="2021-11-01T17:36:43Z">
        <w:r>
          <w:rPr>
            <w:rFonts w:ascii="Times New Roman" w:hAnsi="Times New Roman"/>
            <w:color w:val="000000"/>
            <w:sz w:val="21"/>
            <w:szCs w:val="21"/>
          </w:rPr>
          <w:delText>Interactive Health Check UI (PML) should display detailed device information</w:delText>
        </w:r>
      </w:del>
      <w:bookmarkEnd w:id="55"/>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09" w:author="Unknown Author" w:date="2021-11-01T17:36:43Z"/>
        </w:rPr>
      </w:pPr>
      <w:del w:id="508" w:author="Unknown Author" w:date="2021-11-01T17:36:43Z">
        <w:r>
          <w:rPr>
            <w:rFonts w:ascii="Times New Roman" w:hAnsi="Times New Roman"/>
            <w:color w:val="000000"/>
            <w:sz w:val="21"/>
            <w:szCs w:val="21"/>
          </w:rPr>
          <w:delText>Hardware and services requires the ability to test individual motors, belts and their current draw. This will be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13" w:author="Unknown Author" w:date="2021-11-01T17:36:43Z"/>
        </w:rPr>
      </w:pPr>
      <w:del w:id="510" w:author="Unknown Author" w:date="2021-11-01T17:36:43Z">
        <w:bookmarkStart w:id="56" w:name="_Toc418513340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11" w:author="Unknown Author" w:date="2021-11-01T17:36:43Z">
        <w:r>
          <w:rPr>
            <w:rFonts w:ascii="Times New Roman" w:hAnsi="Times New Roman"/>
            <w:color w:val="000000"/>
            <w:sz w:val="21"/>
            <w:szCs w:val="21"/>
          </w:rPr>
          <w:delText xml:space="preserve"> </w:delText>
        </w:r>
      </w:del>
      <w:del w:id="512" w:author="Unknown Author" w:date="2021-11-01T17:36:43Z">
        <w:r>
          <w:rPr>
            <w:rFonts w:ascii="Times New Roman" w:hAnsi="Times New Roman"/>
            <w:color w:val="000000"/>
            <w:sz w:val="21"/>
            <w:szCs w:val="21"/>
          </w:rPr>
          <w:delText>Interactive Health Check UI (PML) should support testing motors and belts</w:delText>
        </w:r>
      </w:del>
      <w:bookmarkEnd w:id="56"/>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15" w:author="Unknown Author" w:date="2021-11-01T17:36:43Z"/>
        </w:rPr>
      </w:pPr>
      <w:del w:id="514" w:author="Unknown Author" w:date="2021-11-01T17:36:43Z">
        <w:r>
          <w:rPr>
            <w:rFonts w:ascii="Times New Roman" w:hAnsi="Times New Roman"/>
            <w:color w:val="000000"/>
            <w:sz w:val="21"/>
            <w:szCs w:val="21"/>
          </w:rPr>
          <w:delText>Hardware and services requires the ability to reset lifetime tallies for specific components when components are cleaned or replaced. This will likely be through the interactive health check (PML) UI.</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19" w:author="Unknown Author" w:date="2021-11-01T17:36:43Z"/>
        </w:rPr>
      </w:pPr>
      <w:del w:id="516" w:author="Unknown Author" w:date="2021-11-01T17:36:43Z">
        <w:bookmarkStart w:id="57" w:name="_Toc418513339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17" w:author="Unknown Author" w:date="2021-11-01T17:36:43Z">
        <w:r>
          <w:rPr>
            <w:rFonts w:ascii="Times New Roman" w:hAnsi="Times New Roman"/>
            <w:color w:val="000000"/>
            <w:sz w:val="21"/>
            <w:szCs w:val="21"/>
          </w:rPr>
          <w:delText xml:space="preserve"> </w:delText>
        </w:r>
      </w:del>
      <w:del w:id="518" w:author="Unknown Author" w:date="2021-11-01T17:36:43Z">
        <w:r>
          <w:rPr>
            <w:rFonts w:ascii="Times New Roman" w:hAnsi="Times New Roman"/>
            <w:color w:val="000000"/>
            <w:sz w:val="21"/>
            <w:szCs w:val="21"/>
          </w:rPr>
          <w:delText>Support service actions to reset tallies upon cleaning or part replacement</w:delText>
        </w:r>
      </w:del>
      <w:bookmarkEnd w:id="57"/>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21" w:author="Unknown Author" w:date="2021-11-01T17:36:43Z"/>
        </w:rPr>
      </w:pPr>
      <w:del w:id="520" w:author="Unknown Author" w:date="2021-11-01T17:36:43Z">
        <w:r>
          <w:rPr>
            <w:rFonts w:ascii="Times New Roman" w:hAnsi="Times New Roman"/>
            <w:color w:val="000000"/>
            <w:sz w:val="21"/>
            <w:szCs w:val="21"/>
          </w:rPr>
          <w:delText>Hardware requires the ability to automatically recover communication with the device when communication is lost due to an ESD event that lasts less than 10 seconds, provided the device and OS driver can recover.</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25" w:author="Unknown Author" w:date="2021-11-01T17:36:43Z"/>
        </w:rPr>
      </w:pPr>
      <w:del w:id="522" w:author="Unknown Author" w:date="2021-11-01T17:36:43Z">
        <w:bookmarkStart w:id="58" w:name="_Toc418513338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23" w:author="Unknown Author" w:date="2021-11-01T17:36:43Z">
        <w:r>
          <w:rPr>
            <w:rFonts w:ascii="Times New Roman" w:hAnsi="Times New Roman"/>
            <w:color w:val="000000"/>
            <w:sz w:val="21"/>
            <w:szCs w:val="21"/>
          </w:rPr>
          <w:delText xml:space="preserve"> </w:delText>
        </w:r>
      </w:del>
      <w:del w:id="524" w:author="Unknown Author" w:date="2021-11-01T17:36:43Z">
        <w:r>
          <w:rPr>
            <w:rFonts w:ascii="Times New Roman" w:hAnsi="Times New Roman"/>
            <w:color w:val="000000"/>
            <w:sz w:val="21"/>
            <w:szCs w:val="21"/>
          </w:rPr>
          <w:delText>Recover lost device communication from ESD event</w:delText>
        </w:r>
      </w:del>
      <w:bookmarkEnd w:id="58"/>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27" w:author="Unknown Author" w:date="2021-11-01T17:36:43Z"/>
        </w:rPr>
      </w:pPr>
      <w:del w:id="526" w:author="Unknown Author" w:date="2021-11-01T17:36:43Z">
        <w:r>
          <w:rPr>
            <w:rFonts w:ascii="Times New Roman" w:hAnsi="Times New Roman"/>
            <w:color w:val="000000"/>
            <w:sz w:val="21"/>
            <w:szCs w:val="21"/>
          </w:rPr>
          <w:delText>Hardware requires the ability to operate with any number of hoppers present on the device, from 0 to 4.</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31" w:author="Unknown Author" w:date="2021-11-01T17:36:43Z"/>
        </w:rPr>
      </w:pPr>
      <w:del w:id="528" w:author="Unknown Author" w:date="2021-11-01T17:36:43Z">
        <w:bookmarkStart w:id="59" w:name="_Toc418513337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29" w:author="Unknown Author" w:date="2021-11-01T17:36:43Z">
        <w:r>
          <w:rPr>
            <w:rFonts w:ascii="Times New Roman" w:hAnsi="Times New Roman"/>
            <w:color w:val="000000"/>
            <w:sz w:val="21"/>
            <w:szCs w:val="21"/>
          </w:rPr>
          <w:delText xml:space="preserve"> </w:delText>
        </w:r>
      </w:del>
      <w:del w:id="530" w:author="Unknown Author" w:date="2021-11-01T17:36:43Z">
        <w:r>
          <w:rPr>
            <w:rFonts w:ascii="Times New Roman" w:hAnsi="Times New Roman"/>
            <w:color w:val="000000"/>
            <w:sz w:val="21"/>
            <w:szCs w:val="21"/>
          </w:rPr>
          <w:delText>Support any number of physical hoppers</w:delText>
        </w:r>
      </w:del>
      <w:bookmarkEnd w:id="59"/>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33" w:author="Unknown Author" w:date="2021-11-01T17:36:43Z"/>
        </w:rPr>
      </w:pPr>
      <w:del w:id="532" w:author="Unknown Author" w:date="2021-11-01T17:36:43Z">
        <w:r>
          <w:rPr>
            <w:rFonts w:ascii="Times New Roman" w:hAnsi="Times New Roman"/>
            <w:color w:val="000000"/>
            <w:sz w:val="21"/>
            <w:szCs w:val="21"/>
          </w:rPr>
          <w:delText>Hardware and customers require the ability to configure, and thus de-configure, what coins should be dispensed. This will allow unit to accept but not dispense coins that are to be removed from circulation.</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37" w:author="Unknown Author" w:date="2021-11-01T17:36:43Z"/>
        </w:rPr>
      </w:pPr>
      <w:del w:id="534" w:author="Unknown Author" w:date="2021-11-01T17:36:43Z">
        <w:bookmarkStart w:id="60" w:name="_Toc418513336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35" w:author="Unknown Author" w:date="2021-11-01T17:36:43Z">
        <w:r>
          <w:rPr>
            <w:rFonts w:ascii="Times New Roman" w:hAnsi="Times New Roman"/>
            <w:color w:val="000000"/>
            <w:sz w:val="21"/>
            <w:szCs w:val="21"/>
          </w:rPr>
          <w:delText xml:space="preserve"> </w:delText>
        </w:r>
      </w:del>
      <w:del w:id="536" w:author="Unknown Author" w:date="2021-11-01T17:36:43Z">
        <w:r>
          <w:rPr>
            <w:rFonts w:ascii="Times New Roman" w:hAnsi="Times New Roman"/>
            <w:color w:val="000000"/>
            <w:sz w:val="21"/>
            <w:szCs w:val="21"/>
          </w:rPr>
          <w:delText>Dispensable coins must be configurable</w:delText>
        </w:r>
      </w:del>
      <w:bookmarkEnd w:id="60"/>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39" w:author="Unknown Author" w:date="2021-11-01T17:36:43Z"/>
        </w:rPr>
      </w:pPr>
      <w:del w:id="538" w:author="Unknown Author" w:date="2021-11-01T17:36:43Z">
        <w:r>
          <w:rPr>
            <w:rFonts w:ascii="Times New Roman" w:hAnsi="Times New Roman"/>
            <w:color w:val="000000"/>
            <w:sz w:val="21"/>
            <w:szCs w:val="21"/>
          </w:rPr>
          <w:delText>Hardware and customers require the ability to configure, and thus de-configure, what coins should be accepted.</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43" w:author="Unknown Author" w:date="2021-11-01T17:36:43Z"/>
        </w:rPr>
      </w:pPr>
      <w:del w:id="540" w:author="Unknown Author" w:date="2021-11-01T17:36:43Z">
        <w:bookmarkStart w:id="61" w:name="_Toc418513335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41" w:author="Unknown Author" w:date="2021-11-01T17:36:43Z">
        <w:r>
          <w:rPr>
            <w:rFonts w:ascii="Times New Roman" w:hAnsi="Times New Roman"/>
            <w:color w:val="000000"/>
            <w:sz w:val="21"/>
            <w:szCs w:val="21"/>
          </w:rPr>
          <w:delText xml:space="preserve"> </w:delText>
        </w:r>
      </w:del>
      <w:del w:id="542" w:author="Unknown Author" w:date="2021-11-01T17:36:43Z">
        <w:r>
          <w:rPr>
            <w:rFonts w:ascii="Times New Roman" w:hAnsi="Times New Roman"/>
            <w:color w:val="000000"/>
            <w:sz w:val="21"/>
            <w:szCs w:val="21"/>
          </w:rPr>
          <w:delText>Acceptable coins must be configurable</w:delText>
        </w:r>
      </w:del>
      <w:bookmarkEnd w:id="61"/>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45" w:author="Unknown Author" w:date="2021-11-01T17:36:43Z"/>
        </w:rPr>
      </w:pPr>
      <w:del w:id="544" w:author="Unknown Author" w:date="2021-11-01T17:36:43Z">
        <w:r>
          <w:rPr>
            <w:rFonts w:ascii="Times New Roman" w:hAnsi="Times New Roman"/>
            <w:color w:val="000000"/>
            <w:sz w:val="21"/>
            <w:szCs w:val="21"/>
          </w:rPr>
          <w:delText>Hardware requires supporting both acceptance and dispensing of all coins supported by the device for a given currency. This may be up to 16 coins for the current supported hardware.</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49" w:author="Unknown Author" w:date="2021-11-01T17:36:43Z"/>
        </w:rPr>
      </w:pPr>
      <w:del w:id="546" w:author="Unknown Author" w:date="2021-11-01T17:36:43Z">
        <w:bookmarkStart w:id="62" w:name="_Toc418513334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47" w:author="Unknown Author" w:date="2021-11-01T17:36:43Z">
        <w:r>
          <w:rPr>
            <w:rFonts w:ascii="Times New Roman" w:hAnsi="Times New Roman"/>
            <w:color w:val="000000"/>
            <w:sz w:val="21"/>
            <w:szCs w:val="21"/>
          </w:rPr>
          <w:delText xml:space="preserve"> </w:delText>
        </w:r>
      </w:del>
      <w:del w:id="548" w:author="Unknown Author" w:date="2021-11-01T17:36:43Z">
        <w:r>
          <w:rPr>
            <w:rFonts w:ascii="Times New Roman" w:hAnsi="Times New Roman"/>
            <w:color w:val="000000"/>
            <w:sz w:val="21"/>
            <w:szCs w:val="21"/>
          </w:rPr>
          <w:delText>Support full recycling for all currency units</w:delText>
        </w:r>
      </w:del>
      <w:bookmarkEnd w:id="62"/>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51" w:author="Unknown Author" w:date="2021-11-01T17:36:43Z"/>
        </w:rPr>
      </w:pPr>
      <w:del w:id="550" w:author="Unknown Author" w:date="2021-11-01T17:36:43Z">
        <w:r>
          <w:rPr>
            <w:rFonts w:ascii="Times New Roman" w:hAnsi="Times New Roman"/>
            <w:color w:val="000000"/>
            <w:sz w:val="21"/>
            <w:szCs w:val="21"/>
          </w:rPr>
          <w:delText>Predictive Services requires part replacement actions to be logged to the event log with unique ids so optimal rules can be written for servicing the device.</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55" w:author="Unknown Author" w:date="2021-11-01T17:36:43Z"/>
        </w:rPr>
      </w:pPr>
      <w:del w:id="552" w:author="Unknown Author" w:date="2021-11-01T17:36:43Z">
        <w:bookmarkStart w:id="63" w:name="_Toc418513333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53" w:author="Unknown Author" w:date="2021-11-01T17:36:43Z">
        <w:r>
          <w:rPr>
            <w:rFonts w:ascii="Times New Roman" w:hAnsi="Times New Roman"/>
            <w:color w:val="000000"/>
            <w:sz w:val="21"/>
            <w:szCs w:val="21"/>
          </w:rPr>
          <w:delText xml:space="preserve"> </w:delText>
        </w:r>
      </w:del>
      <w:del w:id="554" w:author="Unknown Author" w:date="2021-11-01T17:36:43Z">
        <w:r>
          <w:rPr>
            <w:rFonts w:ascii="Times New Roman" w:hAnsi="Times New Roman"/>
            <w:color w:val="000000"/>
            <w:sz w:val="21"/>
            <w:szCs w:val="21"/>
          </w:rPr>
          <w:delText>Parts replacement actions should have a unique event log id</w:delText>
        </w:r>
      </w:del>
      <w:bookmarkEnd w:id="63"/>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57" w:author="Unknown Author" w:date="2021-11-01T17:36:43Z"/>
        </w:rPr>
      </w:pPr>
      <w:del w:id="556" w:author="Unknown Author" w:date="2021-11-01T17:36:43Z">
        <w:r>
          <w:rPr>
            <w:rFonts w:ascii="Times New Roman" w:hAnsi="Times New Roman"/>
            <w:color w:val="000000"/>
            <w:sz w:val="21"/>
            <w:szCs w:val="21"/>
          </w:rPr>
          <w:delText>Predictive Services requires service needed events to be logged to the event log with unique ids so optimal rules can be written for servicing the device.</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61" w:author="Unknown Author" w:date="2021-11-01T17:36:43Z"/>
        </w:rPr>
      </w:pPr>
      <w:del w:id="558" w:author="Unknown Author" w:date="2021-11-01T17:36:43Z">
        <w:bookmarkStart w:id="64" w:name="_Toc418513332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59" w:author="Unknown Author" w:date="2021-11-01T17:36:43Z">
        <w:r>
          <w:rPr>
            <w:rFonts w:ascii="Times New Roman" w:hAnsi="Times New Roman"/>
            <w:color w:val="000000"/>
            <w:sz w:val="21"/>
            <w:szCs w:val="21"/>
          </w:rPr>
          <w:delText xml:space="preserve"> </w:delText>
        </w:r>
      </w:del>
      <w:del w:id="560" w:author="Unknown Author" w:date="2021-11-01T17:36:43Z">
        <w:r>
          <w:rPr>
            <w:rFonts w:ascii="Times New Roman" w:hAnsi="Times New Roman"/>
            <w:color w:val="000000"/>
            <w:sz w:val="21"/>
            <w:szCs w:val="21"/>
          </w:rPr>
          <w:delText>Service needed events should have a unique event log id</w:delText>
        </w:r>
      </w:del>
      <w:bookmarkEnd w:id="64"/>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63" w:author="Unknown Author" w:date="2021-11-01T17:36:43Z"/>
        </w:rPr>
      </w:pPr>
      <w:del w:id="562" w:author="Unknown Author" w:date="2021-11-01T17:36:43Z">
        <w:r>
          <w:rPr>
            <w:rFonts w:ascii="Times New Roman" w:hAnsi="Times New Roman"/>
            <w:color w:val="000000"/>
            <w:sz w:val="21"/>
            <w:szCs w:val="21"/>
          </w:rPr>
          <w:delText>Predictive Services requires device audit data / hardware tallies to be stored in the registry in a manner compliant with the Predictive Service Collector. This should include hours on for every component.</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67" w:author="Unknown Author" w:date="2021-11-01T17:36:43Z"/>
        </w:rPr>
      </w:pPr>
      <w:del w:id="564" w:author="Unknown Author" w:date="2021-11-01T17:36:43Z">
        <w:bookmarkStart w:id="65" w:name="_Toc418513331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65" w:author="Unknown Author" w:date="2021-11-01T17:36:43Z">
        <w:r>
          <w:rPr>
            <w:rFonts w:ascii="Times New Roman" w:hAnsi="Times New Roman"/>
            <w:color w:val="000000"/>
            <w:sz w:val="21"/>
            <w:szCs w:val="21"/>
          </w:rPr>
          <w:delText xml:space="preserve"> </w:delText>
        </w:r>
      </w:del>
      <w:del w:id="566" w:author="Unknown Author" w:date="2021-11-01T17:36:43Z">
        <w:r>
          <w:rPr>
            <w:rFonts w:ascii="Times New Roman" w:hAnsi="Times New Roman"/>
            <w:color w:val="000000"/>
            <w:sz w:val="21"/>
            <w:szCs w:val="21"/>
          </w:rPr>
          <w:delText>Device tallies stored in the registry for the Predictive Service Collector</w:delText>
        </w:r>
      </w:del>
      <w:bookmarkEnd w:id="65"/>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69" w:author="Unknown Author" w:date="2021-11-01T17:36:43Z"/>
        </w:rPr>
      </w:pPr>
      <w:del w:id="568" w:author="Unknown Author" w:date="2021-11-01T17:36:43Z">
        <w:r>
          <w:rPr>
            <w:rFonts w:ascii="Times New Roman" w:hAnsi="Times New Roman"/>
            <w:color w:val="000000"/>
            <w:sz w:val="21"/>
            <w:szCs w:val="21"/>
          </w:rPr>
          <w:delText>Predictive Services requires that the event log messages for an error include the following information: component/module name, error description, corrective action, severity, NCR part number for component, component serial number, the device error code.</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73" w:author="Unknown Author" w:date="2021-11-01T17:36:43Z"/>
        </w:rPr>
      </w:pPr>
      <w:del w:id="570" w:author="Unknown Author" w:date="2021-11-01T17:36:43Z">
        <w:bookmarkStart w:id="66" w:name="_Toc418513330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71" w:author="Unknown Author" w:date="2021-11-01T17:36:43Z">
        <w:r>
          <w:rPr>
            <w:rFonts w:ascii="Times New Roman" w:hAnsi="Times New Roman"/>
            <w:color w:val="000000"/>
            <w:sz w:val="21"/>
            <w:szCs w:val="21"/>
          </w:rPr>
          <w:delText xml:space="preserve"> </w:delText>
        </w:r>
      </w:del>
      <w:del w:id="572" w:author="Unknown Author" w:date="2021-11-01T17:36:43Z">
        <w:r>
          <w:rPr>
            <w:rFonts w:ascii="Times New Roman" w:hAnsi="Times New Roman"/>
            <w:color w:val="000000"/>
            <w:sz w:val="21"/>
            <w:szCs w:val="21"/>
          </w:rPr>
          <w:delText>Device error event log message should indicate module information</w:delText>
        </w:r>
      </w:del>
      <w:bookmarkEnd w:id="66"/>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75" w:author="Unknown Author" w:date="2021-11-01T17:36:43Z"/>
        </w:rPr>
      </w:pPr>
      <w:del w:id="574" w:author="Unknown Author" w:date="2021-11-01T17:36:43Z">
        <w:r>
          <w:rPr>
            <w:rFonts w:ascii="Times New Roman" w:hAnsi="Times New Roman"/>
            <w:color w:val="000000"/>
            <w:sz w:val="21"/>
            <w:szCs w:val="21"/>
          </w:rPr>
          <w:delText>Predictive Services requires every device error to log a unique id to the event log so optimal rules can be written for servicing the device.</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79" w:author="Unknown Author" w:date="2021-11-01T17:36:43Z"/>
        </w:rPr>
      </w:pPr>
      <w:del w:id="576" w:author="Unknown Author" w:date="2021-11-01T17:36:43Z">
        <w:bookmarkStart w:id="67" w:name="_Toc418513329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77" w:author="Unknown Author" w:date="2021-11-01T17:36:43Z">
        <w:r>
          <w:rPr>
            <w:rFonts w:ascii="Times New Roman" w:hAnsi="Times New Roman"/>
            <w:color w:val="000000"/>
            <w:sz w:val="21"/>
            <w:szCs w:val="21"/>
          </w:rPr>
          <w:delText xml:space="preserve"> </w:delText>
        </w:r>
      </w:del>
      <w:del w:id="578" w:author="Unknown Author" w:date="2021-11-01T17:36:43Z">
        <w:r>
          <w:rPr>
            <w:rFonts w:ascii="Times New Roman" w:hAnsi="Times New Roman"/>
            <w:color w:val="000000"/>
            <w:sz w:val="21"/>
            <w:szCs w:val="21"/>
          </w:rPr>
          <w:delText>Every device error should have a unique event log id</w:delText>
        </w:r>
      </w:del>
      <w:bookmarkEnd w:id="67"/>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81" w:author="Unknown Author" w:date="2021-11-01T17:36:43Z"/>
        </w:rPr>
      </w:pPr>
      <w:del w:id="580" w:author="Unknown Author" w:date="2021-11-01T17:36:43Z">
        <w:r>
          <w:rPr>
            <w:rFonts w:ascii="Times New Roman" w:hAnsi="Times New Roman"/>
            <w:color w:val="000000"/>
            <w:sz w:val="21"/>
            <w:szCs w:val="21"/>
          </w:rPr>
          <w:delText>Application Cash Management requires the purge DirectIO calls to fire status events for device errors occurring during the dispense so the application will handle them.</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85" w:author="Unknown Author" w:date="2021-11-01T17:36:43Z"/>
        </w:rPr>
      </w:pPr>
      <w:del w:id="582" w:author="Unknown Author" w:date="2021-11-01T17:36:43Z">
        <w:bookmarkStart w:id="68" w:name="_Toc418513328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83" w:author="Unknown Author" w:date="2021-11-01T17:36:43Z">
        <w:r>
          <w:rPr>
            <w:rFonts w:ascii="Times New Roman" w:hAnsi="Times New Roman"/>
            <w:color w:val="000000"/>
            <w:sz w:val="21"/>
            <w:szCs w:val="21"/>
          </w:rPr>
          <w:delText xml:space="preserve"> </w:delText>
        </w:r>
      </w:del>
      <w:del w:id="584" w:author="Unknown Author" w:date="2021-11-01T17:36:43Z">
        <w:r>
          <w:rPr>
            <w:rFonts w:ascii="Times New Roman" w:hAnsi="Times New Roman"/>
            <w:color w:val="000000"/>
            <w:sz w:val="21"/>
            <w:szCs w:val="21"/>
          </w:rPr>
          <w:delText>Cash Changer Purge calls should fire events for device errors</w:delText>
        </w:r>
      </w:del>
      <w:bookmarkEnd w:id="68"/>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87" w:author="Unknown Author" w:date="2021-11-01T17:36:43Z"/>
        </w:rPr>
      </w:pPr>
      <w:del w:id="586" w:author="Unknown Author" w:date="2021-11-01T17:36:43Z">
        <w:r>
          <w:rPr>
            <w:rFonts w:ascii="Times New Roman" w:hAnsi="Times New Roman"/>
            <w:color w:val="000000"/>
            <w:sz w:val="21"/>
            <w:szCs w:val="21"/>
          </w:rPr>
          <w:delText>Application requires DispenseChange and DispenseCash calls to not fire status events for device errors as this will cause the application to process the failed dispense first and then the event, instead of throwing the event away when dispense call fails.</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91" w:author="Unknown Author" w:date="2021-11-01T17:36:43Z"/>
        </w:rPr>
      </w:pPr>
      <w:del w:id="588" w:author="Unknown Author" w:date="2021-11-01T17:36:43Z">
        <w:bookmarkStart w:id="69" w:name="_Toc418513327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89" w:author="Unknown Author" w:date="2021-11-01T17:36:43Z">
        <w:r>
          <w:rPr>
            <w:rFonts w:ascii="Times New Roman" w:hAnsi="Times New Roman"/>
            <w:color w:val="000000"/>
            <w:sz w:val="21"/>
            <w:szCs w:val="21"/>
          </w:rPr>
          <w:delText xml:space="preserve"> </w:delText>
        </w:r>
      </w:del>
      <w:del w:id="590" w:author="Unknown Author" w:date="2021-11-01T17:36:43Z">
        <w:r>
          <w:rPr>
            <w:rFonts w:ascii="Times New Roman" w:hAnsi="Times New Roman"/>
            <w:color w:val="000000"/>
            <w:sz w:val="21"/>
            <w:szCs w:val="21"/>
          </w:rPr>
          <w:delText>Cash Changer DispenseChange and DispenseCash calls should not fire events for device errors</w:delText>
        </w:r>
      </w:del>
      <w:bookmarkEnd w:id="69"/>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93" w:author="Unknown Author" w:date="2021-11-01T17:36:43Z"/>
        </w:rPr>
      </w:pPr>
      <w:del w:id="592" w:author="Unknown Author" w:date="2021-11-01T17:36:43Z">
        <w:r>
          <w:rPr>
            <w:rFonts w:ascii="Times New Roman" w:hAnsi="Times New Roman"/>
            <w:color w:val="000000"/>
            <w:sz w:val="21"/>
            <w:szCs w:val="21"/>
          </w:rPr>
          <w:delText>Application requires every device error to return a unique ResultCodeExtended value for more accurate error messages and device recovery instructions.</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597" w:author="Unknown Author" w:date="2021-11-01T17:36:43Z"/>
        </w:rPr>
      </w:pPr>
      <w:del w:id="594" w:author="Unknown Author" w:date="2021-11-01T17:36:43Z">
        <w:bookmarkStart w:id="70" w:name="_Toc418513326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595" w:author="Unknown Author" w:date="2021-11-01T17:36:43Z">
        <w:r>
          <w:rPr>
            <w:rFonts w:ascii="Times New Roman" w:hAnsi="Times New Roman"/>
            <w:color w:val="000000"/>
            <w:sz w:val="21"/>
            <w:szCs w:val="21"/>
          </w:rPr>
          <w:delText xml:space="preserve"> </w:delText>
        </w:r>
      </w:del>
      <w:del w:id="596" w:author="Unknown Author" w:date="2021-11-01T17:36:43Z">
        <w:r>
          <w:rPr>
            <w:rFonts w:ascii="Times New Roman" w:hAnsi="Times New Roman"/>
            <w:color w:val="000000"/>
            <w:sz w:val="21"/>
            <w:szCs w:val="21"/>
          </w:rPr>
          <w:delText>Every device error should have a unique ResultCodeExtended value</w:delText>
        </w:r>
      </w:del>
      <w:bookmarkEnd w:id="70"/>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599" w:author="Unknown Author" w:date="2021-11-01T17:36:43Z"/>
        </w:rPr>
      </w:pPr>
      <w:del w:id="598" w:author="Unknown Author" w:date="2021-11-01T17:36:43Z">
        <w:r>
          <w:rPr>
            <w:rFonts w:ascii="Times New Roman" w:hAnsi="Times New Roman"/>
            <w:color w:val="000000"/>
            <w:sz w:val="21"/>
            <w:szCs w:val="21"/>
          </w:rPr>
          <w:delText>Hardware requires support for moving physical hoppers around in different positions when performing cash management and error clearing operations. Application requires status updates to indicate when hoppers are removed. This will likely be supported with status update events and the lowindicatorlist and tamperstatus cash changer properties.</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03" w:author="Unknown Author" w:date="2021-11-01T17:36:43Z"/>
        </w:rPr>
      </w:pPr>
      <w:del w:id="600" w:author="Unknown Author" w:date="2021-11-01T17:36:43Z">
        <w:bookmarkStart w:id="71" w:name="_Toc418513325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01" w:author="Unknown Author" w:date="2021-11-01T17:36:43Z">
        <w:r>
          <w:rPr>
            <w:rFonts w:ascii="Times New Roman" w:hAnsi="Times New Roman"/>
            <w:color w:val="000000"/>
            <w:sz w:val="21"/>
            <w:szCs w:val="21"/>
          </w:rPr>
          <w:delText xml:space="preserve"> </w:delText>
        </w:r>
      </w:del>
      <w:del w:id="602" w:author="Unknown Author" w:date="2021-11-01T17:36:43Z">
        <w:r>
          <w:rPr>
            <w:rFonts w:ascii="Times New Roman" w:hAnsi="Times New Roman"/>
            <w:color w:val="000000"/>
            <w:sz w:val="21"/>
            <w:szCs w:val="21"/>
          </w:rPr>
          <w:delText>Provide support for hot swappable hoppers</w:delText>
        </w:r>
      </w:del>
      <w:bookmarkEnd w:id="71"/>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05" w:author="Unknown Author" w:date="2021-11-01T17:36:43Z"/>
        </w:rPr>
      </w:pPr>
      <w:del w:id="604" w:author="Unknown Author" w:date="2021-11-01T17:36:43Z">
        <w:r>
          <w:rPr>
            <w:rFonts w:ascii="Times New Roman" w:hAnsi="Times New Roman"/>
            <w:color w:val="000000"/>
            <w:sz w:val="21"/>
            <w:szCs w:val="21"/>
          </w:rPr>
          <w:delText>Application Cash Management requires a means to query the coin dispense speed for estimated dispensing time.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09" w:author="Unknown Author" w:date="2021-11-01T17:36:43Z"/>
        </w:rPr>
      </w:pPr>
      <w:del w:id="606" w:author="Unknown Author" w:date="2021-11-01T17:36:43Z">
        <w:bookmarkStart w:id="72" w:name="_Toc418513324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07" w:author="Unknown Author" w:date="2021-11-01T17:36:43Z">
        <w:r>
          <w:rPr>
            <w:rFonts w:ascii="Times New Roman" w:hAnsi="Times New Roman"/>
            <w:color w:val="000000"/>
            <w:sz w:val="21"/>
            <w:szCs w:val="21"/>
          </w:rPr>
          <w:delText xml:space="preserve"> </w:delText>
        </w:r>
      </w:del>
      <w:del w:id="608" w:author="Unknown Author" w:date="2021-11-01T17:36:43Z">
        <w:r>
          <w:rPr>
            <w:rFonts w:ascii="Times New Roman" w:hAnsi="Times New Roman"/>
            <w:color w:val="000000"/>
            <w:sz w:val="21"/>
            <w:szCs w:val="21"/>
          </w:rPr>
          <w:delText>Provide a means to query the coin dispense speed</w:delText>
        </w:r>
      </w:del>
      <w:bookmarkEnd w:id="72"/>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11" w:author="Unknown Author" w:date="2021-11-01T17:36:43Z"/>
        </w:rPr>
      </w:pPr>
      <w:del w:id="610" w:author="Unknown Author" w:date="2021-11-01T17:36:43Z">
        <w:r>
          <w:rPr>
            <w:rFonts w:ascii="Times New Roman" w:hAnsi="Times New Roman"/>
            <w:color w:val="000000"/>
            <w:sz w:val="21"/>
            <w:szCs w:val="21"/>
          </w:rPr>
          <w:delText>Application Cash Management requires a means to set the coin counts of the entire active cashbox to zero.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15" w:author="Unknown Author" w:date="2021-11-01T17:36:43Z"/>
        </w:rPr>
      </w:pPr>
      <w:del w:id="612" w:author="Unknown Author" w:date="2021-11-01T17:36:43Z">
        <w:bookmarkStart w:id="73" w:name="_Toc418513323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13" w:author="Unknown Author" w:date="2021-11-01T17:36:43Z">
        <w:r>
          <w:rPr>
            <w:rFonts w:ascii="Times New Roman" w:hAnsi="Times New Roman"/>
            <w:color w:val="000000"/>
            <w:sz w:val="21"/>
            <w:szCs w:val="21"/>
          </w:rPr>
          <w:delText xml:space="preserve"> </w:delText>
        </w:r>
      </w:del>
      <w:del w:id="614" w:author="Unknown Author" w:date="2021-11-01T17:36:43Z">
        <w:r>
          <w:rPr>
            <w:rFonts w:ascii="Times New Roman" w:hAnsi="Times New Roman"/>
            <w:color w:val="000000"/>
            <w:sz w:val="21"/>
            <w:szCs w:val="21"/>
          </w:rPr>
          <w:delText>Provide a means to clear counts of active cashbox</w:delText>
        </w:r>
      </w:del>
      <w:bookmarkEnd w:id="73"/>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17" w:author="Unknown Author" w:date="2021-11-01T17:36:43Z"/>
        </w:rPr>
      </w:pPr>
      <w:del w:id="616" w:author="Unknown Author" w:date="2021-11-01T17:36:43Z">
        <w:r>
          <w:rPr>
            <w:rFonts w:ascii="Times New Roman" w:hAnsi="Times New Roman"/>
            <w:color w:val="000000"/>
            <w:sz w:val="21"/>
            <w:szCs w:val="21"/>
          </w:rPr>
          <w:delText>Application Cash Management requires a means to set the coin counts of physical hoppers only to zero.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21" w:author="Unknown Author" w:date="2021-11-01T17:36:43Z"/>
        </w:rPr>
      </w:pPr>
      <w:del w:id="618" w:author="Unknown Author" w:date="2021-11-01T17:36:43Z">
        <w:bookmarkStart w:id="74" w:name="_Toc418513322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19" w:author="Unknown Author" w:date="2021-11-01T17:36:43Z">
        <w:r>
          <w:rPr>
            <w:rFonts w:ascii="Times New Roman" w:hAnsi="Times New Roman"/>
            <w:color w:val="000000"/>
            <w:sz w:val="21"/>
            <w:szCs w:val="21"/>
          </w:rPr>
          <w:delText xml:space="preserve"> </w:delText>
        </w:r>
      </w:del>
      <w:del w:id="620" w:author="Unknown Author" w:date="2021-11-01T17:36:43Z">
        <w:r>
          <w:rPr>
            <w:rFonts w:ascii="Times New Roman" w:hAnsi="Times New Roman"/>
            <w:color w:val="000000"/>
            <w:sz w:val="21"/>
            <w:szCs w:val="21"/>
          </w:rPr>
          <w:delText>Provide a means to clear counts of physical hoppers</w:delText>
        </w:r>
      </w:del>
      <w:bookmarkEnd w:id="74"/>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23" w:author="Unknown Author" w:date="2021-11-01T17:36:43Z"/>
        </w:rPr>
      </w:pPr>
      <w:del w:id="622" w:author="Unknown Author" w:date="2021-11-01T17:36:43Z">
        <w:r>
          <w:rPr>
            <w:rFonts w:ascii="Times New Roman" w:hAnsi="Times New Roman"/>
            <w:color w:val="000000"/>
            <w:sz w:val="21"/>
            <w:szCs w:val="21"/>
          </w:rPr>
          <w:delText>Application Cash Management may need a way to request the device to audit it’s coins to verify counts are accurate.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27" w:author="Unknown Author" w:date="2021-11-01T17:36:43Z"/>
        </w:rPr>
      </w:pPr>
      <w:del w:id="624" w:author="Unknown Author" w:date="2021-11-01T17:36:43Z">
        <w:bookmarkStart w:id="75" w:name="_Toc418513321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25" w:author="Unknown Author" w:date="2021-11-01T17:36:43Z">
        <w:r>
          <w:rPr>
            <w:rFonts w:ascii="Times New Roman" w:hAnsi="Times New Roman"/>
            <w:color w:val="000000"/>
            <w:sz w:val="21"/>
            <w:szCs w:val="21"/>
          </w:rPr>
          <w:delText xml:space="preserve"> </w:delText>
        </w:r>
      </w:del>
      <w:del w:id="626" w:author="Unknown Author" w:date="2021-11-01T17:36:43Z">
        <w:r>
          <w:rPr>
            <w:rFonts w:ascii="Times New Roman" w:hAnsi="Times New Roman"/>
            <w:color w:val="000000"/>
            <w:sz w:val="21"/>
            <w:szCs w:val="21"/>
          </w:rPr>
          <w:delText>Provide a means to perform a device self-audit</w:delText>
        </w:r>
      </w:del>
      <w:bookmarkEnd w:id="75"/>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29" w:author="Unknown Author" w:date="2021-11-01T17:36:43Z"/>
        </w:rPr>
      </w:pPr>
      <w:del w:id="628" w:author="Unknown Author" w:date="2021-11-01T17:36:43Z">
        <w:r>
          <w:rPr>
            <w:rFonts w:ascii="Times New Roman" w:hAnsi="Times New Roman"/>
            <w:color w:val="000000"/>
            <w:sz w:val="21"/>
            <w:szCs w:val="21"/>
          </w:rPr>
          <w:delText>Application Cash Management requires a means to end coin acceptance in relaxed refill mode.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33" w:author="Unknown Author" w:date="2021-11-01T17:36:43Z"/>
        </w:rPr>
      </w:pPr>
      <w:del w:id="630" w:author="Unknown Author" w:date="2021-11-01T17:36:43Z">
        <w:bookmarkStart w:id="76" w:name="_Toc418513320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31" w:author="Unknown Author" w:date="2021-11-01T17:36:43Z">
        <w:r>
          <w:rPr>
            <w:rFonts w:ascii="Times New Roman" w:hAnsi="Times New Roman"/>
            <w:color w:val="000000"/>
            <w:sz w:val="21"/>
            <w:szCs w:val="21"/>
          </w:rPr>
          <w:delText xml:space="preserve"> </w:delText>
        </w:r>
      </w:del>
      <w:del w:id="632" w:author="Unknown Author" w:date="2021-11-01T17:36:43Z">
        <w:r>
          <w:rPr>
            <w:rFonts w:ascii="Times New Roman" w:hAnsi="Times New Roman"/>
            <w:color w:val="000000"/>
            <w:sz w:val="21"/>
            <w:szCs w:val="21"/>
          </w:rPr>
          <w:delText>Provide a means for disabling relaxed refill mode</w:delText>
        </w:r>
      </w:del>
      <w:bookmarkEnd w:id="76"/>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35" w:author="Unknown Author" w:date="2021-11-01T17:36:43Z"/>
        </w:rPr>
      </w:pPr>
      <w:del w:id="634" w:author="Unknown Author" w:date="2021-11-01T17:36:43Z">
        <w:r>
          <w:rPr>
            <w:rFonts w:ascii="Times New Roman" w:hAnsi="Times New Roman"/>
            <w:color w:val="000000"/>
            <w:sz w:val="21"/>
            <w:szCs w:val="21"/>
          </w:rPr>
          <w:delText>Application Cash Management requires a means to start coin acceptance in relaxed refill mode for attendant top off. This allows coin acceptance through the normal validator.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39" w:author="Unknown Author" w:date="2021-11-01T17:36:43Z"/>
        </w:rPr>
      </w:pPr>
      <w:del w:id="636" w:author="Unknown Author" w:date="2021-11-01T17:36:43Z">
        <w:bookmarkStart w:id="77" w:name="_Toc418513319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37" w:author="Unknown Author" w:date="2021-11-01T17:36:43Z">
        <w:r>
          <w:rPr>
            <w:rFonts w:ascii="Times New Roman" w:hAnsi="Times New Roman"/>
            <w:color w:val="000000"/>
            <w:sz w:val="21"/>
            <w:szCs w:val="21"/>
          </w:rPr>
          <w:delText xml:space="preserve"> </w:delText>
        </w:r>
      </w:del>
      <w:del w:id="638" w:author="Unknown Author" w:date="2021-11-01T17:36:43Z">
        <w:r>
          <w:rPr>
            <w:rFonts w:ascii="Times New Roman" w:hAnsi="Times New Roman"/>
            <w:color w:val="000000"/>
            <w:sz w:val="21"/>
            <w:szCs w:val="21"/>
          </w:rPr>
          <w:delText>Provide a means for enabling top off</w:delText>
        </w:r>
      </w:del>
      <w:bookmarkEnd w:id="77"/>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41" w:author="Unknown Author" w:date="2021-11-01T17:36:43Z"/>
        </w:rPr>
      </w:pPr>
      <w:del w:id="640" w:author="Unknown Author" w:date="2021-11-01T17:36:43Z">
        <w:r>
          <w:rPr>
            <w:rFonts w:ascii="Times New Roman" w:hAnsi="Times New Roman"/>
            <w:color w:val="000000"/>
            <w:sz w:val="21"/>
            <w:szCs w:val="21"/>
          </w:rPr>
          <w:delText>Application Cash Management requires a means to start coin acceptance in relaxed refill mode for head cashier replenishment. This allows coin acceptance through refill chute only and not through normal validator.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45" w:author="Unknown Author" w:date="2021-11-01T17:36:43Z"/>
        </w:rPr>
      </w:pPr>
      <w:del w:id="642" w:author="Unknown Author" w:date="2021-11-01T17:36:43Z">
        <w:bookmarkStart w:id="78" w:name="_Toc418513318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43" w:author="Unknown Author" w:date="2021-11-01T17:36:43Z">
        <w:r>
          <w:rPr>
            <w:rFonts w:ascii="Times New Roman" w:hAnsi="Times New Roman"/>
            <w:color w:val="000000"/>
            <w:sz w:val="21"/>
            <w:szCs w:val="21"/>
          </w:rPr>
          <w:delText xml:space="preserve"> </w:delText>
        </w:r>
      </w:del>
      <w:del w:id="644" w:author="Unknown Author" w:date="2021-11-01T17:36:43Z">
        <w:r>
          <w:rPr>
            <w:rFonts w:ascii="Times New Roman" w:hAnsi="Times New Roman"/>
            <w:color w:val="000000"/>
            <w:sz w:val="21"/>
            <w:szCs w:val="21"/>
          </w:rPr>
          <w:delText>Provide a means for enabling relaxed refill mode</w:delText>
        </w:r>
      </w:del>
      <w:bookmarkEnd w:id="78"/>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47" w:author="Unknown Author" w:date="2021-11-01T17:36:43Z"/>
        </w:rPr>
      </w:pPr>
      <w:del w:id="646" w:author="Unknown Author" w:date="2021-11-01T17:36:43Z">
        <w:r>
          <w:rPr>
            <w:rFonts w:ascii="Times New Roman" w:hAnsi="Times New Roman"/>
            <w:color w:val="000000"/>
            <w:sz w:val="21"/>
            <w:szCs w:val="21"/>
          </w:rPr>
          <w:delText>Application Cash Management requires a means to dispense all coins in the device; a system purge.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51" w:author="Unknown Author" w:date="2021-11-01T17:36:43Z"/>
        </w:rPr>
      </w:pPr>
      <w:del w:id="648" w:author="Unknown Author" w:date="2021-11-01T17:36:43Z">
        <w:bookmarkStart w:id="79" w:name="_Toc418513317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49" w:author="Unknown Author" w:date="2021-11-01T17:36:43Z">
        <w:r>
          <w:rPr>
            <w:rFonts w:ascii="Times New Roman" w:hAnsi="Times New Roman"/>
            <w:color w:val="000000"/>
            <w:sz w:val="21"/>
            <w:szCs w:val="21"/>
          </w:rPr>
          <w:delText xml:space="preserve"> </w:delText>
        </w:r>
      </w:del>
      <w:del w:id="650" w:author="Unknown Author" w:date="2021-11-01T17:36:43Z">
        <w:r>
          <w:rPr>
            <w:rFonts w:ascii="Times New Roman" w:hAnsi="Times New Roman"/>
            <w:color w:val="000000"/>
            <w:sz w:val="21"/>
            <w:szCs w:val="21"/>
          </w:rPr>
          <w:delText>Provide a means for dispensing all coins in device</w:delText>
        </w:r>
      </w:del>
      <w:bookmarkEnd w:id="79"/>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53" w:author="Unknown Author" w:date="2021-11-01T17:36:43Z"/>
        </w:rPr>
      </w:pPr>
      <w:del w:id="652" w:author="Unknown Author" w:date="2021-11-01T17:36:43Z">
        <w:r>
          <w:rPr>
            <w:rFonts w:ascii="Times New Roman" w:hAnsi="Times New Roman"/>
            <w:color w:val="000000"/>
            <w:sz w:val="21"/>
            <w:szCs w:val="21"/>
          </w:rPr>
          <w:delText>Application Cash Management requires a means to dispense all coins, regardless of if they are configured to be dispensable or not. The normal DispenseChange / DispenseCash may not dispense a coin if it is not configured to be dispensable.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57" w:author="Unknown Author" w:date="2021-11-01T17:36:43Z"/>
        </w:rPr>
      </w:pPr>
      <w:del w:id="654" w:author="Unknown Author" w:date="2021-11-01T17:36:43Z">
        <w:bookmarkStart w:id="80" w:name="_Toc418513316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55" w:author="Unknown Author" w:date="2021-11-01T17:36:43Z">
        <w:r>
          <w:rPr>
            <w:rFonts w:ascii="Times New Roman" w:hAnsi="Times New Roman"/>
            <w:color w:val="000000"/>
            <w:sz w:val="21"/>
            <w:szCs w:val="21"/>
          </w:rPr>
          <w:delText xml:space="preserve"> </w:delText>
        </w:r>
      </w:del>
      <w:del w:id="656" w:author="Unknown Author" w:date="2021-11-01T17:36:43Z">
        <w:r>
          <w:rPr>
            <w:rFonts w:ascii="Times New Roman" w:hAnsi="Times New Roman"/>
            <w:color w:val="000000"/>
            <w:sz w:val="21"/>
            <w:szCs w:val="21"/>
          </w:rPr>
          <w:delText>Provide a means for dispensing cash list of any coin</w:delText>
        </w:r>
      </w:del>
      <w:bookmarkEnd w:id="80"/>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59" w:author="Unknown Author" w:date="2021-11-01T17:36:43Z"/>
        </w:rPr>
      </w:pPr>
      <w:del w:id="658" w:author="Unknown Author" w:date="2021-11-01T17:36:43Z">
        <w:r>
          <w:rPr>
            <w:rFonts w:ascii="Times New Roman" w:hAnsi="Times New Roman"/>
            <w:color w:val="000000"/>
            <w:sz w:val="21"/>
            <w:szCs w:val="21"/>
          </w:rPr>
          <w:delText>Application Cash Management requires a means to query the coin counts in the active cashbox only, regardless of if the coins are configured to be dispensable or not, so it may perform cash removal of all denominations.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63" w:author="Unknown Author" w:date="2021-11-01T17:36:43Z"/>
        </w:rPr>
      </w:pPr>
      <w:del w:id="660" w:author="Unknown Author" w:date="2021-11-01T17:36:43Z">
        <w:bookmarkStart w:id="81" w:name="_Toc418513315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61" w:author="Unknown Author" w:date="2021-11-01T17:36:43Z">
        <w:r>
          <w:rPr>
            <w:rFonts w:ascii="Times New Roman" w:hAnsi="Times New Roman"/>
            <w:color w:val="000000"/>
            <w:sz w:val="21"/>
            <w:szCs w:val="21"/>
          </w:rPr>
          <w:delText xml:space="preserve"> </w:delText>
        </w:r>
      </w:del>
      <w:del w:id="662" w:author="Unknown Author" w:date="2021-11-01T17:36:43Z">
        <w:r>
          <w:rPr>
            <w:rFonts w:ascii="Times New Roman" w:hAnsi="Times New Roman"/>
            <w:color w:val="000000"/>
            <w:sz w:val="21"/>
            <w:szCs w:val="21"/>
          </w:rPr>
          <w:delText>Provide a means for querying counts in the active cash box</w:delText>
        </w:r>
      </w:del>
      <w:bookmarkEnd w:id="81"/>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65" w:author="Unknown Author" w:date="2021-11-01T17:36:43Z"/>
        </w:rPr>
      </w:pPr>
      <w:del w:id="664" w:author="Unknown Author" w:date="2021-11-01T17:36:43Z">
        <w:r>
          <w:rPr>
            <w:rFonts w:ascii="Times New Roman" w:hAnsi="Times New Roman"/>
            <w:color w:val="000000"/>
            <w:sz w:val="21"/>
            <w:szCs w:val="21"/>
          </w:rPr>
          <w:delText>Application Cash Management requires a means to query the coin counts in physical hoppers only, regardless of if the coins are configured to be dispensable or not, so it may perform cash removal of all denominations.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69" w:author="Unknown Author" w:date="2021-11-01T17:36:43Z"/>
        </w:rPr>
      </w:pPr>
      <w:del w:id="666" w:author="Unknown Author" w:date="2021-11-01T17:36:43Z">
        <w:bookmarkStart w:id="82" w:name="_Toc418513314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67" w:author="Unknown Author" w:date="2021-11-01T17:36:43Z">
        <w:r>
          <w:rPr>
            <w:rFonts w:ascii="Times New Roman" w:hAnsi="Times New Roman"/>
            <w:color w:val="000000"/>
            <w:sz w:val="21"/>
            <w:szCs w:val="21"/>
          </w:rPr>
          <w:delText xml:space="preserve"> </w:delText>
        </w:r>
      </w:del>
      <w:del w:id="668" w:author="Unknown Author" w:date="2021-11-01T17:36:43Z">
        <w:r>
          <w:rPr>
            <w:rFonts w:ascii="Times New Roman" w:hAnsi="Times New Roman"/>
            <w:color w:val="000000"/>
            <w:sz w:val="21"/>
            <w:szCs w:val="21"/>
          </w:rPr>
          <w:delText>Provide a means for querying counts in physical hoppers</w:delText>
        </w:r>
      </w:del>
      <w:bookmarkEnd w:id="82"/>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71" w:author="Unknown Author" w:date="2021-11-01T17:36:43Z"/>
        </w:rPr>
      </w:pPr>
      <w:del w:id="670" w:author="Unknown Author" w:date="2021-11-01T17:36:43Z">
        <w:r>
          <w:rPr>
            <w:rFonts w:ascii="Times New Roman" w:hAnsi="Times New Roman"/>
            <w:color w:val="000000"/>
            <w:sz w:val="21"/>
            <w:szCs w:val="21"/>
          </w:rPr>
          <w:delText>Application Cash Management requires counts of non-dispensable coins being reported through normal OPOS calls. This includes coins in physical hoppers and the active cashbox.</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75" w:author="Unknown Author" w:date="2021-11-01T17:36:43Z"/>
        </w:rPr>
      </w:pPr>
      <w:del w:id="672" w:author="Unknown Author" w:date="2021-11-01T17:36:43Z">
        <w:bookmarkStart w:id="83" w:name="_Toc418513313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73" w:author="Unknown Author" w:date="2021-11-01T17:36:43Z">
        <w:r>
          <w:rPr>
            <w:rFonts w:ascii="Times New Roman" w:hAnsi="Times New Roman"/>
            <w:color w:val="000000"/>
            <w:sz w:val="21"/>
            <w:szCs w:val="21"/>
          </w:rPr>
          <w:delText xml:space="preserve"> </w:delText>
        </w:r>
      </w:del>
      <w:del w:id="674" w:author="Unknown Author" w:date="2021-11-01T17:36:43Z">
        <w:r>
          <w:rPr>
            <w:rFonts w:ascii="Times New Roman" w:hAnsi="Times New Roman"/>
            <w:color w:val="000000"/>
            <w:sz w:val="21"/>
            <w:szCs w:val="21"/>
          </w:rPr>
          <w:delText>NCRCoinAcceptor ReadCoinCounts returns counts for all non-dispensable coins</w:delText>
        </w:r>
      </w:del>
      <w:bookmarkEnd w:id="83"/>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77" w:author="Unknown Author" w:date="2021-11-01T17:36:43Z"/>
        </w:rPr>
      </w:pPr>
      <w:del w:id="676" w:author="Unknown Author" w:date="2021-11-01T17:36:43Z">
        <w:r>
          <w:rPr>
            <w:rFonts w:ascii="Times New Roman" w:hAnsi="Times New Roman"/>
            <w:color w:val="000000"/>
            <w:sz w:val="21"/>
            <w:szCs w:val="21"/>
          </w:rPr>
          <w:delText>Application and Cash Management require counts of dispensable coins being reported through normal OPOS calls. This includes coins in physical hoppers and the active cashbox.</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81" w:author="Unknown Author" w:date="2021-11-01T17:36:43Z"/>
        </w:rPr>
      </w:pPr>
      <w:del w:id="678" w:author="Unknown Author" w:date="2021-11-01T17:36:43Z">
        <w:bookmarkStart w:id="84" w:name="_Toc418513312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79" w:author="Unknown Author" w:date="2021-11-01T17:36:43Z">
        <w:r>
          <w:rPr>
            <w:rFonts w:ascii="Times New Roman" w:hAnsi="Times New Roman"/>
            <w:color w:val="000000"/>
            <w:sz w:val="21"/>
            <w:szCs w:val="21"/>
          </w:rPr>
          <w:delText xml:space="preserve"> </w:delText>
        </w:r>
      </w:del>
      <w:del w:id="680" w:author="Unknown Author" w:date="2021-11-01T17:36:43Z">
        <w:r>
          <w:rPr>
            <w:rFonts w:ascii="Times New Roman" w:hAnsi="Times New Roman"/>
            <w:color w:val="000000"/>
            <w:sz w:val="21"/>
            <w:szCs w:val="21"/>
          </w:rPr>
          <w:delText>ScotCashChanger ReadCashCounts returns counts for all dispensable coins</w:delText>
        </w:r>
      </w:del>
      <w:bookmarkEnd w:id="84"/>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83" w:author="Unknown Author" w:date="2021-11-01T17:36:43Z"/>
        </w:rPr>
      </w:pPr>
      <w:del w:id="682" w:author="Unknown Author" w:date="2021-11-01T17:36:43Z">
        <w:r>
          <w:rPr>
            <w:rFonts w:ascii="Times New Roman" w:hAnsi="Times New Roman"/>
            <w:color w:val="000000"/>
            <w:sz w:val="21"/>
            <w:szCs w:val="21"/>
          </w:rPr>
          <w:delText>Application Cash Management requires a means to query the base level, or float, values for the coins in the active cashbox.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87" w:author="Unknown Author" w:date="2021-11-01T17:36:43Z"/>
        </w:rPr>
      </w:pPr>
      <w:del w:id="684" w:author="Unknown Author" w:date="2021-11-01T17:36:43Z">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85" w:author="Unknown Author" w:date="2021-11-01T17:36:43Z">
        <w:r>
          <w:rPr>
            <w:rFonts w:ascii="Times New Roman" w:hAnsi="Times New Roman"/>
            <w:color w:val="000000"/>
            <w:sz w:val="21"/>
            <w:szCs w:val="21"/>
          </w:rPr>
          <w:delText xml:space="preserve"> </w:delText>
        </w:r>
      </w:del>
      <w:del w:id="686" w:author="Unknown Author" w:date="2021-11-01T17:36:43Z">
        <w:r>
          <w:rPr>
            <w:rFonts w:ascii="Times New Roman" w:hAnsi="Times New Roman"/>
            <w:color w:val="000000"/>
            <w:sz w:val="21"/>
            <w:szCs w:val="21"/>
          </w:rPr>
          <w:delText>Provide a means for querying the logical (active cashbox) hopper base level values</w:delText>
        </w:r>
      </w:del>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89" w:author="Unknown Author" w:date="2021-11-01T17:36:43Z"/>
        </w:rPr>
      </w:pPr>
      <w:del w:id="688" w:author="Unknown Author" w:date="2021-11-01T17:36:43Z">
        <w:r>
          <w:rPr>
            <w:rFonts w:ascii="Times New Roman" w:hAnsi="Times New Roman"/>
            <w:color w:val="000000"/>
            <w:sz w:val="21"/>
            <w:szCs w:val="21"/>
          </w:rPr>
          <w:delText>Application Cash Management requires a means to query the low level, or near empty, values for the coins in the active cashbox.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93" w:author="Unknown Author" w:date="2021-11-01T17:36:43Z"/>
        </w:rPr>
      </w:pPr>
      <w:del w:id="690" w:author="Unknown Author" w:date="2021-11-01T17:36:43Z">
        <w:bookmarkStart w:id="85" w:name="_Toc418513311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91" w:author="Unknown Author" w:date="2021-11-01T17:36:43Z">
        <w:r>
          <w:rPr>
            <w:rFonts w:ascii="Times New Roman" w:hAnsi="Times New Roman"/>
            <w:color w:val="000000"/>
            <w:sz w:val="21"/>
            <w:szCs w:val="21"/>
          </w:rPr>
          <w:delText xml:space="preserve"> </w:delText>
        </w:r>
      </w:del>
      <w:del w:id="692" w:author="Unknown Author" w:date="2021-11-01T17:36:43Z">
        <w:r>
          <w:rPr>
            <w:rFonts w:ascii="Times New Roman" w:hAnsi="Times New Roman"/>
            <w:color w:val="000000"/>
            <w:sz w:val="21"/>
            <w:szCs w:val="21"/>
          </w:rPr>
          <w:delText>Provide a means for querying the logical (active cashbox) hopper low level values</w:delText>
        </w:r>
      </w:del>
      <w:bookmarkEnd w:id="85"/>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695" w:author="Unknown Author" w:date="2021-11-01T17:36:43Z"/>
        </w:rPr>
      </w:pPr>
      <w:del w:id="694" w:author="Unknown Author" w:date="2021-11-01T17:36:43Z">
        <w:r>
          <w:rPr>
            <w:rFonts w:ascii="Times New Roman" w:hAnsi="Times New Roman"/>
            <w:color w:val="000000"/>
            <w:sz w:val="21"/>
            <w:szCs w:val="21"/>
          </w:rPr>
          <w:delText>Application Cash Management requires a means to query the high level, or near full, values for the coins in the active. This will likely be a DirectIO.cashbox.</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699" w:author="Unknown Author" w:date="2021-11-01T17:36:43Z"/>
        </w:rPr>
      </w:pPr>
      <w:del w:id="696" w:author="Unknown Author" w:date="2021-11-01T17:36:43Z">
        <w:bookmarkStart w:id="86" w:name="_Toc418513310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697" w:author="Unknown Author" w:date="2021-11-01T17:36:43Z">
        <w:r>
          <w:rPr>
            <w:rFonts w:ascii="Times New Roman" w:hAnsi="Times New Roman"/>
            <w:color w:val="000000"/>
            <w:sz w:val="21"/>
            <w:szCs w:val="21"/>
          </w:rPr>
          <w:delText xml:space="preserve"> </w:delText>
        </w:r>
      </w:del>
      <w:del w:id="698" w:author="Unknown Author" w:date="2021-11-01T17:36:43Z">
        <w:r>
          <w:rPr>
            <w:rFonts w:ascii="Times New Roman" w:hAnsi="Times New Roman"/>
            <w:color w:val="000000"/>
            <w:sz w:val="21"/>
            <w:szCs w:val="21"/>
          </w:rPr>
          <w:delText>Provide a means for querying the logical (active cashbox) hopper high level values</w:delText>
        </w:r>
      </w:del>
      <w:bookmarkEnd w:id="86"/>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701" w:author="Unknown Author" w:date="2021-11-01T17:36:43Z"/>
        </w:rPr>
      </w:pPr>
      <w:del w:id="700" w:author="Unknown Author" w:date="2021-11-01T17:36:43Z">
        <w:r>
          <w:rPr>
            <w:rFonts w:ascii="Times New Roman" w:hAnsi="Times New Roman"/>
            <w:color w:val="000000"/>
            <w:sz w:val="21"/>
            <w:szCs w:val="21"/>
          </w:rPr>
          <w:delText>Application Cash Management requires a means to query the capacity of logical hoppers for coins in the active cashbox.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705" w:author="Unknown Author" w:date="2021-11-01T17:36:43Z"/>
        </w:rPr>
      </w:pPr>
      <w:del w:id="702" w:author="Unknown Author" w:date="2021-11-01T17:36:43Z">
        <w:bookmarkStart w:id="87" w:name="_Toc418513309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703" w:author="Unknown Author" w:date="2021-11-01T17:36:43Z">
        <w:r>
          <w:rPr>
            <w:rFonts w:ascii="Times New Roman" w:hAnsi="Times New Roman"/>
            <w:color w:val="000000"/>
            <w:sz w:val="21"/>
            <w:szCs w:val="21"/>
          </w:rPr>
          <w:delText xml:space="preserve"> </w:delText>
        </w:r>
      </w:del>
      <w:del w:id="704" w:author="Unknown Author" w:date="2021-11-01T17:36:43Z">
        <w:r>
          <w:rPr>
            <w:rFonts w:ascii="Times New Roman" w:hAnsi="Times New Roman"/>
            <w:color w:val="000000"/>
            <w:sz w:val="21"/>
            <w:szCs w:val="21"/>
          </w:rPr>
          <w:delText>Provide a means for querying the logical (active cashbox) hopper capacities</w:delText>
        </w:r>
      </w:del>
      <w:bookmarkEnd w:id="87"/>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707" w:author="Unknown Author" w:date="2021-11-01T17:36:43Z"/>
        </w:rPr>
      </w:pPr>
      <w:del w:id="706" w:author="Unknown Author" w:date="2021-11-01T17:36:43Z">
        <w:r>
          <w:rPr>
            <w:rFonts w:ascii="Times New Roman" w:hAnsi="Times New Roman"/>
            <w:color w:val="000000"/>
            <w:sz w:val="21"/>
            <w:szCs w:val="21"/>
          </w:rPr>
          <w:delText>Application Cash Management requires a means to query the hopper base level, or float, values.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711" w:author="Unknown Author" w:date="2021-11-01T17:36:43Z"/>
        </w:rPr>
      </w:pPr>
      <w:del w:id="708" w:author="Unknown Author" w:date="2021-11-01T17:36:43Z">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709" w:author="Unknown Author" w:date="2021-11-01T17:36:43Z">
        <w:r>
          <w:rPr>
            <w:rFonts w:ascii="Times New Roman" w:hAnsi="Times New Roman"/>
            <w:color w:val="000000"/>
            <w:sz w:val="21"/>
            <w:szCs w:val="21"/>
          </w:rPr>
          <w:delText xml:space="preserve"> </w:delText>
        </w:r>
      </w:del>
      <w:del w:id="710" w:author="Unknown Author" w:date="2021-11-01T17:36:43Z">
        <w:r>
          <w:rPr>
            <w:rFonts w:ascii="Times New Roman" w:hAnsi="Times New Roman"/>
            <w:color w:val="000000"/>
            <w:sz w:val="21"/>
            <w:szCs w:val="21"/>
          </w:rPr>
          <w:delText>Provide a means for querying physical hopper base level values</w:delText>
        </w:r>
      </w:del>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713" w:author="Unknown Author" w:date="2021-11-01T17:36:43Z"/>
        </w:rPr>
      </w:pPr>
      <w:del w:id="712" w:author="Unknown Author" w:date="2021-11-01T17:36:43Z">
        <w:r>
          <w:rPr>
            <w:rFonts w:ascii="Times New Roman" w:hAnsi="Times New Roman"/>
            <w:color w:val="000000"/>
            <w:sz w:val="21"/>
            <w:szCs w:val="21"/>
          </w:rPr>
          <w:delText>Application Cash Management requires a means to query the hopper low level, or near empty, values.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717" w:author="Unknown Author" w:date="2021-11-01T17:36:43Z"/>
        </w:rPr>
      </w:pPr>
      <w:del w:id="714" w:author="Unknown Author" w:date="2021-11-01T17:36:43Z">
        <w:bookmarkStart w:id="88" w:name="_Toc41851330811111111"/>
        <w:r>
          <w:rPr>
            <w:rFonts w:ascii="Times New Roman" w:hAnsi="Times New Roman"/>
            <w:color w:val="000000"/>
            <w:sz w:val="21"/>
            <w:szCs w:val="21"/>
          </w:rPr>
          <w:fldChar w:fldCharType="begin"/>
        </w:r>
        <w:r>
          <w:rPr>
            <w:sz w:val="21"/>
            <w:szCs w:val="21"/>
            <w:rFonts w:ascii="Times New Roman" w:hAnsi="Times New Roman"/>
            <w:color w:val="000000"/>
          </w:rPr>
          <w:delInstrText> SEQ AutoNr \* ARABIC </w:delInstrText>
        </w:r>
        <w:r>
          <w:rPr>
            <w:sz w:val="21"/>
            <w:szCs w:val="21"/>
            <w:rFonts w:ascii="Times New Roman" w:hAnsi="Times New Roman"/>
            <w:color w:val="000000"/>
          </w:rPr>
          <w:fldChar w:fldCharType="separate"/>
        </w:r>
        <w:r>
          <w:rPr>
            <w:sz w:val="21"/>
            <w:szCs w:val="21"/>
            <w:rFonts w:ascii="Times New Roman" w:hAnsi="Times New Roman"/>
            <w:color w:val="000000"/>
          </w:rPr>
        </w:r>
        <w:r>
          <w:rPr>
            <w:sz w:val="21"/>
            <w:szCs w:val="21"/>
            <w:rFonts w:ascii="Times New Roman" w:hAnsi="Times New Roman"/>
            <w:color w:val="000000"/>
          </w:rPr>
          <w:fldChar w:fldCharType="end"/>
        </w:r>
      </w:del>
      <w:del w:id="715" w:author="Unknown Author" w:date="2021-11-01T17:36:43Z">
        <w:r>
          <w:rPr>
            <w:rFonts w:ascii="Times New Roman" w:hAnsi="Times New Roman"/>
            <w:color w:val="000000"/>
            <w:sz w:val="21"/>
            <w:szCs w:val="21"/>
          </w:rPr>
          <w:delText xml:space="preserve"> </w:delText>
        </w:r>
      </w:del>
      <w:del w:id="716" w:author="Unknown Author" w:date="2021-11-01T17:36:43Z">
        <w:r>
          <w:rPr>
            <w:rFonts w:ascii="Times New Roman" w:hAnsi="Times New Roman"/>
            <w:color w:val="000000"/>
            <w:sz w:val="21"/>
            <w:szCs w:val="21"/>
          </w:rPr>
          <w:delText>Provide a means for querying physical hopper low level values</w:delText>
        </w:r>
      </w:del>
      <w:bookmarkEnd w:id="88"/>
    </w:p>
    <w:p>
      <w:pPr>
        <w:pStyle w:val="Heading3"/>
        <w:keepNext w:val="true"/>
        <w:widowControl/>
        <w:pBdr/>
        <w:suppressAutoHyphens w:val="true"/>
        <w:bidi w:val="0"/>
        <w:spacing w:before="180" w:after="84"/>
        <w:ind w:left="0" w:right="0" w:hanging="0"/>
        <w:jc w:val="left"/>
        <w:rPr>
          <w:rFonts w:ascii="Times New Roman" w:hAnsi="Times New Roman"/>
          <w:color w:val="000000"/>
          <w:sz w:val="21"/>
          <w:szCs w:val="21"/>
          <w:del w:id="719" w:author="Unknown Author" w:date="2021-11-01T17:36:43Z"/>
        </w:rPr>
      </w:pPr>
      <w:del w:id="718" w:author="Unknown Author" w:date="2021-11-01T17:36:43Z">
        <w:r>
          <w:rPr>
            <w:rFonts w:ascii="Times New Roman" w:hAnsi="Times New Roman"/>
            <w:color w:val="000000"/>
            <w:sz w:val="21"/>
            <w:szCs w:val="21"/>
          </w:rPr>
          <w:delText>Application Cash Management requires a means to query the hopper high level, or near full, values. This will likely be a DirectIO.</w:delText>
        </w:r>
      </w:del>
    </w:p>
    <w:p>
      <w:pPr>
        <w:pStyle w:val="Heading3"/>
        <w:widowControl/>
        <w:tabs>
          <w:tab w:val="clear" w:pos="1440"/>
          <w:tab w:val="clear" w:pos="2880"/>
          <w:tab w:val="left" w:pos="0" w:leader="none"/>
        </w:tabs>
        <w:suppressAutoHyphens w:val="true"/>
        <w:bidi w:val="0"/>
        <w:spacing w:before="0" w:after="0"/>
        <w:ind w:left="360" w:right="0" w:hanging="0"/>
        <w:jc w:val="left"/>
        <w:rPr>
          <w:rFonts w:ascii="Times New Roman" w:hAnsi="Times New Roman"/>
          <w:color w:val="000000"/>
          <w:sz w:val="21"/>
          <w:szCs w:val="21"/>
          <w:del w:id="721" w:author="Unknown Author" w:date="2021-11-01T17:36:43Z"/>
        </w:rPr>
      </w:pPr>
      <w:del w:id="720" w:author="Unknown Author" w:date="2021-11-01T17:36:43Z">
        <w:r>
          <w:rPr>
            <w:rFonts w:ascii="Times New Roman" w:hAnsi="Times New Roman"/>
            <w:color w:val="000000"/>
            <w:sz w:val="21"/>
            <w:szCs w:val="21"/>
          </w:rPr>
          <w:delText>Provide a means for querying physical hopper high level values</w:delText>
        </w:r>
      </w:del>
    </w:p>
    <w:p>
      <w:pPr>
        <w:pStyle w:val="Normal"/>
        <w:widowControl/>
        <w:pBdr/>
        <w:tabs>
          <w:tab w:val="clear" w:pos="288"/>
          <w:tab w:val="left" w:pos="1440" w:leader="none"/>
          <w:tab w:val="left" w:pos="2880" w:leader="none"/>
        </w:tabs>
        <w:suppressAutoHyphens w:val="true"/>
        <w:bidi w:val="0"/>
        <w:spacing w:before="180" w:after="84"/>
        <w:ind w:left="0" w:right="0" w:hanging="0"/>
        <w:jc w:val="left"/>
        <w:rPr>
          <w:rFonts w:ascii="Times New Roman" w:hAnsi="Times New Roman"/>
          <w:color w:val="000000"/>
          <w:sz w:val="21"/>
          <w:szCs w:val="21"/>
          <w:del w:id="723" w:author="Unknown Author" w:date="2021-11-01T18:54:22Z"/>
        </w:rPr>
      </w:pPr>
      <w:del w:id="722" w:author="Unknown Author" w:date="2021-11-01T18:54:22Z">
        <w:r>
          <w:rPr>
            <w:color w:val="000000"/>
            <w:sz w:val="21"/>
            <w:szCs w:val="21"/>
          </w:rPr>
        </w:r>
      </w:del>
    </w:p>
    <w:p>
      <w:pPr>
        <w:pStyle w:val="Normal"/>
        <w:widowControl/>
        <w:suppressAutoHyphens w:val="true"/>
        <w:bidi w:val="0"/>
        <w:spacing w:before="0" w:after="0"/>
        <w:ind w:left="0" w:right="0" w:hanging="0"/>
        <w:jc w:val="left"/>
        <w:rPr>
          <w:rFonts w:ascii="Times New Roman" w:hAnsi="Times New Roman"/>
          <w:sz w:val="21"/>
          <w:szCs w:val="21"/>
          <w:del w:id="725" w:author="Unknown Author" w:date="2021-11-01T17:43:49Z"/>
        </w:rPr>
      </w:pPr>
      <w:del w:id="724" w:author="Unknown Author" w:date="2021-11-01T17:43:49Z">
        <w:r>
          <w:rPr>
            <w:rFonts w:ascii="Times New Roman" w:hAnsi="Times New Roman"/>
            <w:sz w:val="21"/>
            <w:szCs w:val="21"/>
          </w:rPr>
          <w:delText>Msg.dll. ADD should setup and configure the OPOS CoinAcceptor and CashChanger registry profiles to make this SO work, as well as the event log registry entries for Event Log error translation. ADD will need to perform firmware updates to all updatable modules to stay in sync with SO functionality. ADD will also need to update the device currency configuration to stay in sync with the currency ADD configures in the registry profile.</w:delText>
        </w:r>
      </w:del>
    </w:p>
    <w:p>
      <w:pPr>
        <w:pStyle w:val="Normal"/>
        <w:widowControl/>
        <w:suppressAutoHyphens w:val="true"/>
        <w:bidi w:val="0"/>
        <w:spacing w:before="0" w:after="0"/>
        <w:ind w:left="0" w:right="0" w:hanging="0"/>
        <w:jc w:val="left"/>
        <w:rPr>
          <w:rFonts w:ascii="Times New Roman" w:hAnsi="Times New Roman"/>
          <w:bCs/>
          <w:sz w:val="21"/>
          <w:szCs w:val="21"/>
          <w:lang w:val="it-IT"/>
          <w:del w:id="727" w:author="Unknown Author" w:date="2021-11-01T17:43:49Z"/>
        </w:rPr>
      </w:pPr>
      <w:del w:id="726" w:author="Unknown Author" w:date="2021-11-01T17:43:49Z">
        <w:r>
          <w:rPr>
            <w:rFonts w:ascii="Times New Roman" w:hAnsi="Times New Roman"/>
            <w:bCs/>
            <w:sz w:val="21"/>
            <w:szCs w:val="21"/>
            <w:lang w:val="it-IT"/>
          </w:rPr>
        </w:r>
      </w:del>
    </w:p>
    <w:p>
      <w:pPr>
        <w:pStyle w:val="Normal"/>
        <w:widowControl/>
        <w:suppressAutoHyphens w:val="true"/>
        <w:bidi w:val="0"/>
        <w:spacing w:before="0" w:after="0"/>
        <w:ind w:left="0" w:right="0" w:hanging="0"/>
        <w:jc w:val="left"/>
        <w:rPr>
          <w:del w:id="731" w:author="Unknown Author" w:date="2021-11-01T17:43:49Z"/>
        </w:rPr>
      </w:pPr>
      <w:del w:id="728" w:author="Unknown Author" w:date="2021-11-01T17:43:49Z">
        <w:bookmarkStart w:id="89" w:name="_Toc4185133661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729" w:author="Unknown Author" w:date="2021-11-01T17:43:49Z">
        <w:r>
          <w:rPr>
            <w:rFonts w:ascii="Times New Roman" w:hAnsi="Times New Roman"/>
          </w:rPr>
          <w:delText xml:space="preserve"> </w:delText>
        </w:r>
      </w:del>
      <w:del w:id="730" w:author="Unknown Author" w:date="2021-11-01T17:43:49Z">
        <w:r>
          <w:rPr>
            <w:rFonts w:ascii="Times New Roman" w:hAnsi="Times New Roman"/>
          </w:rPr>
          <w:delText>Impacts to SelfServ Checkout Application Details</w:delText>
        </w:r>
      </w:del>
      <w:bookmarkEnd w:id="89"/>
    </w:p>
    <w:p>
      <w:pPr>
        <w:pStyle w:val="Normal"/>
        <w:ind w:left="0" w:right="0" w:hanging="0"/>
        <w:rPr>
          <w:rFonts w:ascii="Times New Roman" w:hAnsi="Times New Roman"/>
          <w:sz w:val="21"/>
          <w:szCs w:val="21"/>
          <w:del w:id="733" w:author="Unknown Author" w:date="2021-11-01T17:43:49Z"/>
        </w:rPr>
      </w:pPr>
      <w:del w:id="732" w:author="Unknown Author" w:date="2021-11-01T17:43:49Z">
        <w:r>
          <w:rPr>
            <w:rFonts w:ascii="Times New Roman" w:hAnsi="Times New Roman"/>
            <w:sz w:val="21"/>
            <w:szCs w:val="21"/>
          </w:rPr>
          <w:delText>SelfServ Checkout Application will need to add support for the new DirectIO calls to make use of expanded functionality. The application will also need to handle the new resultcodeextended error codes returned by this SO. Some registry configuration options may need to be updated based on how the application wants to use the device.</w:delText>
        </w:r>
      </w:del>
    </w:p>
    <w:p>
      <w:pPr>
        <w:pStyle w:val="Normal"/>
        <w:widowControl/>
        <w:suppressAutoHyphens w:val="true"/>
        <w:bidi w:val="0"/>
        <w:spacing w:before="0" w:after="0"/>
        <w:ind w:left="0" w:right="0" w:hanging="0"/>
        <w:jc w:val="left"/>
        <w:rPr>
          <w:del w:id="737" w:author="Unknown Author" w:date="2021-11-01T17:43:49Z"/>
        </w:rPr>
      </w:pPr>
      <w:del w:id="734" w:author="Unknown Author" w:date="2021-11-01T17:43:49Z">
        <w:bookmarkStart w:id="90" w:name="_Toc4185133671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735" w:author="Unknown Author" w:date="2021-11-01T17:43:49Z">
        <w:r>
          <w:rPr>
            <w:rFonts w:ascii="Times New Roman" w:hAnsi="Times New Roman"/>
          </w:rPr>
          <w:delText xml:space="preserve"> </w:delText>
        </w:r>
      </w:del>
      <w:del w:id="736" w:author="Unknown Author" w:date="2021-11-01T17:43:49Z">
        <w:r>
          <w:rPr>
            <w:rFonts w:ascii="Times New Roman" w:hAnsi="Times New Roman"/>
          </w:rPr>
          <w:delText>Impacts to Non SelfServ Checkout Application Details</w:delText>
        </w:r>
      </w:del>
      <w:bookmarkEnd w:id="90"/>
    </w:p>
    <w:p>
      <w:pPr>
        <w:pStyle w:val="Normal"/>
        <w:ind w:left="0" w:right="0" w:hanging="0"/>
        <w:rPr>
          <w:rFonts w:ascii="Times New Roman" w:hAnsi="Times New Roman"/>
          <w:sz w:val="21"/>
          <w:szCs w:val="21"/>
          <w:del w:id="739" w:author="Unknown Author" w:date="2021-11-01T17:43:49Z"/>
        </w:rPr>
      </w:pPr>
      <w:del w:id="738" w:author="Unknown Author" w:date="2021-11-01T17:43:49Z">
        <w:r>
          <w:rPr>
            <w:rFonts w:ascii="Times New Roman" w:hAnsi="Times New Roman"/>
            <w:sz w:val="21"/>
            <w:szCs w:val="21"/>
          </w:rPr>
          <w:delText>Non SelfServ Checkout Applications will need to handle the new resultcodeextended error codes returned by the SO or update the TranslateFileName registry entry via ADD to point to a file that maps the new error codes to ones understood by the application.</w:delText>
        </w:r>
      </w:del>
    </w:p>
    <w:p>
      <w:pPr>
        <w:pStyle w:val="Normal"/>
        <w:widowControl/>
        <w:suppressAutoHyphens w:val="true"/>
        <w:bidi w:val="0"/>
        <w:spacing w:before="0" w:after="0"/>
        <w:ind w:left="0" w:right="0" w:hanging="0"/>
        <w:jc w:val="left"/>
        <w:rPr>
          <w:del w:id="743" w:author="Unknown Author" w:date="2021-11-01T17:43:49Z"/>
        </w:rPr>
      </w:pPr>
      <w:del w:id="740" w:author="Unknown Author" w:date="2021-11-01T17:43:49Z">
        <w:bookmarkStart w:id="91" w:name="_Toc4185133681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741" w:author="Unknown Author" w:date="2021-11-01T17:43:49Z">
        <w:r>
          <w:rPr>
            <w:rFonts w:ascii="Times New Roman" w:hAnsi="Times New Roman"/>
          </w:rPr>
          <w:delText xml:space="preserve"> </w:delText>
        </w:r>
      </w:del>
      <w:del w:id="742" w:author="Unknown Author" w:date="2021-11-01T17:43:49Z">
        <w:r>
          <w:rPr>
            <w:rFonts w:ascii="Times New Roman" w:hAnsi="Times New Roman"/>
          </w:rPr>
          <w:delText>Impacts to Documentation Details</w:delText>
        </w:r>
      </w:del>
      <w:bookmarkEnd w:id="91"/>
    </w:p>
    <w:p>
      <w:pPr>
        <w:pStyle w:val="Normal"/>
        <w:ind w:left="0" w:right="0" w:hanging="0"/>
        <w:rPr>
          <w:rFonts w:ascii="Times New Roman" w:hAnsi="Times New Roman"/>
          <w:sz w:val="21"/>
          <w:szCs w:val="21"/>
          <w:del w:id="745" w:author="Unknown Author" w:date="2021-11-01T17:43:49Z"/>
        </w:rPr>
      </w:pPr>
      <w:del w:id="744" w:author="Unknown Author" w:date="2021-11-01T17:43:49Z">
        <w:r>
          <w:rPr>
            <w:rFonts w:ascii="Times New Roman" w:hAnsi="Times New Roman"/>
            <w:sz w:val="21"/>
            <w:szCs w:val="21"/>
          </w:rPr>
          <w:delText>Troubleshooting documentation will need to be updated to reflect the new Interactive HealthCheck (PML) screens.</w:delText>
        </w:r>
      </w:del>
      <w:bookmarkStart w:id="92" w:name="_Toc29540345811111111"/>
      <w:bookmarkStart w:id="93" w:name="_Toc39662095811111111"/>
      <w:bookmarkEnd w:id="92"/>
      <w:bookmarkEnd w:id="93"/>
    </w:p>
    <w:p>
      <w:pPr>
        <w:pStyle w:val="Normal"/>
        <w:widowControl/>
        <w:suppressAutoHyphens w:val="true"/>
        <w:bidi w:val="0"/>
        <w:spacing w:before="0" w:after="0"/>
        <w:ind w:left="0" w:right="0" w:hanging="0"/>
        <w:jc w:val="left"/>
        <w:rPr>
          <w:del w:id="751" w:author="Unknown Author" w:date="2021-11-01T17:43:49Z"/>
        </w:rPr>
      </w:pPr>
      <w:del w:id="746" w:author="Unknown Author" w:date="2021-11-01T16:58:16Z">
        <w:r>
          <w:rPr>
            <w:rFonts w:ascii="Times New Roman" w:hAnsi="Times New Roman"/>
            <w:sz w:val="21"/>
            <w:szCs w:val="21"/>
          </w:rPr>
          <w:delText>NCRCoinRecyclerSO</w:delText>
        </w:r>
      </w:del>
      <w:del w:id="747" w:author="Unknown Author" w:date="2021-11-01T17:43:49Z">
        <w:r>
          <w:rPr>
            <w:rFonts w:ascii="Times New Roman" w:hAnsi="Times New Roman"/>
            <w:sz w:val="21"/>
            <w:szCs w:val="21"/>
          </w:rPr>
          <w:delText xml:space="preserve">.dll and </w:delText>
        </w:r>
      </w:del>
      <w:del w:id="748" w:author="Unknown Author" w:date="2021-11-01T16:58:16Z">
        <w:r>
          <w:rPr>
            <w:rFonts w:ascii="Times New Roman" w:hAnsi="Times New Roman"/>
            <w:sz w:val="21"/>
            <w:szCs w:val="21"/>
          </w:rPr>
          <w:delText>NCRCoinRecyclerSO</w:delText>
        </w:r>
      </w:del>
      <w:del w:id="749" w:author="Unknown Author" w:date="2021-11-01T17:43:49Z">
        <w:bookmarkStart w:id="94" w:name="_Toc418513359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750" w:author="Unknown Author" w:date="2021-11-01T17:43:49Z">
        <w:r>
          <w:rPr>
            <w:rFonts w:ascii="Times New Roman" w:hAnsi="Times New Roman"/>
            <w:sz w:val="21"/>
            <w:szCs w:val="21"/>
          </w:rPr>
          <w:delText xml:space="preserve"> System Impacts</w:delText>
        </w:r>
      </w:del>
      <w:bookmarkEnd w:id="94"/>
    </w:p>
    <w:p>
      <w:pPr>
        <w:pStyle w:val="Heading2"/>
        <w:rPr>
          <w:sz w:val="21"/>
          <w:szCs w:val="21"/>
          <w:del w:id="755" w:author="Unknown Author" w:date="2021-11-01T17:43:49Z"/>
        </w:rPr>
      </w:pPr>
      <w:del w:id="752" w:author="Unknown Author" w:date="2021-11-01T17:43:49Z">
        <w:bookmarkStart w:id="95" w:name="_Toc418513360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753" w:author="Unknown Author" w:date="2021-11-01T17:43:49Z">
        <w:r>
          <w:rPr>
            <w:rFonts w:ascii="Times New Roman" w:hAnsi="Times New Roman"/>
            <w:sz w:val="21"/>
            <w:szCs w:val="21"/>
          </w:rPr>
          <w:delText xml:space="preserve"> </w:delText>
        </w:r>
      </w:del>
      <w:del w:id="754" w:author="Unknown Author" w:date="2021-11-01T17:43:49Z">
        <w:r>
          <w:rPr>
            <w:rFonts w:ascii="Times New Roman" w:hAnsi="Times New Roman"/>
            <w:sz w:val="21"/>
            <w:szCs w:val="21"/>
          </w:rPr>
          <w:delText>Impacts to other SW Subsystems and documentation</w:delText>
        </w:r>
      </w:del>
      <w:bookmarkEnd w:id="95"/>
    </w:p>
    <w:p>
      <w:pPr>
        <w:pStyle w:val="Normal"/>
        <w:ind w:left="0" w:right="0" w:hanging="0"/>
        <w:rPr>
          <w:rFonts w:ascii="Times New Roman" w:hAnsi="Times New Roman"/>
          <w:sz w:val="21"/>
          <w:szCs w:val="21"/>
          <w:del w:id="757" w:author="Unknown Author" w:date="2021-11-01T17:43:49Z"/>
        </w:rPr>
      </w:pPr>
      <w:del w:id="756" w:author="Unknown Author" w:date="2021-11-01T17:43:49Z">
        <w:r>
          <w:rPr>
            <w:rFonts w:ascii="Times New Roman" w:hAnsi="Times New Roman"/>
            <w:sz w:val="21"/>
            <w:szCs w:val="21"/>
          </w:rPr>
        </w:r>
      </w:del>
    </w:p>
    <w:p>
      <w:pPr>
        <w:pStyle w:val="Normal"/>
        <w:ind w:left="0" w:right="0" w:hanging="0"/>
        <w:rPr>
          <w:rFonts w:ascii="Times New Roman" w:hAnsi="Times New Roman"/>
          <w:sz w:val="21"/>
          <w:szCs w:val="21"/>
          <w:del w:id="759" w:author="Unknown Author" w:date="2021-11-01T17:43:49Z"/>
        </w:rPr>
      </w:pPr>
      <w:del w:id="758" w:author="Unknown Author" w:date="2021-11-01T17:43:49Z">
        <w:r>
          <w:rPr>
            <w:rFonts w:ascii="Times New Roman" w:hAnsi="Times New Roman"/>
            <w:sz w:val="21"/>
            <w:szCs w:val="21"/>
          </w:rPr>
          <w:delText>The following tables contain modules and documentation that are affected by (or that interact with) this software product.</w:delText>
        </w:r>
      </w:del>
    </w:p>
    <w:p>
      <w:pPr>
        <w:pStyle w:val="Normal"/>
        <w:ind w:left="0" w:right="0" w:hanging="0"/>
        <w:rPr>
          <w:rFonts w:ascii="Times New Roman" w:hAnsi="Times New Roman"/>
          <w:sz w:val="21"/>
          <w:szCs w:val="21"/>
          <w:del w:id="761" w:author="Unknown Author" w:date="2021-11-01T17:43:49Z"/>
        </w:rPr>
      </w:pPr>
      <w:del w:id="760" w:author="Unknown Author" w:date="2021-11-01T17:43:49Z">
        <w:r>
          <w:rPr>
            <w:rFonts w:ascii="Times New Roman" w:hAnsi="Times New Roman"/>
            <w:sz w:val="21"/>
            <w:szCs w:val="21"/>
          </w:rPr>
        </w:r>
      </w:del>
    </w:p>
    <w:p>
      <w:pPr>
        <w:pStyle w:val="Heading3"/>
        <w:rPr>
          <w:sz w:val="21"/>
          <w:szCs w:val="21"/>
          <w:del w:id="765" w:author="Unknown Author" w:date="2021-11-01T17:43:49Z"/>
        </w:rPr>
      </w:pPr>
      <w:del w:id="762" w:author="Unknown Author" w:date="2021-11-01T17:43:49Z">
        <w:bookmarkStart w:id="96" w:name="_Toc418513361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763" w:author="Unknown Author" w:date="2021-11-01T17:43:49Z">
        <w:r>
          <w:rPr>
            <w:rFonts w:ascii="Times New Roman" w:hAnsi="Times New Roman"/>
            <w:sz w:val="21"/>
            <w:szCs w:val="21"/>
          </w:rPr>
          <w:delText xml:space="preserve"> </w:delText>
        </w:r>
      </w:del>
      <w:del w:id="764" w:author="Unknown Author" w:date="2021-11-01T17:43:49Z">
        <w:r>
          <w:rPr>
            <w:rFonts w:ascii="Times New Roman" w:hAnsi="Times New Roman"/>
            <w:sz w:val="21"/>
            <w:szCs w:val="21"/>
          </w:rPr>
          <w:delText>Impacts to Platform list</w:delText>
        </w:r>
      </w:del>
      <w:bookmarkEnd w:id="96"/>
    </w:p>
    <w:p>
      <w:pPr>
        <w:pStyle w:val="Normal"/>
        <w:rPr>
          <w:rFonts w:ascii="Times New Roman" w:hAnsi="Times New Roman"/>
          <w:sz w:val="21"/>
          <w:szCs w:val="21"/>
          <w:del w:id="767" w:author="Unknown Author" w:date="2021-11-01T17:43:49Z"/>
        </w:rPr>
      </w:pPr>
      <w:del w:id="766" w:author="Unknown Author" w:date="2021-11-01T17:43:49Z">
        <w:r>
          <w:rPr>
            <w:rFonts w:ascii="Times New Roman" w:hAnsi="Times New Roman"/>
            <w:sz w:val="21"/>
            <w:szCs w:val="21"/>
          </w:rPr>
        </w:r>
      </w:del>
    </w:p>
    <w:tbl>
      <w:tblPr>
        <w:tblW w:w="10170" w:type="dxa"/>
        <w:jc w:val="left"/>
        <w:tblInd w:w="109" w:type="dxa"/>
        <w:tblCellMar>
          <w:top w:w="0" w:type="dxa"/>
          <w:left w:w="108" w:type="dxa"/>
          <w:bottom w:w="0" w:type="dxa"/>
          <w:right w:w="108" w:type="dxa"/>
        </w:tblCellMar>
      </w:tblPr>
      <w:tblGrid>
        <w:gridCol w:w="4680"/>
        <w:gridCol w:w="720"/>
        <w:gridCol w:w="629"/>
        <w:gridCol w:w="4141"/>
      </w:tblGrid>
      <w:tr>
        <w:trPr/>
        <w:tc>
          <w:tcPr>
            <w:tcW w:w="468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769" w:author="Unknown Author" w:date="2021-11-01T17:43:49Z"/>
              </w:rPr>
            </w:pPr>
            <w:del w:id="768" w:author="Unknown Author" w:date="2021-11-01T17:43:49Z">
              <w:r>
                <w:rPr>
                  <w:rFonts w:ascii="Times New Roman" w:hAnsi="Times New Roman"/>
                  <w:sz w:val="21"/>
                  <w:szCs w:val="21"/>
                </w:rPr>
                <w:delText>Areas of System Potentially Affected by this Subsystem</w:delText>
              </w:r>
            </w:del>
          </w:p>
        </w:tc>
        <w:tc>
          <w:tcPr>
            <w:tcW w:w="72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771" w:author="Unknown Author" w:date="2021-11-01T17:43:49Z"/>
              </w:rPr>
            </w:pPr>
            <w:del w:id="770" w:author="Unknown Author" w:date="2021-11-01T17:43:49Z">
              <w:r>
                <w:rPr>
                  <w:rFonts w:ascii="Times New Roman" w:hAnsi="Times New Roman"/>
                  <w:sz w:val="21"/>
                  <w:szCs w:val="21"/>
                </w:rPr>
                <w:delText>Yes</w:delText>
              </w:r>
            </w:del>
          </w:p>
        </w:tc>
        <w:tc>
          <w:tcPr>
            <w:tcW w:w="629"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773" w:author="Unknown Author" w:date="2021-11-01T17:43:49Z"/>
              </w:rPr>
            </w:pPr>
            <w:del w:id="772" w:author="Unknown Author" w:date="2021-11-01T17:43:49Z">
              <w:r>
                <w:rPr>
                  <w:rFonts w:ascii="Times New Roman" w:hAnsi="Times New Roman"/>
                  <w:sz w:val="21"/>
                  <w:szCs w:val="21"/>
                </w:rPr>
                <w:delText>No</w:delText>
              </w:r>
            </w:del>
          </w:p>
        </w:tc>
        <w:tc>
          <w:tcPr>
            <w:tcW w:w="4141"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775" w:author="Unknown Author" w:date="2021-11-01T17:43:49Z"/>
              </w:rPr>
            </w:pPr>
            <w:del w:id="774" w:author="Unknown Author" w:date="2021-11-01T17:43:49Z">
              <w:r>
                <w:rPr>
                  <w:rFonts w:ascii="Times New Roman" w:hAnsi="Times New Roman"/>
                  <w:sz w:val="21"/>
                  <w:szCs w:val="21"/>
                </w:rPr>
                <w:delText>Details Section</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77" w:author="Unknown Author" w:date="2021-11-01T17:43:49Z"/>
              </w:rPr>
            </w:pPr>
            <w:del w:id="776" w:author="Unknown Author" w:date="2021-11-01T17:43:49Z">
              <w:r>
                <w:rPr>
                  <w:rFonts w:ascii="Times New Roman" w:hAnsi="Times New Roman"/>
                  <w:sz w:val="21"/>
                  <w:szCs w:val="21"/>
                </w:rPr>
                <w:delText>Device Class CO</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79" w:author="Unknown Author" w:date="2021-11-01T17:43:49Z"/>
              </w:rPr>
            </w:pPr>
            <w:del w:id="778"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81" w:author="Unknown Author" w:date="2021-11-01T17:43:49Z"/>
              </w:rPr>
            </w:pPr>
            <w:del w:id="780"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83" w:author="Unknown Author" w:date="2021-11-01T17:43:49Z"/>
              </w:rPr>
            </w:pPr>
            <w:del w:id="782" w:author="Unknown Author" w:date="2021-11-01T17:43:49Z">
              <w:r>
                <w:rPr>
                  <w:rFonts w:ascii="Times New Roman" w:hAnsi="Times New Roman"/>
                  <w:sz w:val="21"/>
                  <w:szCs w:val="21"/>
                </w:rPr>
                <w:delText>Loaded by NCRCoinAcceptorCO.ocx and ScotCashChangerCO.ocx</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85" w:author="Unknown Author" w:date="2021-11-01T17:43:49Z"/>
              </w:rPr>
            </w:pPr>
            <w:del w:id="784" w:author="Unknown Author" w:date="2021-11-01T17:43:49Z">
              <w:r>
                <w:rPr>
                  <w:rFonts w:ascii="Times New Roman" w:hAnsi="Times New Roman"/>
                  <w:sz w:val="21"/>
                  <w:szCs w:val="21"/>
                </w:rPr>
                <w:delText>Device SO</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87" w:author="Unknown Author" w:date="2021-11-01T17:43:49Z"/>
              </w:rPr>
            </w:pPr>
            <w:del w:id="786"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89" w:author="Unknown Author" w:date="2021-11-01T17:43:49Z"/>
              </w:rPr>
            </w:pPr>
            <w:del w:id="788"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91" w:author="Unknown Author" w:date="2021-11-01T17:43:49Z"/>
              </w:rPr>
            </w:pPr>
            <w:del w:id="790" w:author="Unknown Author" w:date="2021-11-01T17:43:49Z">
              <w:r>
                <w:rPr>
                  <w:rFonts w:ascii="Times New Roman" w:hAnsi="Times New Roman"/>
                  <w:sz w:val="21"/>
                  <w:szCs w:val="21"/>
                </w:rPr>
                <w:delText>This module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93" w:author="Unknown Author" w:date="2021-11-01T17:43:49Z"/>
              </w:rPr>
            </w:pPr>
            <w:del w:id="792" w:author="Unknown Author" w:date="2021-11-01T17:43:49Z">
              <w:r>
                <w:rPr>
                  <w:rFonts w:ascii="Times New Roman" w:hAnsi="Times New Roman"/>
                  <w:sz w:val="21"/>
                  <w:szCs w:val="21"/>
                </w:rPr>
                <w:delText>CADD Device Driver script</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95" w:author="Unknown Author" w:date="2021-11-01T17:43:49Z"/>
              </w:rPr>
            </w:pPr>
            <w:del w:id="794"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97" w:author="Unknown Author" w:date="2021-11-01T17:43:49Z"/>
              </w:rPr>
            </w:pPr>
            <w:del w:id="796"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799" w:author="Unknown Author" w:date="2021-11-01T17:43:49Z"/>
              </w:rPr>
            </w:pPr>
            <w:del w:id="798" w:author="Unknown Author" w:date="2021-11-01T17:43:49Z">
              <w:r>
                <w:rPr>
                  <w:rFonts w:ascii="Times New Roman" w:hAnsi="Times New Roman"/>
                  <w:sz w:val="21"/>
                  <w:szCs w:val="21"/>
                </w:rPr>
                <w:delText>Xchange uses Windows HID driver.</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01" w:author="Unknown Author" w:date="2021-11-01T17:43:49Z"/>
              </w:rPr>
            </w:pPr>
            <w:del w:id="800" w:author="Unknown Author" w:date="2021-11-01T17:43:49Z">
              <w:r>
                <w:rPr>
                  <w:rFonts w:ascii="Times New Roman" w:hAnsi="Times New Roman"/>
                  <w:sz w:val="21"/>
                  <w:szCs w:val="21"/>
                </w:rPr>
                <w:delText>CADD Device Install script</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03" w:author="Unknown Author" w:date="2021-11-01T17:43:49Z"/>
              </w:rPr>
            </w:pPr>
            <w:del w:id="802"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05" w:author="Unknown Author" w:date="2021-11-01T17:43:49Z"/>
              </w:rPr>
            </w:pPr>
            <w:del w:id="804"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07" w:author="Unknown Author" w:date="2021-11-01T17:43:49Z"/>
              </w:rPr>
            </w:pPr>
            <w:del w:id="806" w:author="Unknown Author" w:date="2021-11-01T17:43:49Z">
              <w:r>
                <w:rPr>
                  <w:rFonts w:ascii="Times New Roman" w:hAnsi="Times New Roman"/>
                  <w:sz w:val="21"/>
                  <w:szCs w:val="21"/>
                </w:rPr>
                <w:delText>CADD needs to deliver OPOS files and default profile.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09" w:author="Unknown Author" w:date="2021-11-01T17:43:49Z"/>
              </w:rPr>
            </w:pPr>
            <w:del w:id="808" w:author="Unknown Author" w:date="2021-11-01T17:43:49Z">
              <w:r>
                <w:rPr>
                  <w:rFonts w:ascii="Times New Roman" w:hAnsi="Times New Roman"/>
                  <w:sz w:val="21"/>
                  <w:szCs w:val="21"/>
                </w:rPr>
                <w:delText>CADD Device Configuration script</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11" w:author="Unknown Author" w:date="2021-11-01T17:43:49Z"/>
              </w:rPr>
            </w:pPr>
            <w:del w:id="810"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13" w:author="Unknown Author" w:date="2021-11-01T17:43:49Z"/>
              </w:rPr>
            </w:pPr>
            <w:del w:id="812"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15" w:author="Unknown Author" w:date="2021-11-01T17:43:49Z"/>
              </w:rPr>
            </w:pPr>
            <w:del w:id="814" w:author="Unknown Author" w:date="2021-11-01T17:43:49Z">
              <w:r>
                <w:rPr>
                  <w:rFonts w:ascii="Times New Roman" w:hAnsi="Times New Roman"/>
                  <w:sz w:val="21"/>
                  <w:szCs w:val="21"/>
                </w:rPr>
                <w:delText>CADD needs to configure OPOS profile.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17" w:author="Unknown Author" w:date="2021-11-01T17:43:49Z"/>
              </w:rPr>
            </w:pPr>
            <w:del w:id="816" w:author="Unknown Author" w:date="2021-11-01T17:43:49Z">
              <w:r>
                <w:rPr>
                  <w:rFonts w:ascii="Times New Roman" w:hAnsi="Times New Roman"/>
                  <w:sz w:val="21"/>
                  <w:szCs w:val="21"/>
                </w:rPr>
                <w:delText>CADD Device Firmware script</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19" w:author="Unknown Author" w:date="2021-11-01T17:43:49Z"/>
              </w:rPr>
            </w:pPr>
            <w:del w:id="818"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21" w:author="Unknown Author" w:date="2021-11-01T17:43:49Z"/>
              </w:rPr>
            </w:pPr>
            <w:del w:id="820"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23" w:author="Unknown Author" w:date="2021-11-01T17:43:49Z"/>
              </w:rPr>
            </w:pPr>
            <w:del w:id="822" w:author="Unknown Author" w:date="2021-11-01T17:43:49Z">
              <w:r>
                <w:rPr>
                  <w:rFonts w:ascii="Times New Roman" w:hAnsi="Times New Roman"/>
                  <w:sz w:val="21"/>
                  <w:szCs w:val="21"/>
                </w:rPr>
                <w:delText>CADD needs to update firmware and currency files.</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25" w:author="Unknown Author" w:date="2021-11-01T17:43:49Z"/>
              </w:rPr>
            </w:pPr>
            <w:del w:id="824" w:author="Unknown Author" w:date="2021-11-01T17:43:49Z">
              <w:r>
                <w:rPr>
                  <w:rFonts w:ascii="Times New Roman" w:hAnsi="Times New Roman"/>
                  <w:sz w:val="21"/>
                  <w:szCs w:val="21"/>
                </w:rPr>
                <w:delText>CADD Device Firmware utility</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27" w:author="Unknown Author" w:date="2021-11-01T17:43:49Z"/>
              </w:rPr>
            </w:pPr>
            <w:del w:id="826"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29" w:author="Unknown Author" w:date="2021-11-01T17:43:49Z"/>
              </w:rPr>
            </w:pPr>
            <w:del w:id="828"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31" w:author="Unknown Author" w:date="2021-11-01T17:43:49Z"/>
              </w:rPr>
            </w:pPr>
            <w:del w:id="830" w:author="Unknown Author" w:date="2021-11-01T17:43:49Z">
              <w:r>
                <w:rPr>
                  <w:rFonts w:ascii="Times New Roman" w:hAnsi="Times New Roman"/>
                  <w:sz w:val="21"/>
                  <w:szCs w:val="21"/>
                </w:rPr>
                <w:delText>Firmware utility provided by device supplier.</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33" w:author="Unknown Author" w:date="2021-11-01T17:43:49Z"/>
              </w:rPr>
            </w:pPr>
            <w:del w:id="832" w:author="Unknown Author" w:date="2021-11-01T17:43:49Z">
              <w:r>
                <w:rPr>
                  <w:rFonts w:ascii="Times New Roman" w:hAnsi="Times New Roman"/>
                  <w:sz w:val="21"/>
                  <w:szCs w:val="21"/>
                </w:rPr>
                <w:delText>CADD.ini</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35" w:author="Unknown Author" w:date="2021-11-01T17:43:49Z"/>
              </w:rPr>
            </w:pPr>
            <w:del w:id="834"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37" w:author="Unknown Author" w:date="2021-11-01T17:43:49Z"/>
              </w:rPr>
            </w:pPr>
            <w:del w:id="836"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39" w:author="Unknown Author" w:date="2021-11-01T17:43:49Z"/>
              </w:rPr>
            </w:pPr>
            <w:del w:id="838" w:author="Unknown Author" w:date="2021-11-01T17:43:49Z">
              <w:r>
                <w:rPr>
                  <w:rFonts w:ascii="Times New Roman" w:hAnsi="Times New Roman"/>
                  <w:sz w:val="21"/>
                  <w:szCs w:val="21"/>
                </w:rPr>
                <w:delText>New USB device.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41" w:author="Unknown Author" w:date="2021-11-01T17:43:49Z"/>
              </w:rPr>
            </w:pPr>
            <w:del w:id="840" w:author="Unknown Author" w:date="2021-11-01T17:43:49Z">
              <w:r>
                <w:rPr>
                  <w:rFonts w:ascii="Times New Roman" w:hAnsi="Times New Roman"/>
                  <w:sz w:val="21"/>
                  <w:szCs w:val="21"/>
                </w:rPr>
                <w:delText>CADDOPTS</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43" w:author="Unknown Author" w:date="2021-11-01T17:43:49Z"/>
              </w:rPr>
            </w:pPr>
            <w:del w:id="842"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45" w:author="Unknown Author" w:date="2021-11-01T17:43:49Z"/>
              </w:rPr>
            </w:pPr>
            <w:del w:id="844"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47" w:author="Unknown Author" w:date="2021-11-01T17:43:49Z"/>
              </w:rPr>
            </w:pPr>
            <w:del w:id="846" w:author="Unknown Author" w:date="2021-11-01T17:43:49Z">
              <w:r>
                <w:rPr>
                  <w:rFonts w:ascii="Times New Roman" w:hAnsi="Times New Roman"/>
                  <w:sz w:val="21"/>
                  <w:szCs w:val="21"/>
                </w:rPr>
                <w:delText>Configuration settings needed for device.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49" w:author="Unknown Author" w:date="2021-11-01T17:43:49Z"/>
              </w:rPr>
            </w:pPr>
            <w:del w:id="848" w:author="Unknown Author" w:date="2021-11-01T17:43:49Z">
              <w:r>
                <w:rPr>
                  <w:rFonts w:ascii="Times New Roman" w:hAnsi="Times New Roman"/>
                  <w:sz w:val="21"/>
                  <w:szCs w:val="21"/>
                </w:rPr>
                <w:delText>CADDCurrency</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51" w:author="Unknown Author" w:date="2021-11-01T17:43:49Z"/>
              </w:rPr>
            </w:pPr>
            <w:del w:id="850"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53" w:author="Unknown Author" w:date="2021-11-01T17:43:49Z"/>
              </w:rPr>
            </w:pPr>
            <w:del w:id="852"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55" w:author="Unknown Author" w:date="2021-11-01T17:43:49Z"/>
              </w:rPr>
            </w:pPr>
            <w:del w:id="854" w:author="Unknown Author" w:date="2021-11-01T17:43:49Z">
              <w:r>
                <w:rPr>
                  <w:rFonts w:ascii="Times New Roman" w:hAnsi="Times New Roman"/>
                  <w:sz w:val="21"/>
                  <w:szCs w:val="21"/>
                </w:rPr>
                <w:delText>Currency settings needed for device.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57" w:author="Unknown Author" w:date="2021-11-01T17:43:49Z"/>
              </w:rPr>
            </w:pPr>
            <w:del w:id="856" w:author="Unknown Author" w:date="2021-11-01T17:43:49Z">
              <w:r>
                <w:rPr>
                  <w:rFonts w:ascii="Times New Roman" w:hAnsi="Times New Roman"/>
                  <w:sz w:val="21"/>
                  <w:szCs w:val="21"/>
                </w:rPr>
                <w:delText>Device Driver</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59" w:author="Unknown Author" w:date="2021-11-01T17:43:49Z"/>
              </w:rPr>
            </w:pPr>
            <w:del w:id="858"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61" w:author="Unknown Author" w:date="2021-11-01T17:43:49Z"/>
              </w:rPr>
            </w:pPr>
            <w:del w:id="860"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63" w:author="Unknown Author" w:date="2021-11-01T17:43:49Z"/>
              </w:rPr>
            </w:pPr>
            <w:del w:id="862" w:author="Unknown Author" w:date="2021-11-01T17:43:49Z">
              <w:r>
                <w:rPr>
                  <w:rFonts w:ascii="Times New Roman" w:hAnsi="Times New Roman"/>
                  <w:sz w:val="21"/>
                  <w:szCs w:val="21"/>
                </w:rPr>
                <w:delText>Xchange uses Windows HID driver.</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65" w:author="Unknown Author" w:date="2021-11-01T17:43:49Z"/>
              </w:rPr>
            </w:pPr>
            <w:del w:id="864" w:author="Unknown Author" w:date="2021-11-01T17:43:49Z">
              <w:r>
                <w:rPr>
                  <w:rFonts w:ascii="Times New Roman" w:hAnsi="Times New Roman"/>
                  <w:sz w:val="21"/>
                  <w:szCs w:val="21"/>
                </w:rPr>
                <w:delText>Installation Package</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67" w:author="Unknown Author" w:date="2021-11-01T17:43:49Z"/>
              </w:rPr>
            </w:pPr>
            <w:del w:id="866"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69" w:author="Unknown Author" w:date="2021-11-01T17:43:49Z"/>
              </w:rPr>
            </w:pPr>
            <w:del w:id="868"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71" w:author="Unknown Author" w:date="2021-11-01T17:43:49Z"/>
              </w:rPr>
            </w:pPr>
            <w:del w:id="870"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73" w:author="Unknown Author" w:date="2021-11-01T17:43:49Z"/>
              </w:rPr>
            </w:pPr>
            <w:del w:id="872"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75" w:author="Unknown Author" w:date="2021-11-01T17:43:49Z"/>
              </w:rPr>
            </w:pPr>
            <w:del w:id="874"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77" w:author="Unknown Author" w:date="2021-11-01T17:43:49Z"/>
              </w:rPr>
            </w:pPr>
            <w:del w:id="876"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79" w:author="Unknown Author" w:date="2021-11-01T17:43:49Z"/>
              </w:rPr>
            </w:pPr>
            <w:del w:id="878" w:author="Unknown Author" w:date="2021-11-01T17:43:49Z">
              <w:r>
                <w:rPr>
                  <w:rFonts w:ascii="Times New Roman" w:hAnsi="Times New Roman"/>
                  <w:sz w:val="21"/>
                  <w:szCs w:val="21"/>
                </w:rPr>
              </w:r>
            </w:del>
          </w:p>
        </w:tc>
      </w:tr>
    </w:tbl>
    <w:p>
      <w:pPr>
        <w:pStyle w:val="Normal"/>
        <w:ind w:left="0" w:right="0" w:hanging="0"/>
        <w:rPr>
          <w:rFonts w:ascii="Times New Roman" w:hAnsi="Times New Roman"/>
          <w:sz w:val="21"/>
          <w:szCs w:val="21"/>
          <w:del w:id="881" w:author="Unknown Author" w:date="2021-11-01T17:43:49Z"/>
        </w:rPr>
      </w:pPr>
      <w:del w:id="880" w:author="Unknown Author" w:date="2021-11-01T17:43:49Z">
        <w:r>
          <w:rPr>
            <w:rFonts w:ascii="Times New Roman" w:hAnsi="Times New Roman"/>
            <w:sz w:val="21"/>
            <w:szCs w:val="21"/>
          </w:rPr>
        </w:r>
      </w:del>
    </w:p>
    <w:p>
      <w:pPr>
        <w:pStyle w:val="Heading3"/>
        <w:rPr>
          <w:sz w:val="21"/>
          <w:szCs w:val="21"/>
          <w:del w:id="886" w:author="Unknown Author" w:date="2021-11-01T17:43:49Z"/>
        </w:rPr>
      </w:pPr>
      <w:del w:id="882" w:author="Unknown Author" w:date="2021-11-01T17:43:49Z">
        <w:bookmarkStart w:id="97" w:name="_Toc418513362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883" w:author="Unknown Author" w:date="2021-11-01T17:43:49Z">
        <w:r>
          <w:rPr>
            <w:rFonts w:ascii="Times New Roman" w:hAnsi="Times New Roman"/>
            <w:sz w:val="21"/>
            <w:szCs w:val="21"/>
          </w:rPr>
          <w:delText xml:space="preserve"> </w:delText>
        </w:r>
      </w:del>
      <w:del w:id="884" w:author="Unknown Author" w:date="2021-11-01T17:43:49Z">
        <w:bookmarkStart w:id="98" w:name="_Toc37823871611111111"/>
        <w:r>
          <w:rPr>
            <w:rFonts w:ascii="Times New Roman" w:hAnsi="Times New Roman"/>
            <w:sz w:val="21"/>
            <w:szCs w:val="21"/>
          </w:rPr>
          <w:delText>Impacts to SelfServ Checkout Application</w:delText>
        </w:r>
      </w:del>
      <w:del w:id="885" w:author="Unknown Author" w:date="2021-11-01T17:43:49Z">
        <w:bookmarkEnd w:id="98"/>
        <w:r>
          <w:rPr>
            <w:rFonts w:ascii="Times New Roman" w:hAnsi="Times New Roman"/>
            <w:sz w:val="21"/>
            <w:szCs w:val="21"/>
          </w:rPr>
          <w:delText xml:space="preserve"> List</w:delText>
        </w:r>
      </w:del>
      <w:bookmarkEnd w:id="97"/>
    </w:p>
    <w:p>
      <w:pPr>
        <w:pStyle w:val="Normal"/>
        <w:rPr>
          <w:sz w:val="21"/>
          <w:szCs w:val="21"/>
          <w:del w:id="888" w:author="Unknown Author" w:date="2021-11-01T17:43:49Z"/>
        </w:rPr>
      </w:pPr>
      <w:del w:id="887" w:author="Unknown Author" w:date="2021-11-01T17:43:49Z">
        <w:r>
          <w:rPr>
            <w:sz w:val="21"/>
            <w:szCs w:val="21"/>
          </w:rPr>
        </w:r>
      </w:del>
    </w:p>
    <w:tbl>
      <w:tblPr>
        <w:tblW w:w="10170" w:type="dxa"/>
        <w:jc w:val="left"/>
        <w:tblInd w:w="109" w:type="dxa"/>
        <w:tblCellMar>
          <w:top w:w="0" w:type="dxa"/>
          <w:left w:w="108" w:type="dxa"/>
          <w:bottom w:w="0" w:type="dxa"/>
          <w:right w:w="108" w:type="dxa"/>
        </w:tblCellMar>
      </w:tblPr>
      <w:tblGrid>
        <w:gridCol w:w="4680"/>
        <w:gridCol w:w="720"/>
        <w:gridCol w:w="629"/>
        <w:gridCol w:w="4141"/>
      </w:tblGrid>
      <w:tr>
        <w:trPr/>
        <w:tc>
          <w:tcPr>
            <w:tcW w:w="468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890" w:author="Unknown Author" w:date="2021-11-01T17:43:49Z"/>
              </w:rPr>
            </w:pPr>
            <w:del w:id="889" w:author="Unknown Author" w:date="2021-11-01T17:43:49Z">
              <w:r>
                <w:rPr>
                  <w:rFonts w:ascii="Times New Roman" w:hAnsi="Times New Roman"/>
                  <w:sz w:val="21"/>
                  <w:szCs w:val="21"/>
                </w:rPr>
                <w:delText>Areas of System Potentially Affected by this Subsystem</w:delText>
              </w:r>
            </w:del>
          </w:p>
        </w:tc>
        <w:tc>
          <w:tcPr>
            <w:tcW w:w="72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892" w:author="Unknown Author" w:date="2021-11-01T17:43:49Z"/>
              </w:rPr>
            </w:pPr>
            <w:del w:id="891" w:author="Unknown Author" w:date="2021-11-01T17:43:49Z">
              <w:r>
                <w:rPr>
                  <w:rFonts w:ascii="Times New Roman" w:hAnsi="Times New Roman"/>
                  <w:sz w:val="21"/>
                  <w:szCs w:val="21"/>
                </w:rPr>
                <w:delText>Yes</w:delText>
              </w:r>
            </w:del>
          </w:p>
        </w:tc>
        <w:tc>
          <w:tcPr>
            <w:tcW w:w="629"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894" w:author="Unknown Author" w:date="2021-11-01T17:43:49Z"/>
              </w:rPr>
            </w:pPr>
            <w:del w:id="893" w:author="Unknown Author" w:date="2021-11-01T17:43:49Z">
              <w:r>
                <w:rPr>
                  <w:rFonts w:ascii="Times New Roman" w:hAnsi="Times New Roman"/>
                  <w:sz w:val="21"/>
                  <w:szCs w:val="21"/>
                </w:rPr>
                <w:delText>No</w:delText>
              </w:r>
            </w:del>
          </w:p>
        </w:tc>
        <w:tc>
          <w:tcPr>
            <w:tcW w:w="4141"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896" w:author="Unknown Author" w:date="2021-11-01T17:43:49Z"/>
              </w:rPr>
            </w:pPr>
            <w:del w:id="895" w:author="Unknown Author" w:date="2021-11-01T17:43:49Z">
              <w:r>
                <w:rPr>
                  <w:rFonts w:ascii="Times New Roman" w:hAnsi="Times New Roman"/>
                  <w:sz w:val="21"/>
                  <w:szCs w:val="21"/>
                </w:rPr>
                <w:delText>Details Section</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898" w:author="Unknown Author" w:date="2021-11-01T17:43:49Z"/>
              </w:rPr>
            </w:pPr>
            <w:del w:id="897" w:author="Unknown Author" w:date="2021-11-01T17:43:49Z">
              <w:r>
                <w:rPr>
                  <w:rFonts w:ascii="Times New Roman" w:hAnsi="Times New Roman"/>
                  <w:sz w:val="21"/>
                  <w:szCs w:val="21"/>
                </w:rPr>
                <w:delText>Device Manager/EX</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00" w:author="Unknown Author" w:date="2021-11-01T17:43:49Z"/>
              </w:rPr>
            </w:pPr>
            <w:del w:id="899"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02" w:author="Unknown Author" w:date="2021-11-01T17:43:49Z"/>
              </w:rPr>
            </w:pPr>
            <w:del w:id="901"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04" w:author="Unknown Author" w:date="2021-11-01T17:43:49Z"/>
              </w:rPr>
            </w:pPr>
            <w:del w:id="903" w:author="Unknown Author" w:date="2021-11-01T17:43:49Z">
              <w:r>
                <w:rPr>
                  <w:rFonts w:ascii="Times New Roman" w:hAnsi="Times New Roman"/>
                  <w:sz w:val="21"/>
                  <w:szCs w:val="21"/>
                </w:rPr>
                <w:delText>Device Manager/Ex needs to configure coin acceptor and cash changer to point to correct profiles (or redirection keys).</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06" w:author="Unknown Author" w:date="2021-11-01T17:43:49Z"/>
              </w:rPr>
            </w:pPr>
            <w:del w:id="905" w:author="Unknown Author" w:date="2021-11-01T17:43:49Z">
              <w:r>
                <w:rPr>
                  <w:rFonts w:ascii="Times New Roman" w:hAnsi="Times New Roman"/>
                  <w:sz w:val="21"/>
                  <w:szCs w:val="21"/>
                </w:rPr>
                <w:delText>Smart Scale/product database</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08" w:author="Unknown Author" w:date="2021-11-01T17:43:49Z"/>
              </w:rPr>
            </w:pPr>
            <w:del w:id="907"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10" w:author="Unknown Author" w:date="2021-11-01T17:43:49Z"/>
              </w:rPr>
            </w:pPr>
            <w:del w:id="909"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12" w:author="Unknown Author" w:date="2021-11-01T17:43:49Z"/>
              </w:rPr>
            </w:pPr>
            <w:del w:id="911"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14" w:author="Unknown Author" w:date="2021-11-01T17:43:49Z"/>
              </w:rPr>
            </w:pPr>
            <w:del w:id="913" w:author="Unknown Author" w:date="2021-11-01T17:43:49Z">
              <w:r>
                <w:rPr>
                  <w:rFonts w:ascii="Times New Roman" w:hAnsi="Times New Roman"/>
                  <w:sz w:val="21"/>
                  <w:szCs w:val="21"/>
                </w:rPr>
                <w:delText>Cash Management</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16" w:author="Unknown Author" w:date="2021-11-01T17:43:49Z"/>
              </w:rPr>
            </w:pPr>
            <w:del w:id="915"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18" w:author="Unknown Author" w:date="2021-11-01T17:43:49Z"/>
              </w:rPr>
            </w:pPr>
            <w:del w:id="917"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20" w:author="Unknown Author" w:date="2021-11-01T17:43:49Z"/>
              </w:rPr>
            </w:pPr>
            <w:del w:id="919" w:author="Unknown Author" w:date="2021-11-01T17:43:49Z">
              <w:r>
                <w:rPr>
                  <w:rFonts w:ascii="Times New Roman" w:hAnsi="Times New Roman"/>
                  <w:sz w:val="21"/>
                  <w:szCs w:val="21"/>
                </w:rPr>
                <w:delText>Cash Management will need to support up to 16 possible coins (currently only 9 by any supported currency). CM will need to call new DirectIO to handle specific device features.</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22" w:author="Unknown Author" w:date="2021-11-01T17:43:49Z"/>
              </w:rPr>
            </w:pPr>
            <w:del w:id="921" w:author="Unknown Author" w:date="2021-11-01T17:43:49Z">
              <w:r>
                <w:rPr>
                  <w:rFonts w:ascii="Times New Roman" w:hAnsi="Times New Roman"/>
                  <w:sz w:val="21"/>
                  <w:szCs w:val="21"/>
                </w:rPr>
                <w:delText>Error Handling</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24" w:author="Unknown Author" w:date="2021-11-01T17:43:49Z"/>
              </w:rPr>
            </w:pPr>
            <w:del w:id="923"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26" w:author="Unknown Author" w:date="2021-11-01T17:43:49Z"/>
              </w:rPr>
            </w:pPr>
            <w:del w:id="925"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28" w:author="Unknown Author" w:date="2021-11-01T17:43:49Z"/>
              </w:rPr>
            </w:pPr>
            <w:del w:id="927" w:author="Unknown Author" w:date="2021-11-01T17:43:49Z">
              <w:r>
                <w:rPr>
                  <w:rFonts w:ascii="Times New Roman" w:hAnsi="Times New Roman"/>
                  <w:sz w:val="21"/>
                  <w:szCs w:val="21"/>
                </w:rPr>
                <w:delText>Xchange supports over 100 hardware errors the application will need to handle.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30" w:author="Unknown Author" w:date="2021-11-01T17:43:49Z"/>
              </w:rPr>
            </w:pPr>
            <w:del w:id="929"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32" w:author="Unknown Author" w:date="2021-11-01T17:43:49Z"/>
              </w:rPr>
            </w:pPr>
            <w:del w:id="931"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34" w:author="Unknown Author" w:date="2021-11-01T17:43:49Z"/>
              </w:rPr>
            </w:pPr>
            <w:del w:id="933"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36" w:author="Unknown Author" w:date="2021-11-01T17:43:49Z"/>
              </w:rPr>
            </w:pPr>
            <w:del w:id="935"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38" w:author="Unknown Author" w:date="2021-11-01T17:43:49Z"/>
              </w:rPr>
            </w:pPr>
            <w:del w:id="937"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40" w:author="Unknown Author" w:date="2021-11-01T17:43:49Z"/>
              </w:rPr>
            </w:pPr>
            <w:del w:id="939"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42" w:author="Unknown Author" w:date="2021-11-01T17:43:49Z"/>
              </w:rPr>
            </w:pPr>
            <w:del w:id="941"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44" w:author="Unknown Author" w:date="2021-11-01T17:43:49Z"/>
              </w:rPr>
            </w:pPr>
            <w:del w:id="943"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46" w:author="Unknown Author" w:date="2021-11-01T17:43:49Z"/>
              </w:rPr>
            </w:pPr>
            <w:del w:id="945"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48" w:author="Unknown Author" w:date="2021-11-01T17:43:49Z"/>
              </w:rPr>
            </w:pPr>
            <w:del w:id="947"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50" w:author="Unknown Author" w:date="2021-11-01T17:43:49Z"/>
              </w:rPr>
            </w:pPr>
            <w:del w:id="949"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52" w:author="Unknown Author" w:date="2021-11-01T17:43:49Z"/>
              </w:rPr>
            </w:pPr>
            <w:del w:id="951"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54" w:author="Unknown Author" w:date="2021-11-01T17:43:49Z"/>
              </w:rPr>
            </w:pPr>
            <w:del w:id="953"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56" w:author="Unknown Author" w:date="2021-11-01T17:43:49Z"/>
              </w:rPr>
            </w:pPr>
            <w:del w:id="955"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58" w:author="Unknown Author" w:date="2021-11-01T17:43:49Z"/>
              </w:rPr>
            </w:pPr>
            <w:del w:id="957"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60" w:author="Unknown Author" w:date="2021-11-01T17:43:49Z"/>
              </w:rPr>
            </w:pPr>
            <w:del w:id="959" w:author="Unknown Author" w:date="2021-11-01T17:43:49Z">
              <w:r>
                <w:rPr>
                  <w:rFonts w:ascii="Times New Roman" w:hAnsi="Times New Roman"/>
                  <w:sz w:val="21"/>
                  <w:szCs w:val="21"/>
                </w:rPr>
              </w:r>
            </w:del>
          </w:p>
        </w:tc>
      </w:tr>
    </w:tbl>
    <w:p>
      <w:pPr>
        <w:pStyle w:val="Heading3"/>
        <w:rPr>
          <w:sz w:val="21"/>
          <w:szCs w:val="21"/>
          <w:del w:id="965" w:author="Unknown Author" w:date="2021-11-01T17:43:49Z"/>
        </w:rPr>
      </w:pPr>
      <w:del w:id="961" w:author="Unknown Author" w:date="2021-11-01T17:43:49Z">
        <w:bookmarkStart w:id="99" w:name="_Toc418513363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962" w:author="Unknown Author" w:date="2021-11-01T17:43:49Z">
        <w:r>
          <w:rPr>
            <w:rFonts w:ascii="Times New Roman" w:hAnsi="Times New Roman"/>
            <w:sz w:val="21"/>
            <w:szCs w:val="21"/>
          </w:rPr>
          <w:delText xml:space="preserve"> </w:delText>
        </w:r>
      </w:del>
      <w:del w:id="963" w:author="Unknown Author" w:date="2021-11-01T17:43:49Z">
        <w:bookmarkStart w:id="100" w:name="_Toc37823871711111111"/>
        <w:r>
          <w:rPr>
            <w:rFonts w:ascii="Times New Roman" w:hAnsi="Times New Roman"/>
            <w:sz w:val="21"/>
            <w:szCs w:val="21"/>
          </w:rPr>
          <w:delText>Impacts to Non SelfServ Checkout Application</w:delText>
        </w:r>
      </w:del>
      <w:del w:id="964" w:author="Unknown Author" w:date="2021-11-01T17:43:49Z">
        <w:bookmarkEnd w:id="100"/>
        <w:r>
          <w:rPr>
            <w:rFonts w:ascii="Times New Roman" w:hAnsi="Times New Roman"/>
            <w:sz w:val="21"/>
            <w:szCs w:val="21"/>
          </w:rPr>
          <w:delText xml:space="preserve"> List</w:delText>
        </w:r>
      </w:del>
      <w:bookmarkEnd w:id="99"/>
    </w:p>
    <w:p>
      <w:pPr>
        <w:pStyle w:val="Normal"/>
        <w:rPr>
          <w:sz w:val="21"/>
          <w:szCs w:val="21"/>
          <w:del w:id="967" w:author="Unknown Author" w:date="2021-11-01T17:43:49Z"/>
        </w:rPr>
      </w:pPr>
      <w:del w:id="966" w:author="Unknown Author" w:date="2021-11-01T17:43:49Z">
        <w:r>
          <w:rPr>
            <w:sz w:val="21"/>
            <w:szCs w:val="21"/>
          </w:rPr>
        </w:r>
      </w:del>
    </w:p>
    <w:tbl>
      <w:tblPr>
        <w:tblW w:w="10170" w:type="dxa"/>
        <w:jc w:val="left"/>
        <w:tblInd w:w="109" w:type="dxa"/>
        <w:tblCellMar>
          <w:top w:w="0" w:type="dxa"/>
          <w:left w:w="108" w:type="dxa"/>
          <w:bottom w:w="0" w:type="dxa"/>
          <w:right w:w="108" w:type="dxa"/>
        </w:tblCellMar>
      </w:tblPr>
      <w:tblGrid>
        <w:gridCol w:w="4680"/>
        <w:gridCol w:w="720"/>
        <w:gridCol w:w="629"/>
        <w:gridCol w:w="4141"/>
      </w:tblGrid>
      <w:tr>
        <w:trPr/>
        <w:tc>
          <w:tcPr>
            <w:tcW w:w="468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969" w:author="Unknown Author" w:date="2021-11-01T17:43:49Z"/>
              </w:rPr>
            </w:pPr>
            <w:del w:id="968" w:author="Unknown Author" w:date="2021-11-01T17:43:49Z">
              <w:r>
                <w:rPr>
                  <w:rFonts w:ascii="Times New Roman" w:hAnsi="Times New Roman"/>
                  <w:sz w:val="21"/>
                  <w:szCs w:val="21"/>
                </w:rPr>
                <w:delText>Areas of System Potentially Affected by this Subsystem</w:delText>
              </w:r>
            </w:del>
          </w:p>
        </w:tc>
        <w:tc>
          <w:tcPr>
            <w:tcW w:w="72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971" w:author="Unknown Author" w:date="2021-11-01T17:43:49Z"/>
              </w:rPr>
            </w:pPr>
            <w:del w:id="970" w:author="Unknown Author" w:date="2021-11-01T17:43:49Z">
              <w:r>
                <w:rPr>
                  <w:rFonts w:ascii="Times New Roman" w:hAnsi="Times New Roman"/>
                  <w:sz w:val="21"/>
                  <w:szCs w:val="21"/>
                </w:rPr>
                <w:delText>Yes</w:delText>
              </w:r>
            </w:del>
          </w:p>
        </w:tc>
        <w:tc>
          <w:tcPr>
            <w:tcW w:w="629"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973" w:author="Unknown Author" w:date="2021-11-01T17:43:49Z"/>
              </w:rPr>
            </w:pPr>
            <w:del w:id="972" w:author="Unknown Author" w:date="2021-11-01T17:43:49Z">
              <w:r>
                <w:rPr>
                  <w:rFonts w:ascii="Times New Roman" w:hAnsi="Times New Roman"/>
                  <w:sz w:val="21"/>
                  <w:szCs w:val="21"/>
                </w:rPr>
                <w:delText>No</w:delText>
              </w:r>
            </w:del>
          </w:p>
        </w:tc>
        <w:tc>
          <w:tcPr>
            <w:tcW w:w="4141"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975" w:author="Unknown Author" w:date="2021-11-01T17:43:49Z"/>
              </w:rPr>
            </w:pPr>
            <w:del w:id="974" w:author="Unknown Author" w:date="2021-11-01T17:43:49Z">
              <w:r>
                <w:rPr>
                  <w:rFonts w:ascii="Times New Roman" w:hAnsi="Times New Roman"/>
                  <w:sz w:val="21"/>
                  <w:szCs w:val="21"/>
                </w:rPr>
                <w:delText>Details Section</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77" w:author="Unknown Author" w:date="2021-11-01T17:43:49Z"/>
              </w:rPr>
            </w:pPr>
            <w:del w:id="976" w:author="Unknown Author" w:date="2021-11-01T17:43:49Z">
              <w:r>
                <w:rPr>
                  <w:rFonts w:ascii="Times New Roman" w:hAnsi="Times New Roman"/>
                  <w:sz w:val="21"/>
                  <w:szCs w:val="21"/>
                </w:rPr>
                <w:delText>RPSW(1)</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79" w:author="Unknown Author" w:date="2021-11-01T17:43:49Z"/>
              </w:rPr>
            </w:pPr>
            <w:del w:id="978"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81" w:author="Unknown Author" w:date="2021-11-01T17:43:49Z"/>
              </w:rPr>
            </w:pPr>
            <w:del w:id="980"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83" w:author="Unknown Author" w:date="2021-11-01T17:43:49Z"/>
              </w:rPr>
            </w:pPr>
            <w:del w:id="982"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85" w:author="Unknown Author" w:date="2021-11-01T17:43:49Z"/>
              </w:rPr>
            </w:pPr>
            <w:del w:id="984" w:author="Unknown Author" w:date="2021-11-01T17:43:49Z">
              <w:r>
                <w:rPr>
                  <w:rFonts w:ascii="Times New Roman" w:hAnsi="Times New Roman"/>
                  <w:sz w:val="21"/>
                  <w:szCs w:val="21"/>
                </w:rPr>
                <w:delText>Cygwin</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87" w:author="Unknown Author" w:date="2021-11-01T17:43:49Z"/>
              </w:rPr>
            </w:pPr>
            <w:del w:id="986"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89" w:author="Unknown Author" w:date="2021-11-01T17:43:49Z"/>
              </w:rPr>
            </w:pPr>
            <w:del w:id="988"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91" w:author="Unknown Author" w:date="2021-11-01T17:43:49Z"/>
              </w:rPr>
            </w:pPr>
            <w:del w:id="990"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93" w:author="Unknown Author" w:date="2021-11-01T17:43:49Z"/>
              </w:rPr>
            </w:pPr>
            <w:del w:id="992" w:author="Unknown Author" w:date="2021-11-01T17:43:49Z">
              <w:r>
                <w:rPr>
                  <w:rFonts w:ascii="Times New Roman" w:hAnsi="Times New Roman"/>
                  <w:sz w:val="21"/>
                  <w:szCs w:val="21"/>
                </w:rPr>
                <w:delText>Predictive Service(4)</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95" w:author="Unknown Author" w:date="2021-11-01T17:43:49Z"/>
              </w:rPr>
            </w:pPr>
            <w:del w:id="994"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97" w:author="Unknown Author" w:date="2021-11-01T17:43:49Z"/>
              </w:rPr>
            </w:pPr>
            <w:del w:id="996"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999" w:author="Unknown Author" w:date="2021-11-01T17:43:49Z"/>
              </w:rPr>
            </w:pPr>
            <w:del w:id="998" w:author="Unknown Author" w:date="2021-11-01T17:43:49Z">
              <w:r>
                <w:rPr>
                  <w:rFonts w:ascii="Times New Roman" w:hAnsi="Times New Roman"/>
                  <w:sz w:val="21"/>
                  <w:szCs w:val="21"/>
                </w:rPr>
                <w:delText>Predictive Services will need new rules to handle the event log errors logged.</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01" w:author="Unknown Author" w:date="2021-11-01T17:43:49Z"/>
              </w:rPr>
            </w:pPr>
            <w:del w:id="1000" w:author="Unknown Author" w:date="2021-11-01T17:43:49Z">
              <w:r>
                <w:rPr>
                  <w:rFonts w:ascii="Times New Roman" w:hAnsi="Times New Roman"/>
                  <w:sz w:val="21"/>
                  <w:szCs w:val="21"/>
                </w:rPr>
                <w:delText>Command Center (RSM EE) (3)</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03" w:author="Unknown Author" w:date="2021-11-01T17:43:49Z"/>
              </w:rPr>
            </w:pPr>
            <w:del w:id="1002" w:author="Unknown Author" w:date="2021-11-01T17:43:49Z">
              <w:r>
                <w:rPr>
                  <w:rFonts w:ascii="Times New Roman" w:hAnsi="Times New Roman"/>
                  <w:sz w:val="21"/>
                  <w:szCs w:val="21"/>
                </w:rPr>
                <w:delText>?</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05" w:author="Unknown Author" w:date="2021-11-01T17:43:49Z"/>
              </w:rPr>
            </w:pPr>
            <w:del w:id="1004"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07" w:author="Unknown Author" w:date="2021-11-01T17:43:49Z"/>
              </w:rPr>
            </w:pPr>
            <w:del w:id="1006"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09" w:author="Unknown Author" w:date="2021-11-01T17:43:49Z"/>
              </w:rPr>
            </w:pPr>
            <w:del w:id="1008" w:author="Unknown Author" w:date="2021-11-01T17:43:49Z">
              <w:r>
                <w:rPr>
                  <w:rFonts w:ascii="Times New Roman" w:hAnsi="Times New Roman"/>
                  <w:sz w:val="21"/>
                  <w:szCs w:val="21"/>
                </w:rPr>
                <w:delText>RSM State of Health (2)</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11" w:author="Unknown Author" w:date="2021-11-01T17:43:49Z"/>
              </w:rPr>
            </w:pPr>
            <w:del w:id="1010"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13" w:author="Unknown Author" w:date="2021-11-01T17:43:49Z"/>
              </w:rPr>
            </w:pPr>
            <w:del w:id="1012"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15" w:author="Unknown Author" w:date="2021-11-01T17:43:49Z"/>
              </w:rPr>
            </w:pPr>
            <w:del w:id="1014" w:author="Unknown Author" w:date="2021-11-01T17:43:49Z">
              <w:r>
                <w:rPr>
                  <w:rFonts w:ascii="Times New Roman" w:hAnsi="Times New Roman"/>
                  <w:sz w:val="21"/>
                  <w:szCs w:val="21"/>
                </w:rPr>
                <w:delText>State of Health files are be needed for this SO.</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17" w:author="Unknown Author" w:date="2021-11-01T17:43:49Z"/>
              </w:rPr>
            </w:pPr>
            <w:del w:id="1016" w:author="Unknown Author" w:date="2021-11-01T17:43:49Z">
              <w:r>
                <w:rPr>
                  <w:rFonts w:ascii="Times New Roman" w:hAnsi="Times New Roman"/>
                  <w:sz w:val="21"/>
                  <w:szCs w:val="21"/>
                </w:rPr>
                <w:delText>Kiosk</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19" w:author="Unknown Author" w:date="2021-11-01T17:43:49Z"/>
              </w:rPr>
            </w:pPr>
            <w:del w:id="1018"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21" w:author="Unknown Author" w:date="2021-11-01T17:43:49Z"/>
              </w:rPr>
            </w:pPr>
            <w:del w:id="1020"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23" w:author="Unknown Author" w:date="2021-11-01T17:43:49Z"/>
              </w:rPr>
            </w:pPr>
            <w:del w:id="1022"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25" w:author="Unknown Author" w:date="2021-11-01T17:43:49Z"/>
              </w:rPr>
            </w:pPr>
            <w:del w:id="1024" w:author="Unknown Author" w:date="2021-11-01T17:43:49Z">
              <w:r>
                <w:rPr>
                  <w:rFonts w:ascii="Times New Roman" w:hAnsi="Times New Roman"/>
                  <w:sz w:val="21"/>
                  <w:szCs w:val="21"/>
                </w:rPr>
                <w:delText>SDI (Simplified Device Interface)</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27" w:author="Unknown Author" w:date="2021-11-01T17:43:49Z"/>
              </w:rPr>
            </w:pPr>
            <w:del w:id="1026"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29" w:author="Unknown Author" w:date="2021-11-01T17:43:49Z"/>
              </w:rPr>
            </w:pPr>
            <w:del w:id="1028"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31" w:author="Unknown Author" w:date="2021-11-01T17:43:49Z"/>
              </w:rPr>
            </w:pPr>
            <w:del w:id="1030" w:author="Unknown Author" w:date="2021-11-01T17:43:49Z">
              <w:r>
                <w:rPr>
                  <w:rFonts w:ascii="Times New Roman" w:hAnsi="Times New Roman"/>
                  <w:sz w:val="21"/>
                  <w:szCs w:val="21"/>
                </w:rPr>
                <w:delText>SDI will need to understand use of DirectIO.</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33" w:author="Unknown Author" w:date="2021-11-01T17:43:49Z"/>
              </w:rPr>
            </w:pPr>
            <w:del w:id="1032"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35" w:author="Unknown Author" w:date="2021-11-01T17:43:49Z"/>
              </w:rPr>
            </w:pPr>
            <w:del w:id="1034"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37" w:author="Unknown Author" w:date="2021-11-01T17:43:49Z"/>
              </w:rPr>
            </w:pPr>
            <w:del w:id="1036"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39" w:author="Unknown Author" w:date="2021-11-01T17:43:49Z"/>
              </w:rPr>
            </w:pPr>
            <w:del w:id="1038"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41" w:author="Unknown Author" w:date="2021-11-01T17:43:49Z"/>
              </w:rPr>
            </w:pPr>
            <w:del w:id="1040"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43" w:author="Unknown Author" w:date="2021-11-01T17:43:49Z"/>
              </w:rPr>
            </w:pPr>
            <w:del w:id="1042"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45" w:author="Unknown Author" w:date="2021-11-01T17:43:49Z"/>
              </w:rPr>
            </w:pPr>
            <w:del w:id="1044"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47" w:author="Unknown Author" w:date="2021-11-01T17:43:49Z"/>
              </w:rPr>
            </w:pPr>
            <w:del w:id="1046" w:author="Unknown Author" w:date="2021-11-01T17:43:49Z">
              <w:r>
                <w:rPr>
                  <w:rFonts w:ascii="Times New Roman" w:hAnsi="Times New Roman"/>
                  <w:sz w:val="21"/>
                  <w:szCs w:val="21"/>
                </w:rPr>
              </w:r>
            </w:del>
          </w:p>
        </w:tc>
      </w:tr>
    </w:tbl>
    <w:p>
      <w:pPr>
        <w:pStyle w:val="Normal"/>
        <w:rPr>
          <w:sz w:val="21"/>
          <w:szCs w:val="21"/>
          <w:del w:id="1049" w:author="Unknown Author" w:date="2021-11-01T17:43:49Z"/>
        </w:rPr>
      </w:pPr>
      <w:del w:id="1048" w:author="Unknown Author" w:date="2021-11-01T17:43:49Z">
        <w:r>
          <w:rPr>
            <w:sz w:val="21"/>
            <w:szCs w:val="21"/>
          </w:rPr>
        </w:r>
      </w:del>
    </w:p>
    <w:p>
      <w:pPr>
        <w:pStyle w:val="Heading3"/>
        <w:rPr>
          <w:sz w:val="21"/>
          <w:szCs w:val="21"/>
          <w:del w:id="1054" w:author="Unknown Author" w:date="2021-11-01T17:43:49Z"/>
        </w:rPr>
      </w:pPr>
      <w:del w:id="1050" w:author="Unknown Author" w:date="2021-11-01T17:43:49Z">
        <w:bookmarkStart w:id="101" w:name="_Toc418513364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051" w:author="Unknown Author" w:date="2021-11-01T17:43:49Z">
        <w:r>
          <w:rPr>
            <w:rFonts w:ascii="Times New Roman" w:hAnsi="Times New Roman"/>
            <w:sz w:val="21"/>
            <w:szCs w:val="21"/>
          </w:rPr>
          <w:delText xml:space="preserve"> </w:delText>
        </w:r>
      </w:del>
      <w:del w:id="1052" w:author="Unknown Author" w:date="2021-11-01T17:43:49Z">
        <w:bookmarkStart w:id="102" w:name="_Toc37823871811111111"/>
        <w:r>
          <w:rPr>
            <w:rFonts w:ascii="Times New Roman" w:hAnsi="Times New Roman"/>
            <w:sz w:val="21"/>
            <w:szCs w:val="21"/>
          </w:rPr>
          <w:delText>Impacts to documentation</w:delText>
        </w:r>
      </w:del>
      <w:del w:id="1053" w:author="Unknown Author" w:date="2021-11-01T17:43:49Z">
        <w:bookmarkEnd w:id="102"/>
        <w:r>
          <w:rPr>
            <w:rFonts w:ascii="Times New Roman" w:hAnsi="Times New Roman"/>
            <w:sz w:val="21"/>
            <w:szCs w:val="21"/>
          </w:rPr>
          <w:delText xml:space="preserve"> List</w:delText>
        </w:r>
      </w:del>
      <w:bookmarkEnd w:id="101"/>
    </w:p>
    <w:p>
      <w:pPr>
        <w:pStyle w:val="Normal"/>
        <w:rPr>
          <w:sz w:val="21"/>
          <w:szCs w:val="21"/>
          <w:del w:id="1056" w:author="Unknown Author" w:date="2021-11-01T17:43:49Z"/>
        </w:rPr>
      </w:pPr>
      <w:del w:id="1055" w:author="Unknown Author" w:date="2021-11-01T17:43:49Z">
        <w:r>
          <w:rPr>
            <w:sz w:val="21"/>
            <w:szCs w:val="21"/>
          </w:rPr>
        </w:r>
      </w:del>
    </w:p>
    <w:p>
      <w:pPr>
        <w:pStyle w:val="Normal"/>
        <w:rPr>
          <w:sz w:val="21"/>
          <w:szCs w:val="21"/>
          <w:del w:id="1058" w:author="Unknown Author" w:date="2021-11-01T17:43:49Z"/>
        </w:rPr>
      </w:pPr>
      <w:del w:id="1057" w:author="Unknown Author" w:date="2021-11-01T17:43:49Z">
        <w:r>
          <w:rPr>
            <w:sz w:val="21"/>
            <w:szCs w:val="21"/>
          </w:rPr>
        </w:r>
      </w:del>
    </w:p>
    <w:tbl>
      <w:tblPr>
        <w:tblW w:w="10170" w:type="dxa"/>
        <w:jc w:val="left"/>
        <w:tblInd w:w="109" w:type="dxa"/>
        <w:tblCellMar>
          <w:top w:w="0" w:type="dxa"/>
          <w:left w:w="108" w:type="dxa"/>
          <w:bottom w:w="0" w:type="dxa"/>
          <w:right w:w="108" w:type="dxa"/>
        </w:tblCellMar>
      </w:tblPr>
      <w:tblGrid>
        <w:gridCol w:w="4680"/>
        <w:gridCol w:w="720"/>
        <w:gridCol w:w="629"/>
        <w:gridCol w:w="4141"/>
      </w:tblGrid>
      <w:tr>
        <w:trPr/>
        <w:tc>
          <w:tcPr>
            <w:tcW w:w="468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1060" w:author="Unknown Author" w:date="2021-11-01T17:43:49Z"/>
              </w:rPr>
            </w:pPr>
            <w:del w:id="1059" w:author="Unknown Author" w:date="2021-11-01T17:43:49Z">
              <w:r>
                <w:rPr>
                  <w:rFonts w:ascii="Times New Roman" w:hAnsi="Times New Roman"/>
                  <w:sz w:val="21"/>
                  <w:szCs w:val="21"/>
                </w:rPr>
                <w:delText>Areas of System Potentially Affected by this Subsystem</w:delText>
              </w:r>
            </w:del>
          </w:p>
        </w:tc>
        <w:tc>
          <w:tcPr>
            <w:tcW w:w="720"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1062" w:author="Unknown Author" w:date="2021-11-01T17:43:49Z"/>
              </w:rPr>
            </w:pPr>
            <w:del w:id="1061" w:author="Unknown Author" w:date="2021-11-01T17:43:49Z">
              <w:r>
                <w:rPr>
                  <w:rFonts w:ascii="Times New Roman" w:hAnsi="Times New Roman"/>
                  <w:sz w:val="21"/>
                  <w:szCs w:val="21"/>
                </w:rPr>
                <w:delText>Yes</w:delText>
              </w:r>
            </w:del>
          </w:p>
        </w:tc>
        <w:tc>
          <w:tcPr>
            <w:tcW w:w="629"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1064" w:author="Unknown Author" w:date="2021-11-01T17:43:49Z"/>
              </w:rPr>
            </w:pPr>
            <w:del w:id="1063" w:author="Unknown Author" w:date="2021-11-01T17:43:49Z">
              <w:r>
                <w:rPr>
                  <w:rFonts w:ascii="Times New Roman" w:hAnsi="Times New Roman"/>
                  <w:sz w:val="21"/>
                  <w:szCs w:val="21"/>
                </w:rPr>
                <w:delText>No</w:delText>
              </w:r>
            </w:del>
          </w:p>
        </w:tc>
        <w:tc>
          <w:tcPr>
            <w:tcW w:w="4141" w:type="dxa"/>
            <w:tcBorders>
              <w:top w:val="single" w:sz="4" w:space="0" w:color="000000"/>
              <w:left w:val="single" w:sz="4" w:space="0" w:color="000000"/>
              <w:bottom w:val="single" w:sz="4" w:space="0" w:color="000000"/>
              <w:right w:val="single" w:sz="4" w:space="0" w:color="000000"/>
            </w:tcBorders>
            <w:shd w:fill="999999" w:val="clear"/>
          </w:tcPr>
          <w:p>
            <w:pPr>
              <w:pStyle w:val="Normal"/>
              <w:ind w:left="0" w:right="0" w:hanging="0"/>
              <w:rPr>
                <w:rFonts w:ascii="Times New Roman" w:hAnsi="Times New Roman"/>
                <w:sz w:val="21"/>
                <w:szCs w:val="21"/>
                <w:del w:id="1067" w:author="Unknown Author" w:date="2021-11-01T17:43:49Z"/>
              </w:rPr>
            </w:pPr>
            <w:del w:id="1065" w:author="Unknown Author" w:date="2021-11-01T17:43:49Z">
              <w:r>
                <w:rPr>
                  <w:rFonts w:ascii="Times New Roman" w:hAnsi="Times New Roman"/>
                  <w:sz w:val="21"/>
                  <w:szCs w:val="21"/>
                </w:rPr>
                <w:delText xml:space="preserve"> </w:delText>
              </w:r>
            </w:del>
            <w:del w:id="1066" w:author="Unknown Author" w:date="2021-11-01T17:43:49Z">
              <w:r>
                <w:rPr>
                  <w:rFonts w:ascii="Times New Roman" w:hAnsi="Times New Roman"/>
                  <w:sz w:val="21"/>
                  <w:szCs w:val="21"/>
                </w:rPr>
                <w:delText>Details Section</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69" w:author="Unknown Author" w:date="2021-11-01T17:43:49Z"/>
              </w:rPr>
            </w:pPr>
            <w:del w:id="1068" w:author="Unknown Author" w:date="2021-11-01T17:43:49Z">
              <w:r>
                <w:rPr>
                  <w:rFonts w:ascii="Times New Roman" w:hAnsi="Times New Roman"/>
                  <w:sz w:val="21"/>
                  <w:szCs w:val="21"/>
                </w:rPr>
                <w:delText>User Manual</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71" w:author="Unknown Author" w:date="2021-11-01T17:43:49Z"/>
              </w:rPr>
            </w:pPr>
            <w:del w:id="1070"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73" w:author="Unknown Author" w:date="2021-11-01T17:43:49Z"/>
              </w:rPr>
            </w:pPr>
            <w:del w:id="1072"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75" w:author="Unknown Author" w:date="2021-11-01T17:43:49Z"/>
              </w:rPr>
            </w:pPr>
            <w:del w:id="1074" w:author="Unknown Author" w:date="2021-11-01T17:43:49Z">
              <w:r>
                <w:rPr>
                  <w:rFonts w:ascii="Times New Roman" w:hAnsi="Times New Roman"/>
                  <w:sz w:val="21"/>
                  <w:szCs w:val="21"/>
                </w:rPr>
                <w:delText>User Manual needs to cover the Xchange.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77" w:author="Unknown Author" w:date="2021-11-01T17:43:49Z"/>
              </w:rPr>
            </w:pPr>
            <w:del w:id="1076" w:author="Unknown Author" w:date="2021-11-01T17:43:49Z">
              <w:r>
                <w:rPr>
                  <w:rFonts w:ascii="Times New Roman" w:hAnsi="Times New Roman"/>
                  <w:sz w:val="21"/>
                  <w:szCs w:val="21"/>
                </w:rPr>
                <w:delText>Service Manual</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79" w:author="Unknown Author" w:date="2021-11-01T17:43:49Z"/>
              </w:rPr>
            </w:pPr>
            <w:del w:id="1078"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81" w:author="Unknown Author" w:date="2021-11-01T17:43:49Z"/>
              </w:rPr>
            </w:pPr>
            <w:del w:id="1080"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83" w:author="Unknown Author" w:date="2021-11-01T17:43:49Z"/>
              </w:rPr>
            </w:pPr>
            <w:del w:id="1082" w:author="Unknown Author" w:date="2021-11-01T17:43:49Z">
              <w:r>
                <w:rPr>
                  <w:rFonts w:ascii="Times New Roman" w:hAnsi="Times New Roman"/>
                  <w:sz w:val="21"/>
                  <w:szCs w:val="21"/>
                </w:rPr>
                <w:delText>Service Manual needs to cover the CheckHealth3 GUI  and devices: Xchange.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85" w:author="Unknown Author" w:date="2021-11-01T17:43:49Z"/>
              </w:rPr>
            </w:pPr>
            <w:del w:id="1084" w:author="Unknown Author" w:date="2021-11-01T17:43:49Z">
              <w:r>
                <w:rPr>
                  <w:rFonts w:ascii="Times New Roman" w:hAnsi="Times New Roman"/>
                  <w:sz w:val="21"/>
                  <w:szCs w:val="21"/>
                </w:rPr>
                <w:delText>Release Note</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87" w:author="Unknown Author" w:date="2021-11-01T17:43:49Z"/>
              </w:rPr>
            </w:pPr>
            <w:del w:id="1086" w:author="Unknown Author" w:date="2021-11-01T17:43:49Z">
              <w:r>
                <w:rPr>
                  <w:rFonts w:ascii="Times New Roman" w:hAnsi="Times New Roman"/>
                  <w:sz w:val="21"/>
                  <w:szCs w:val="21"/>
                </w:rPr>
                <w:delText>X</w:delText>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89" w:author="Unknown Author" w:date="2021-11-01T17:43:49Z"/>
              </w:rPr>
            </w:pPr>
            <w:del w:id="1088"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91" w:author="Unknown Author" w:date="2021-11-01T17:43:49Z"/>
              </w:rPr>
            </w:pPr>
            <w:del w:id="1090" w:author="Unknown Author" w:date="2021-11-01T17:43:49Z">
              <w:r>
                <w:rPr>
                  <w:rFonts w:ascii="Times New Roman" w:hAnsi="Times New Roman"/>
                  <w:sz w:val="21"/>
                  <w:szCs w:val="21"/>
                </w:rPr>
                <w:delText>Release Note needed to detail configuration options supported by the SO and devices: Xchange</w:delText>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93" w:author="Unknown Author" w:date="2021-11-01T17:43:49Z"/>
              </w:rPr>
            </w:pPr>
            <w:del w:id="1092" w:author="Unknown Author" w:date="2021-11-01T17:43:49Z">
              <w:r>
                <w:rPr>
                  <w:rFonts w:ascii="Times New Roman" w:hAnsi="Times New Roman"/>
                  <w:sz w:val="21"/>
                  <w:szCs w:val="21"/>
                </w:rPr>
                <w:delText>OPOS Interface Specification</w:delText>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95" w:author="Unknown Author" w:date="2021-11-01T17:43:49Z"/>
              </w:rPr>
            </w:pPr>
            <w:del w:id="1094"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97" w:author="Unknown Author" w:date="2021-11-01T17:43:49Z"/>
              </w:rPr>
            </w:pPr>
            <w:del w:id="1096" w:author="Unknown Author" w:date="2021-11-01T17:43:49Z">
              <w:r>
                <w:rPr>
                  <w:rFonts w:ascii="Times New Roman" w:hAnsi="Times New Roman"/>
                  <w:sz w:val="21"/>
                  <w:szCs w:val="21"/>
                </w:rPr>
                <w:delText>X</w:delText>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099" w:author="Unknown Author" w:date="2021-11-01T17:43:49Z"/>
              </w:rPr>
            </w:pPr>
            <w:del w:id="1098"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01" w:author="Unknown Author" w:date="2021-11-01T17:43:49Z"/>
              </w:rPr>
            </w:pPr>
            <w:del w:id="1100"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03" w:author="Unknown Author" w:date="2021-11-01T17:43:49Z"/>
              </w:rPr>
            </w:pPr>
            <w:del w:id="1102"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05" w:author="Unknown Author" w:date="2021-11-01T17:43:49Z"/>
              </w:rPr>
            </w:pPr>
            <w:del w:id="1104"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07" w:author="Unknown Author" w:date="2021-11-01T17:43:49Z"/>
              </w:rPr>
            </w:pPr>
            <w:del w:id="1106"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09" w:author="Unknown Author" w:date="2021-11-01T17:43:49Z"/>
              </w:rPr>
            </w:pPr>
            <w:del w:id="1108"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11" w:author="Unknown Author" w:date="2021-11-01T17:43:49Z"/>
              </w:rPr>
            </w:pPr>
            <w:del w:id="1110"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13" w:author="Unknown Author" w:date="2021-11-01T17:43:49Z"/>
              </w:rPr>
            </w:pPr>
            <w:del w:id="1112"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15" w:author="Unknown Author" w:date="2021-11-01T17:43:49Z"/>
              </w:rPr>
            </w:pPr>
            <w:del w:id="1114" w:author="Unknown Author" w:date="2021-11-01T17:43:49Z">
              <w:r>
                <w:rPr>
                  <w:rFonts w:ascii="Times New Roman" w:hAnsi="Times New Roman"/>
                  <w:sz w:val="21"/>
                  <w:szCs w:val="21"/>
                </w:rPr>
              </w:r>
            </w:del>
          </w:p>
        </w:tc>
      </w:tr>
      <w:tr>
        <w:trPr/>
        <w:tc>
          <w:tcPr>
            <w:tcW w:w="468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17" w:author="Unknown Author" w:date="2021-11-01T17:43:49Z"/>
              </w:rPr>
            </w:pPr>
            <w:del w:id="1116" w:author="Unknown Author" w:date="2021-11-01T17:43:49Z">
              <w:r>
                <w:rPr>
                  <w:rFonts w:ascii="Times New Roman" w:hAnsi="Times New Roman"/>
                  <w:sz w:val="21"/>
                  <w:szCs w:val="21"/>
                </w:rPr>
              </w:r>
            </w:del>
          </w:p>
        </w:tc>
        <w:tc>
          <w:tcPr>
            <w:tcW w:w="720"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19" w:author="Unknown Author" w:date="2021-11-01T17:43:49Z"/>
              </w:rPr>
            </w:pPr>
            <w:del w:id="1118" w:author="Unknown Author" w:date="2021-11-01T17:43:49Z">
              <w:r>
                <w:rPr>
                  <w:rFonts w:ascii="Times New Roman" w:hAnsi="Times New Roman"/>
                  <w:sz w:val="21"/>
                  <w:szCs w:val="21"/>
                </w:rPr>
              </w:r>
            </w:del>
          </w:p>
        </w:tc>
        <w:tc>
          <w:tcPr>
            <w:tcW w:w="629"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21" w:author="Unknown Author" w:date="2021-11-01T17:43:49Z"/>
              </w:rPr>
            </w:pPr>
            <w:del w:id="1120" w:author="Unknown Author" w:date="2021-11-01T17:43:49Z">
              <w:r>
                <w:rPr>
                  <w:rFonts w:ascii="Times New Roman" w:hAnsi="Times New Roman"/>
                  <w:sz w:val="21"/>
                  <w:szCs w:val="21"/>
                </w:rPr>
              </w:r>
            </w:del>
          </w:p>
        </w:tc>
        <w:tc>
          <w:tcPr>
            <w:tcW w:w="4141" w:type="dxa"/>
            <w:tcBorders>
              <w:top w:val="single" w:sz="4" w:space="0" w:color="000000"/>
              <w:left w:val="single" w:sz="4" w:space="0" w:color="000000"/>
              <w:bottom w:val="single" w:sz="4" w:space="0" w:color="000000"/>
              <w:right w:val="single" w:sz="4" w:space="0" w:color="000000"/>
            </w:tcBorders>
          </w:tcPr>
          <w:p>
            <w:pPr>
              <w:pStyle w:val="Normal"/>
              <w:ind w:left="0" w:right="0" w:hanging="0"/>
              <w:rPr>
                <w:rFonts w:ascii="Times New Roman" w:hAnsi="Times New Roman"/>
                <w:sz w:val="21"/>
                <w:szCs w:val="21"/>
                <w:del w:id="1123" w:author="Unknown Author" w:date="2021-11-01T17:43:49Z"/>
              </w:rPr>
            </w:pPr>
            <w:del w:id="1122" w:author="Unknown Author" w:date="2021-11-01T17:43:49Z">
              <w:r>
                <w:rPr>
                  <w:rFonts w:ascii="Times New Roman" w:hAnsi="Times New Roman"/>
                  <w:sz w:val="21"/>
                  <w:szCs w:val="21"/>
                </w:rPr>
              </w:r>
            </w:del>
          </w:p>
        </w:tc>
      </w:tr>
    </w:tbl>
    <w:p>
      <w:pPr>
        <w:pStyle w:val="Normal"/>
        <w:rPr>
          <w:sz w:val="21"/>
          <w:szCs w:val="21"/>
          <w:del w:id="1125" w:author="Unknown Author" w:date="2021-11-01T17:43:49Z"/>
        </w:rPr>
      </w:pPr>
      <w:del w:id="1124" w:author="Unknown Author" w:date="2021-11-01T17:43:49Z">
        <w:r>
          <w:rPr>
            <w:sz w:val="21"/>
            <w:szCs w:val="21"/>
          </w:rPr>
        </w:r>
      </w:del>
    </w:p>
    <w:p>
      <w:pPr>
        <w:pStyle w:val="Heading2"/>
        <w:rPr>
          <w:sz w:val="21"/>
          <w:szCs w:val="21"/>
          <w:del w:id="1129" w:author="Unknown Author" w:date="2021-11-01T17:43:49Z"/>
        </w:rPr>
      </w:pPr>
      <w:del w:id="1126" w:author="Unknown Author" w:date="2021-11-01T17:43:49Z">
        <w:bookmarkStart w:id="103" w:name="_Toc418513365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27" w:author="Unknown Author" w:date="2021-11-01T17:43:49Z">
        <w:r>
          <w:rPr>
            <w:rFonts w:ascii="Times New Roman" w:hAnsi="Times New Roman"/>
            <w:sz w:val="21"/>
            <w:szCs w:val="21"/>
          </w:rPr>
          <w:delText xml:space="preserve"> </w:delText>
        </w:r>
      </w:del>
      <w:del w:id="1128" w:author="Unknown Author" w:date="2021-11-01T17:43:49Z">
        <w:r>
          <w:rPr>
            <w:rFonts w:ascii="Times New Roman" w:hAnsi="Times New Roman"/>
            <w:sz w:val="21"/>
            <w:szCs w:val="21"/>
          </w:rPr>
          <w:delText>Impacts to Platform Details</w:delText>
        </w:r>
      </w:del>
      <w:bookmarkEnd w:id="103"/>
    </w:p>
    <w:p>
      <w:pPr>
        <w:pStyle w:val="Normal"/>
        <w:widowControl/>
        <w:suppressAutoHyphens w:val="true"/>
        <w:bidi w:val="0"/>
        <w:spacing w:before="0" w:after="0"/>
        <w:ind w:left="0" w:right="0" w:hanging="0"/>
        <w:jc w:val="left"/>
        <w:rPr>
          <w:del w:id="1134" w:author="Unknown Author" w:date="2021-11-01T18:18:50Z"/>
        </w:rPr>
      </w:pPr>
      <w:del w:id="1130" w:author="Unknown Author" w:date="2021-11-01T17:43:49Z">
        <w:r>
          <w:rPr>
            <w:rFonts w:ascii="Times New Roman" w:hAnsi="Times New Roman"/>
            <w:sz w:val="21"/>
            <w:szCs w:val="21"/>
          </w:rPr>
          <w:delText xml:space="preserve">ADD needs to support the installation and registration of the NCRCoinAcceptorCO.ocx, ScotCashChangerCO.ocx, </w:delText>
        </w:r>
      </w:del>
      <w:bookmarkStart w:id="104" w:name="_Toc396620964"/>
      <w:bookmarkStart w:id="105" w:name="_Toc418513369"/>
      <w:r>
        <w:rPr>
          <w:rFonts w:ascii="Times New Roman" w:hAnsi="Times New Roman"/>
          <w:b/>
          <w:bCs/>
          <w:rPrChange w:id="0" w:author="Unknown Author" w:date="2021-11-01T18:46:41Z"/>
        </w:rPr>
        <w:fldChar w:fldCharType="begin"/>
      </w:r>
      <w:r>
        <w:rPr>
          <w:b/>
          <w:bCs/>
          <w:rFonts w:ascii="Times New Roman" w:hAnsi="Times New Roman"/>
        </w:rPr>
        <w:instrText> SEQ AutoNr \* ARABIC </w:instrText>
      </w:r>
      <w:r>
        <w:rPr>
          <w:b/>
          <w:bCs/>
          <w:rFonts w:ascii="Times New Roman" w:hAnsi="Times New Roman"/>
        </w:rPr>
        <w:fldChar w:fldCharType="separate"/>
      </w:r>
      <w:r>
        <w:rPr>
          <w:b/>
          <w:bCs/>
          <w:rFonts w:ascii="Times New Roman" w:hAnsi="Times New Roman"/>
        </w:rPr>
        <w:t>2</w:t>
      </w:r>
      <w:r>
        <w:rPr>
          <w:b/>
          <w:bCs/>
          <w:rFonts w:ascii="Times New Roman" w:hAnsi="Times New Roman"/>
        </w:rPr>
        <w:fldChar w:fldCharType="end"/>
      </w:r>
      <w:r>
        <w:rPr>
          <w:rFonts w:ascii="Times New Roman" w:hAnsi="Times New Roman"/>
          <w:b/>
          <w:bCs/>
          <w:rPrChange w:id="0" w:author="Unknown Author" w:date="2021-11-01T18:46:41Z"/>
        </w:rPr>
        <w:t xml:space="preserve"> </w:t>
      </w:r>
      <w:del w:id="1133" w:author="Unknown Author" w:date="2021-11-01T18:18:50Z">
        <w:bookmarkEnd w:id="104"/>
        <w:bookmarkEnd w:id="105"/>
        <w:r>
          <w:rPr>
            <w:rFonts w:ascii="Times New Roman" w:hAnsi="Times New Roman"/>
            <w:b/>
            <w:bCs/>
            <w:sz w:val="21"/>
            <w:szCs w:val="21"/>
          </w:rPr>
          <w:delText>Module Design</w:delText>
        </w:r>
      </w:del>
    </w:p>
    <w:p>
      <w:pPr>
        <w:pStyle w:val="Normal"/>
        <w:widowControl/>
        <w:suppressAutoHyphens w:val="true"/>
        <w:bidi w:val="0"/>
        <w:spacing w:before="0" w:after="0"/>
        <w:ind w:left="0" w:right="0" w:hanging="0"/>
        <w:jc w:val="left"/>
        <w:rPr>
          <w:b/>
          <w:b/>
          <w:bCs/>
          <w:del w:id="1138" w:author="Unknown Author" w:date="2021-11-01T17:45:11Z"/>
        </w:rPr>
      </w:pPr>
      <w:del w:id="1135" w:author="Unknown Author" w:date="2021-11-01T17:45:11Z">
        <w:bookmarkStart w:id="106" w:name="_Toc41851337011111111"/>
        <w:r>
          <w:rPr>
            <w:b/>
            <w:bCs/>
          </w:rPr>
          <w:fldChar w:fldCharType="begin"/>
        </w:r>
        <w:r>
          <w:rPr>
            <w:b/>
            <w:bCs/>
          </w:rPr>
          <w:delInstrText> SEQ AutoNr \* ARABIC </w:delInstrText>
        </w:r>
        <w:r>
          <w:rPr>
            <w:b/>
            <w:bCs/>
          </w:rPr>
          <w:fldChar w:fldCharType="separate"/>
        </w:r>
        <w:r>
          <w:rPr>
            <w:b/>
            <w:bCs/>
          </w:rPr>
        </w:r>
        <w:r>
          <w:rPr>
            <w:b/>
            <w:bCs/>
          </w:rPr>
          <w:fldChar w:fldCharType="end"/>
        </w:r>
      </w:del>
      <w:del w:id="1136" w:author="Unknown Author" w:date="2021-11-01T17:45:11Z">
        <w:r>
          <w:rPr>
            <w:b/>
            <w:bCs/>
          </w:rPr>
          <w:delText xml:space="preserve"> </w:delText>
        </w:r>
      </w:del>
      <w:del w:id="1137" w:author="Unknown Author" w:date="2021-11-01T17:45:11Z">
        <w:r>
          <w:rPr>
            <w:b/>
            <w:bCs/>
          </w:rPr>
          <w:delText>Functional Description</w:delText>
        </w:r>
      </w:del>
      <w:bookmarkEnd w:id="106"/>
    </w:p>
    <w:p>
      <w:pPr>
        <w:pStyle w:val="Normal"/>
        <w:ind w:left="0" w:right="0" w:hanging="0"/>
        <w:rPr>
          <w:rFonts w:ascii="Times New Roman" w:hAnsi="Times New Roman"/>
          <w:sz w:val="21"/>
          <w:szCs w:val="21"/>
          <w:del w:id="1140" w:author="Unknown Author" w:date="2021-11-01T17:45:11Z"/>
        </w:rPr>
      </w:pPr>
      <w:del w:id="1139" w:author="Unknown Author" w:date="2021-11-01T17:45:11Z">
        <w:r>
          <w:rPr>
            <w:rFonts w:ascii="Times New Roman" w:hAnsi="Times New Roman"/>
            <w:sz w:val="21"/>
            <w:szCs w:val="21"/>
          </w:rPr>
          <w:delText>Provide and describe the functionality and features of this software product. (Will review sample doc)</w:delText>
        </w:r>
      </w:del>
    </w:p>
    <w:p>
      <w:pPr>
        <w:pStyle w:val="Normal"/>
        <w:ind w:left="0" w:right="0" w:hanging="0"/>
        <w:rPr>
          <w:rFonts w:ascii="Times New Roman" w:hAnsi="Times New Roman"/>
          <w:sz w:val="21"/>
          <w:szCs w:val="21"/>
          <w:del w:id="1142" w:author="Unknown Author" w:date="2021-11-01T17:45:11Z"/>
        </w:rPr>
      </w:pPr>
      <w:del w:id="1141" w:author="Unknown Author" w:date="2021-11-01T17:45:11Z">
        <w:r>
          <w:rPr>
            <w:rFonts w:ascii="Times New Roman" w:hAnsi="Times New Roman"/>
            <w:sz w:val="21"/>
            <w:szCs w:val="21"/>
          </w:rPr>
        </w:r>
      </w:del>
    </w:p>
    <w:p>
      <w:pPr>
        <w:pStyle w:val="Heading2"/>
        <w:rPr>
          <w:sz w:val="21"/>
          <w:szCs w:val="21"/>
          <w:del w:id="1146" w:author="Unknown Author" w:date="2021-11-01T17:45:11Z"/>
        </w:rPr>
      </w:pPr>
      <w:del w:id="1143" w:author="Unknown Author" w:date="2021-11-01T17:45:11Z">
        <w:bookmarkStart w:id="107" w:name="_Toc418513371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44" w:author="Unknown Author" w:date="2021-11-01T17:45:11Z">
        <w:r>
          <w:rPr>
            <w:rFonts w:ascii="Times New Roman" w:hAnsi="Times New Roman"/>
            <w:sz w:val="21"/>
            <w:szCs w:val="21"/>
          </w:rPr>
          <w:delText xml:space="preserve"> </w:delText>
        </w:r>
      </w:del>
      <w:del w:id="1145" w:author="Unknown Author" w:date="2021-11-01T17:45:11Z">
        <w:r>
          <w:rPr>
            <w:rFonts w:ascii="Times New Roman" w:hAnsi="Times New Roman"/>
            <w:sz w:val="21"/>
            <w:szCs w:val="21"/>
          </w:rPr>
          <w:delText>Module Input/Output Details</w:delText>
        </w:r>
      </w:del>
      <w:bookmarkEnd w:id="107"/>
    </w:p>
    <w:p>
      <w:pPr>
        <w:pStyle w:val="Normal"/>
        <w:ind w:left="0" w:right="0" w:hanging="0"/>
        <w:rPr>
          <w:rFonts w:ascii="Times New Roman" w:hAnsi="Times New Roman"/>
          <w:sz w:val="21"/>
          <w:szCs w:val="21"/>
          <w:del w:id="1148" w:author="Unknown Author" w:date="2021-11-01T17:45:11Z"/>
        </w:rPr>
      </w:pPr>
      <w:del w:id="1147" w:author="Unknown Author" w:date="2021-11-01T17:45:11Z">
        <w:r>
          <w:rPr>
            <w:rFonts w:ascii="Times New Roman" w:hAnsi="Times New Roman"/>
            <w:sz w:val="21"/>
            <w:szCs w:val="21"/>
          </w:rPr>
        </w:r>
      </w:del>
    </w:p>
    <w:p>
      <w:pPr>
        <w:pStyle w:val="Heading2"/>
        <w:rPr>
          <w:sz w:val="21"/>
          <w:szCs w:val="21"/>
          <w:del w:id="1152" w:author="Unknown Author" w:date="2021-11-01T17:45:11Z"/>
        </w:rPr>
      </w:pPr>
      <w:del w:id="1149" w:author="Unknown Author" w:date="2021-11-01T17:45:11Z">
        <w:bookmarkStart w:id="108" w:name="_Toc418513372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50" w:author="Unknown Author" w:date="2021-11-01T17:45:11Z">
        <w:r>
          <w:rPr>
            <w:rFonts w:ascii="Times New Roman" w:hAnsi="Times New Roman"/>
            <w:sz w:val="21"/>
            <w:szCs w:val="21"/>
          </w:rPr>
          <w:delText xml:space="preserve"> </w:delText>
        </w:r>
      </w:del>
      <w:del w:id="1151" w:author="Unknown Author" w:date="2021-11-01T17:45:11Z">
        <w:r>
          <w:rPr>
            <w:rFonts w:ascii="Times New Roman" w:hAnsi="Times New Roman"/>
            <w:sz w:val="21"/>
            <w:szCs w:val="21"/>
          </w:rPr>
          <w:delText>Module Architecture Overview</w:delText>
        </w:r>
      </w:del>
      <w:bookmarkEnd w:id="108"/>
    </w:p>
    <w:p>
      <w:pPr>
        <w:pStyle w:val="Normal"/>
        <w:ind w:left="0" w:right="0" w:hanging="0"/>
        <w:rPr>
          <w:rFonts w:ascii="Times New Roman" w:hAnsi="Times New Roman"/>
          <w:sz w:val="21"/>
          <w:szCs w:val="21"/>
          <w:del w:id="1154" w:author="Unknown Author" w:date="2021-11-01T17:45:11Z"/>
        </w:rPr>
      </w:pPr>
      <w:del w:id="1153" w:author="Unknown Author" w:date="2021-11-01T17:45:11Z">
        <w:r>
          <w:rPr>
            <w:rFonts w:ascii="Times New Roman" w:hAnsi="Times New Roman"/>
            <w:sz w:val="21"/>
            <w:szCs w:val="21"/>
          </w:rPr>
        </w:r>
      </w:del>
    </w:p>
    <w:p>
      <w:pPr>
        <w:pStyle w:val="Normal"/>
        <w:ind w:left="0" w:right="0" w:hanging="0"/>
        <w:rPr>
          <w:rFonts w:ascii="Times New Roman" w:hAnsi="Times New Roman"/>
          <w:sz w:val="21"/>
          <w:szCs w:val="21"/>
          <w:del w:id="1156" w:author="Unknown Author" w:date="2021-11-01T17:45:11Z"/>
        </w:rPr>
      </w:pPr>
      <w:del w:id="1155" w:author="Unknown Author" w:date="2021-11-01T17:45:11Z">
        <w:r>
          <w:rPr>
            <w:rFonts w:ascii="Times New Roman" w:hAnsi="Times New Roman"/>
            <w:sz w:val="21"/>
            <w:szCs w:val="21"/>
          </w:rPr>
          <w:delText>Provide an overview of the module architecture. Diagram(s) can be used to show the major software components and their interfaces.</w:delText>
        </w:r>
      </w:del>
    </w:p>
    <w:p>
      <w:pPr>
        <w:pStyle w:val="Heading2"/>
        <w:rPr>
          <w:sz w:val="21"/>
          <w:szCs w:val="21"/>
          <w:del w:id="1160" w:author="Unknown Author" w:date="2021-11-01T17:45:11Z"/>
        </w:rPr>
      </w:pPr>
      <w:del w:id="1157" w:author="Unknown Author" w:date="2021-11-01T17:45:11Z">
        <w:bookmarkStart w:id="109" w:name="_Toc39662096511111111"/>
        <w:bookmarkStart w:id="110" w:name="_Toc418513373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58" w:author="Unknown Author" w:date="2021-11-01T17:45:11Z">
        <w:r>
          <w:rPr>
            <w:rFonts w:ascii="Times New Roman" w:hAnsi="Times New Roman"/>
            <w:sz w:val="21"/>
            <w:szCs w:val="21"/>
          </w:rPr>
          <w:delText xml:space="preserve"> </w:delText>
        </w:r>
      </w:del>
      <w:del w:id="1159" w:author="Unknown Author" w:date="2021-11-01T17:45:11Z">
        <w:r>
          <w:rPr>
            <w:rFonts w:ascii="Times New Roman" w:hAnsi="Times New Roman"/>
            <w:sz w:val="21"/>
            <w:szCs w:val="21"/>
          </w:rPr>
          <w:delText>Structure/Logic Description</w:delText>
        </w:r>
      </w:del>
      <w:bookmarkEnd w:id="109"/>
      <w:bookmarkEnd w:id="110"/>
    </w:p>
    <w:p>
      <w:pPr>
        <w:pStyle w:val="Normal"/>
        <w:rPr>
          <w:rFonts w:ascii="Times New Roman" w:hAnsi="Times New Roman"/>
          <w:sz w:val="21"/>
          <w:szCs w:val="21"/>
          <w:del w:id="1162" w:author="Unknown Author" w:date="2021-11-01T17:45:11Z"/>
        </w:rPr>
      </w:pPr>
      <w:del w:id="1161" w:author="Unknown Author" w:date="2021-11-01T17:45:11Z">
        <w:r>
          <w:rPr>
            <w:rFonts w:ascii="Times New Roman" w:hAnsi="Times New Roman"/>
            <w:sz w:val="21"/>
            <w:szCs w:val="21"/>
          </w:rPr>
        </w:r>
      </w:del>
    </w:p>
    <w:p>
      <w:pPr>
        <w:pStyle w:val="Normal"/>
        <w:ind w:left="0" w:right="0" w:hanging="0"/>
        <w:rPr>
          <w:rFonts w:ascii="Times New Roman" w:hAnsi="Times New Roman"/>
          <w:sz w:val="21"/>
          <w:szCs w:val="21"/>
          <w:del w:id="1164" w:author="Unknown Author" w:date="2021-11-01T17:45:11Z"/>
        </w:rPr>
      </w:pPr>
      <w:del w:id="1163" w:author="Unknown Author" w:date="2021-11-01T17:45:11Z">
        <w:r>
          <w:rPr>
            <w:rFonts w:ascii="Times New Roman" w:hAnsi="Times New Roman"/>
            <w:sz w:val="21"/>
            <w:szCs w:val="21"/>
          </w:rPr>
          <w:delText>Detail the structure and logical flow for each module of this software product. The logical flow can be presented using flow diagrams, use cases and/or UML diagrams</w:delText>
        </w:r>
      </w:del>
    </w:p>
    <w:p>
      <w:pPr>
        <w:pStyle w:val="Normal"/>
        <w:ind w:left="0" w:right="0" w:hanging="0"/>
        <w:rPr>
          <w:rFonts w:ascii="Times New Roman" w:hAnsi="Times New Roman"/>
          <w:sz w:val="21"/>
          <w:szCs w:val="21"/>
          <w:del w:id="1166" w:author="Unknown Author" w:date="2021-11-01T17:45:11Z"/>
        </w:rPr>
      </w:pPr>
      <w:del w:id="1165" w:author="Unknown Author" w:date="2021-11-01T17:45:11Z">
        <w:r>
          <w:rPr>
            <w:rFonts w:ascii="Times New Roman" w:hAnsi="Times New Roman"/>
            <w:sz w:val="21"/>
            <w:szCs w:val="21"/>
          </w:rPr>
        </w:r>
      </w:del>
    </w:p>
    <w:p>
      <w:pPr>
        <w:pStyle w:val="Heading2"/>
        <w:ind w:left="1440" w:right="0" w:hanging="1440"/>
        <w:rPr>
          <w:sz w:val="21"/>
          <w:szCs w:val="21"/>
          <w:del w:id="1170" w:author="Unknown Author" w:date="2021-11-01T17:45:11Z"/>
        </w:rPr>
      </w:pPr>
      <w:del w:id="1167" w:author="Unknown Author" w:date="2021-11-01T17:45:11Z">
        <w:bookmarkStart w:id="111" w:name="_Toc418513374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68" w:author="Unknown Author" w:date="2021-11-01T17:45:11Z">
        <w:r>
          <w:rPr>
            <w:rFonts w:ascii="Times New Roman" w:hAnsi="Times New Roman"/>
            <w:sz w:val="21"/>
            <w:szCs w:val="21"/>
          </w:rPr>
          <w:delText xml:space="preserve"> </w:delText>
        </w:r>
      </w:del>
      <w:del w:id="1169" w:author="Unknown Author" w:date="2021-11-01T17:45:11Z">
        <w:r>
          <w:rPr>
            <w:rFonts w:ascii="Times New Roman" w:hAnsi="Times New Roman"/>
            <w:sz w:val="21"/>
            <w:szCs w:val="21"/>
          </w:rPr>
          <w:delText>User Interface</w:delText>
        </w:r>
      </w:del>
      <w:bookmarkEnd w:id="111"/>
    </w:p>
    <w:p>
      <w:pPr>
        <w:pStyle w:val="Normal"/>
        <w:rPr>
          <w:rFonts w:ascii="Times New Roman" w:hAnsi="Times New Roman"/>
          <w:sz w:val="21"/>
          <w:szCs w:val="21"/>
          <w:del w:id="1172" w:author="Unknown Author" w:date="2021-11-01T17:45:11Z"/>
        </w:rPr>
      </w:pPr>
      <w:del w:id="1171" w:author="Unknown Author" w:date="2021-11-01T17:45:11Z">
        <w:r>
          <w:rPr>
            <w:rFonts w:ascii="Times New Roman" w:hAnsi="Times New Roman"/>
            <w:sz w:val="21"/>
            <w:szCs w:val="21"/>
          </w:rPr>
        </w:r>
      </w:del>
    </w:p>
    <w:p>
      <w:pPr>
        <w:pStyle w:val="Normal"/>
        <w:ind w:left="0" w:right="0" w:hanging="0"/>
        <w:rPr>
          <w:rFonts w:ascii="Times New Roman" w:hAnsi="Times New Roman"/>
          <w:sz w:val="21"/>
          <w:szCs w:val="21"/>
          <w:del w:id="1174" w:author="Unknown Author" w:date="2021-11-01T17:45:11Z"/>
        </w:rPr>
      </w:pPr>
      <w:del w:id="1173" w:author="Unknown Author" w:date="2021-11-01T17:45:11Z">
        <w:r>
          <w:rPr>
            <w:rFonts w:ascii="Times New Roman" w:hAnsi="Times New Roman"/>
            <w:sz w:val="21"/>
            <w:szCs w:val="21"/>
          </w:rPr>
          <w:delText>Provide a high level overview of the user interface and user interactions. This section could be linked to other documents.</w:delText>
        </w:r>
      </w:del>
    </w:p>
    <w:p>
      <w:pPr>
        <w:pStyle w:val="Normal"/>
        <w:ind w:left="0" w:right="0" w:hanging="0"/>
        <w:rPr>
          <w:rFonts w:ascii="Times New Roman" w:hAnsi="Times New Roman"/>
          <w:sz w:val="21"/>
          <w:szCs w:val="21"/>
          <w:del w:id="1176" w:author="Unknown Author" w:date="2021-11-01T17:45:11Z"/>
        </w:rPr>
      </w:pPr>
      <w:del w:id="1175" w:author="Unknown Author" w:date="2021-11-01T17:45:11Z">
        <w:r>
          <w:rPr>
            <w:rFonts w:ascii="Times New Roman" w:hAnsi="Times New Roman"/>
            <w:sz w:val="21"/>
            <w:szCs w:val="21"/>
          </w:rPr>
          <w:delText>Note: Even if it’s a console application, it has a user interface, just not a graphical user interface.</w:delText>
        </w:r>
      </w:del>
    </w:p>
    <w:p>
      <w:pPr>
        <w:pStyle w:val="Normal"/>
        <w:ind w:left="0" w:right="0" w:hanging="0"/>
        <w:rPr>
          <w:rFonts w:ascii="Times New Roman" w:hAnsi="Times New Roman"/>
          <w:sz w:val="21"/>
          <w:szCs w:val="21"/>
          <w:del w:id="1178" w:author="Unknown Author" w:date="2021-11-01T17:45:11Z"/>
        </w:rPr>
      </w:pPr>
      <w:del w:id="1177" w:author="Unknown Author" w:date="2021-11-01T17:45:11Z">
        <w:r>
          <w:rPr>
            <w:rFonts w:ascii="Times New Roman" w:hAnsi="Times New Roman"/>
            <w:sz w:val="21"/>
            <w:szCs w:val="21"/>
          </w:rPr>
        </w:r>
      </w:del>
    </w:p>
    <w:p>
      <w:pPr>
        <w:pStyle w:val="Heading3"/>
        <w:rPr>
          <w:sz w:val="21"/>
          <w:szCs w:val="21"/>
          <w:del w:id="1182" w:author="Unknown Author" w:date="2021-11-01T17:45:11Z"/>
        </w:rPr>
      </w:pPr>
      <w:del w:id="1179" w:author="Unknown Author" w:date="2021-11-01T17:45:11Z">
        <w:bookmarkStart w:id="112" w:name="_Toc418513375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80" w:author="Unknown Author" w:date="2021-11-01T17:45:11Z">
        <w:r>
          <w:rPr>
            <w:rFonts w:ascii="Times New Roman" w:hAnsi="Times New Roman"/>
            <w:sz w:val="21"/>
            <w:szCs w:val="21"/>
          </w:rPr>
          <w:delText xml:space="preserve"> </w:delText>
        </w:r>
      </w:del>
      <w:del w:id="1181" w:author="Unknown Author" w:date="2021-11-01T17:45:11Z">
        <w:r>
          <w:rPr>
            <w:rFonts w:ascii="Times New Roman" w:hAnsi="Times New Roman"/>
            <w:sz w:val="21"/>
            <w:szCs w:val="21"/>
          </w:rPr>
          <w:delText>User Interface Overview</w:delText>
        </w:r>
      </w:del>
      <w:bookmarkEnd w:id="112"/>
    </w:p>
    <w:p>
      <w:pPr>
        <w:pStyle w:val="Normal"/>
        <w:ind w:left="0" w:right="0" w:hanging="0"/>
        <w:rPr>
          <w:rFonts w:ascii="Times New Roman" w:hAnsi="Times New Roman"/>
          <w:sz w:val="21"/>
          <w:szCs w:val="21"/>
          <w:del w:id="1184" w:author="Unknown Author" w:date="2021-11-01T17:45:11Z"/>
        </w:rPr>
      </w:pPr>
      <w:del w:id="1183" w:author="Unknown Author" w:date="2021-11-01T17:45:11Z">
        <w:r>
          <w:rPr>
            <w:rFonts w:ascii="Times New Roman" w:hAnsi="Times New Roman"/>
            <w:sz w:val="21"/>
            <w:szCs w:val="21"/>
          </w:rPr>
          <w:delText xml:space="preserve">Provide an overview of the user interface for this software product and systems requirements associated with it. </w:delText>
        </w:r>
      </w:del>
    </w:p>
    <w:p>
      <w:pPr>
        <w:pStyle w:val="Heading3"/>
        <w:rPr>
          <w:sz w:val="21"/>
          <w:szCs w:val="21"/>
          <w:del w:id="1188" w:author="Unknown Author" w:date="2021-11-01T17:45:11Z"/>
        </w:rPr>
      </w:pPr>
      <w:del w:id="1185" w:author="Unknown Author" w:date="2021-11-01T17:45:11Z">
        <w:bookmarkStart w:id="113" w:name="_Toc418513376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86" w:author="Unknown Author" w:date="2021-11-01T17:45:11Z">
        <w:r>
          <w:rPr>
            <w:rFonts w:ascii="Times New Roman" w:hAnsi="Times New Roman"/>
            <w:sz w:val="21"/>
            <w:szCs w:val="21"/>
          </w:rPr>
          <w:delText xml:space="preserve"> </w:delText>
        </w:r>
      </w:del>
      <w:del w:id="1187" w:author="Unknown Author" w:date="2021-11-01T17:45:11Z">
        <w:r>
          <w:rPr>
            <w:rFonts w:ascii="Times New Roman" w:hAnsi="Times New Roman"/>
            <w:sz w:val="21"/>
            <w:szCs w:val="21"/>
          </w:rPr>
          <w:delText>User Interface Interaction</w:delText>
        </w:r>
      </w:del>
      <w:bookmarkEnd w:id="113"/>
    </w:p>
    <w:p>
      <w:pPr>
        <w:pStyle w:val="Normal"/>
        <w:ind w:left="0" w:right="0" w:hanging="0"/>
        <w:rPr>
          <w:rFonts w:ascii="Times New Roman" w:hAnsi="Times New Roman"/>
          <w:sz w:val="21"/>
          <w:szCs w:val="21"/>
          <w:del w:id="1190" w:author="Unknown Author" w:date="2021-11-01T17:45:11Z"/>
        </w:rPr>
      </w:pPr>
      <w:del w:id="1189" w:author="Unknown Author" w:date="2021-11-01T17:45:11Z">
        <w:r>
          <w:rPr>
            <w:rFonts w:ascii="Times New Roman" w:hAnsi="Times New Roman"/>
            <w:sz w:val="21"/>
            <w:szCs w:val="21"/>
          </w:rPr>
          <w:delText xml:space="preserve">Provide and describe a diagram of the navigation hierarchy that illustrates how a user moves through the user interface. </w:delText>
        </w:r>
      </w:del>
    </w:p>
    <w:p>
      <w:pPr>
        <w:pStyle w:val="Normal"/>
        <w:widowControl/>
        <w:suppressAutoHyphens w:val="true"/>
        <w:bidi w:val="0"/>
        <w:spacing w:before="0" w:after="0"/>
        <w:ind w:left="0" w:right="0" w:hanging="0"/>
        <w:jc w:val="left"/>
        <w:rPr>
          <w:rFonts w:ascii="Times New Roman" w:hAnsi="Times New Roman"/>
          <w:b/>
          <w:b/>
          <w:bCs/>
          <w:sz w:val="21"/>
          <w:szCs w:val="21"/>
          <w:del w:id="1192" w:author="Unknown Author" w:date="2021-11-01T18:18:50Z"/>
        </w:rPr>
      </w:pPr>
      <w:del w:id="1191" w:author="Unknown Author" w:date="2021-11-01T18:18:50Z">
        <w:r>
          <w:rPr/>
        </w:r>
      </w:del>
    </w:p>
    <w:p>
      <w:pPr>
        <w:pStyle w:val="Heading2"/>
        <w:rPr>
          <w:sz w:val="21"/>
          <w:szCs w:val="21"/>
          <w:del w:id="1196" w:author="Unknown Author" w:date="2021-11-01T18:18:50Z"/>
        </w:rPr>
      </w:pPr>
      <w:del w:id="1193" w:author="Unknown Author" w:date="2021-11-01T18:18:50Z">
        <w:bookmarkStart w:id="114" w:name="_Toc418513377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194" w:author="Unknown Author" w:date="2021-11-01T18:18:50Z">
        <w:r>
          <w:rPr>
            <w:rFonts w:ascii="Times New Roman" w:hAnsi="Times New Roman"/>
            <w:sz w:val="21"/>
            <w:szCs w:val="21"/>
          </w:rPr>
          <w:delText xml:space="preserve"> </w:delText>
        </w:r>
      </w:del>
      <w:del w:id="1195" w:author="Unknown Author" w:date="2021-11-01T18:18:50Z">
        <w:r>
          <w:rPr>
            <w:rFonts w:ascii="Times New Roman" w:hAnsi="Times New Roman"/>
            <w:sz w:val="21"/>
            <w:szCs w:val="21"/>
          </w:rPr>
          <w:delText>Software Interface</w:delText>
        </w:r>
      </w:del>
      <w:bookmarkEnd w:id="114"/>
    </w:p>
    <w:p>
      <w:pPr>
        <w:pStyle w:val="Normal"/>
        <w:ind w:left="0" w:right="0" w:hanging="0"/>
        <w:rPr>
          <w:rFonts w:ascii="Times New Roman" w:hAnsi="Times New Roman"/>
          <w:vanish/>
          <w:sz w:val="21"/>
          <w:szCs w:val="21"/>
          <w:del w:id="1198" w:author="Unknown Author" w:date="2021-11-01T18:18:50Z"/>
        </w:rPr>
      </w:pPr>
      <w:del w:id="1197" w:author="Unknown Author" w:date="2021-11-01T18:18:50Z">
        <w:r>
          <w:rPr>
            <w:rFonts w:ascii="Times New Roman" w:hAnsi="Times New Roman"/>
            <w:vanish/>
            <w:sz w:val="21"/>
            <w:szCs w:val="21"/>
          </w:rPr>
          <w:delText>List all internal and external software interfaces and/or components that are used by this software product.</w:delText>
        </w:r>
      </w:del>
    </w:p>
    <w:p>
      <w:pPr>
        <w:pStyle w:val="Normal"/>
        <w:widowControl/>
        <w:suppressAutoHyphens w:val="true"/>
        <w:bidi w:val="0"/>
        <w:spacing w:before="0" w:after="0"/>
        <w:ind w:left="0" w:right="0" w:hanging="0"/>
        <w:jc w:val="left"/>
        <w:rPr/>
      </w:pPr>
      <w:del w:id="1199" w:author="Unknown Author" w:date="2021-11-01T17:56:23Z">
        <w:r>
          <w:rPr>
            <w:rFonts w:ascii="Times New Roman" w:hAnsi="Times New Roman"/>
            <w:b/>
            <w:bCs/>
            <w:sz w:val="21"/>
            <w:szCs w:val="21"/>
          </w:rPr>
          <w:delText>.</w:delText>
        </w:r>
      </w:del>
      <w:del w:id="1200" w:author="Unknown Author" w:date="2021-11-01T16:58:16Z">
        <w:r>
          <w:rPr>
            <w:rFonts w:ascii="Times New Roman" w:hAnsi="Times New Roman"/>
            <w:b/>
            <w:bCs/>
            <w:sz w:val="21"/>
            <w:szCs w:val="21"/>
          </w:rPr>
          <w:delText>NCRCoinRecyclerSO</w:delText>
        </w:r>
      </w:del>
      <w:del w:id="1201" w:author="Unknown Author" w:date="2021-11-01T17:56:23Z">
        <w:r>
          <w:rPr>
            <w:rFonts w:ascii="Times New Roman" w:hAnsi="Times New Roman"/>
            <w:b/>
            <w:bCs/>
            <w:sz w:val="21"/>
            <w:szCs w:val="21"/>
          </w:rPr>
          <w:delText xml:space="preserve"> interfaces for the </w:delText>
        </w:r>
      </w:del>
      <w:del w:id="1202" w:author="Unknown Author" w:date="2021-11-01T17:46:09Z">
        <w:r>
          <w:rPr>
            <w:rFonts w:ascii="Times New Roman" w:hAnsi="Times New Roman"/>
            <w:b/>
            <w:bCs/>
            <w:sz w:val="21"/>
            <w:szCs w:val="21"/>
          </w:rPr>
          <w:delText>s the NCRCoinAcceptor and ScotCashChanger</w:delText>
        </w:r>
      </w:del>
      <w:del w:id="1203" w:author="Unknown Author" w:date="2021-11-01T17:56:23Z">
        <w:r>
          <w:rPr>
            <w:rFonts w:ascii="Times New Roman" w:hAnsi="Times New Roman"/>
            <w:b/>
            <w:bCs/>
            <w:sz w:val="21"/>
            <w:szCs w:val="21"/>
          </w:rPr>
          <w:delText>This detail</w:delText>
        </w:r>
      </w:del>
      <w:ins w:id="1204" w:author="Unknown Author" w:date="2021-11-01T18:18:51Z">
        <w:r>
          <w:rPr>
            <w:rFonts w:ascii="Times New Roman" w:hAnsi="Times New Roman"/>
            <w:b/>
            <w:bCs/>
            <w:sz w:val="21"/>
            <w:szCs w:val="21"/>
          </w:rPr>
          <w:t>Sequence diagrams</w:t>
        </w:r>
      </w:ins>
    </w:p>
    <w:p>
      <w:pPr>
        <w:pStyle w:val="Normal"/>
        <w:ind w:left="0" w:right="0" w:hanging="0"/>
        <w:rPr>
          <w:rFonts w:ascii="Times New Roman" w:hAnsi="Times New Roman"/>
          <w:ins w:id="1207" w:author="Unknown Author" w:date="2021-11-01T18:18:51Z"/>
          <w:sz w:val="21"/>
          <w:szCs w:val="21"/>
        </w:rPr>
      </w:pPr>
      <w:ins w:id="1206" w:author="Unknown Author" w:date="2021-11-01T18:18:51Z">
        <w:r>
          <w:rPr>
            <w:rFonts w:ascii="Times New Roman" w:hAnsi="Times New Roman"/>
            <w:sz w:val="21"/>
            <w:szCs w:val="21"/>
          </w:rPr>
        </w:r>
      </w:ins>
    </w:p>
    <w:p>
      <w:pPr>
        <w:pStyle w:val="Normal"/>
        <w:ind w:left="0" w:right="0" w:hanging="0"/>
        <w:rPr>
          <w:rFonts w:ascii="Times New Roman" w:hAnsi="Times New Roman"/>
          <w:ins w:id="1209" w:author="Unknown Author" w:date="2021-11-01T18:21:25Z"/>
          <w:b/>
          <w:b/>
          <w:bCs/>
          <w:sz w:val="21"/>
          <w:szCs w:val="21"/>
        </w:rPr>
      </w:pPr>
      <w:ins w:id="1208" w:author="Unknown Author" w:date="2021-11-01T18:21:25Z">
        <w:r>
          <w:rPr>
            <w:rFonts w:ascii="Times New Roman" w:hAnsi="Times New Roman"/>
            <w:b/>
            <w:bCs/>
            <w:sz w:val="21"/>
            <w:szCs w:val="21"/>
          </w:rPr>
          <w:t>1. Data Ingestion:</w:t>
        </w:r>
      </w:ins>
    </w:p>
    <w:p>
      <w:pPr>
        <w:pStyle w:val="Normal"/>
        <w:ind w:left="0" w:right="0" w:hanging="0"/>
        <w:rPr>
          <w:rFonts w:ascii="Times New Roman" w:hAnsi="Times New Roman"/>
          <w:ins w:id="1211" w:author="Unknown Author" w:date="2021-11-01T18:21:25Z"/>
          <w:sz w:val="21"/>
          <w:szCs w:val="21"/>
        </w:rPr>
      </w:pPr>
      <w:ins w:id="1210" w:author="Unknown Author" w:date="2021-11-01T18:21:25Z">
        <w:r>
          <w:rPr>
            <w:rFonts w:ascii="Times New Roman" w:hAnsi="Times New Roman"/>
            <w:sz w:val="21"/>
            <w:szCs w:val="21"/>
          </w:rPr>
        </w:r>
      </w:ins>
    </w:p>
    <w:p>
      <w:pPr>
        <w:pStyle w:val="Normal"/>
        <w:ind w:left="0" w:right="0" w:hanging="0"/>
        <w:rPr>
          <w:rFonts w:ascii="Times New Roman" w:hAnsi="Times New Roman"/>
          <w:sz w:val="21"/>
          <w:szCs w:val="21"/>
        </w:rPr>
      </w:pPr>
      <w:r>
        <w:rPr>
          <w:rFonts w:ascii="Times New Roman" w:hAnsi="Times New Roman"/>
          <w:sz w:val="21"/>
          <w:szCs w:val="21"/>
          <w:rPrChange w:id="0" w:author="Unknown Author" w:date="2021-11-01T17:10:25Z"/>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2407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0800" cy="2407920"/>
                    </a:xfrm>
                    <a:prstGeom prst="rect">
                      <a:avLst/>
                    </a:prstGeom>
                  </pic:spPr>
                </pic:pic>
              </a:graphicData>
            </a:graphic>
          </wp:anchor>
        </w:drawing>
        <w:rPrChange w:id="0" w:author="Unknown Author" w:date="2021-11-01T17:10:25Z"/>
      </w:r>
    </w:p>
    <w:p>
      <w:pPr>
        <w:pStyle w:val="Heading3"/>
        <w:rPr>
          <w:del w:id="1216" w:author="Unknown Author" w:date="2021-11-01T17:47:42Z"/>
        </w:rPr>
      </w:pPr>
      <w:bookmarkStart w:id="115" w:name="__RefHeading___Toc27985_3360867896"/>
      <w:bookmarkStart w:id="116" w:name="_Toc418513378"/>
      <w:bookmarkEnd w:id="115"/>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id="1214" w:author="Unknown Author" w:date="2021-11-01T18:52:28Z">
        <w:bookmarkEnd w:id="116"/>
        <w:r>
          <w:rPr>
            <w:rFonts w:ascii="Times New Roman" w:hAnsi="Times New Roman"/>
            <w:sz w:val="21"/>
            <w:szCs w:val="21"/>
          </w:rPr>
          <w:delText xml:space="preserve"> </w:delText>
        </w:r>
      </w:del>
      <w:del w:id="1215" w:author="Unknown Author" w:date="2021-11-01T17:47:42Z">
        <w:r>
          <w:rPr>
            <w:rFonts w:ascii="Times New Roman" w:hAnsi="Times New Roman"/>
            <w:sz w:val="21"/>
            <w:szCs w:val="21"/>
          </w:rPr>
          <w:delText>long CheckHealth( long lLevel ) – Tests the state of the device. The Service Object must be Opened, Claimed and Enabled to allow this method. This should be called as part of the initialization procedure to ensure the device is in a healthy state. This should also be called after receiving certain status events to check for device errors. Properties, such as the ResultCode and ResultCodeExtended, set by this call should be checked before calling other methods or setting other properties, as those calls may change the properties set by this call. The lLevel determines which type of CheckHealth is performed according to the table below:</w:delText>
        </w:r>
      </w:del>
    </w:p>
    <w:p>
      <w:pPr>
        <w:pStyle w:val="Normal"/>
        <w:widowControl/>
        <w:suppressAutoHyphens w:val="true"/>
        <w:bidi w:val="0"/>
        <w:spacing w:before="0" w:after="0"/>
        <w:ind w:left="360" w:right="0" w:hanging="0"/>
        <w:jc w:val="left"/>
        <w:rPr>
          <w:del w:id="1220" w:author="Unknown Author" w:date="2021-11-01T17:47:42Z"/>
        </w:rPr>
      </w:pPr>
      <w:del w:id="1217" w:author="Unknown Author" w:date="2021-11-01T17:47:42Z">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1218" w:author="Unknown Author" w:date="2021-11-01T17:47:42Z">
        <w:r>
          <w:rPr>
            <w:rFonts w:ascii="Times New Roman" w:hAnsi="Times New Roman"/>
          </w:rPr>
          <w:delText xml:space="preserve"> </w:delText>
        </w:r>
      </w:del>
      <w:del w:id="1219" w:author="Unknown Author" w:date="2021-11-01T17:47:42Z">
        <w:r>
          <w:rPr>
            <w:rFonts w:ascii="Times New Roman" w:hAnsi="Times New Roman"/>
          </w:rPr>
          <w:delText>CheckHealth</w:delText>
        </w:r>
      </w:del>
    </w:p>
    <w:p>
      <w:pPr>
        <w:pStyle w:val="Normal"/>
        <w:rPr>
          <w:rFonts w:ascii="Times New Roman" w:hAnsi="Times New Roman"/>
          <w:sz w:val="21"/>
          <w:szCs w:val="21"/>
          <w:del w:id="1222" w:author="Unknown Author" w:date="2021-11-01T17:47:42Z"/>
        </w:rPr>
      </w:pPr>
      <w:del w:id="1221" w:author="Unknown Author" w:date="2021-11-01T17:47:42Z">
        <w:r>
          <w:rPr>
            <w:rFonts w:ascii="Times New Roman" w:hAnsi="Times New Roman"/>
            <w:sz w:val="21"/>
            <w:szCs w:val="21"/>
          </w:rPr>
          <w:delText>long AcceptCoins( void ) – Accept the currently escrowed coins in the acceptor. The Service Object must be Opened, Claimed and Enabled to allow this method. AcceptCoins should only be used if the CapEscrowPosition property is TRUE. The method always executes asynchronously, meaning it will immediately return to the caller. If OPOS_SUCCESS is returned, the operation is pending. The true result of the operation is available in the AsyncResultCode property after a COIN_STATUS_ASYNC event is fired.</w:delText>
        </w:r>
      </w:del>
    </w:p>
    <w:p>
      <w:pPr>
        <w:pStyle w:val="Normal"/>
        <w:rPr>
          <w:rFonts w:ascii="Times New Roman" w:hAnsi="Times New Roman"/>
          <w:sz w:val="21"/>
          <w:szCs w:val="21"/>
          <w:del w:id="1224" w:author="Unknown Author" w:date="2021-11-01T17:47:42Z"/>
        </w:rPr>
      </w:pPr>
      <w:del w:id="1223" w:author="Unknown Author" w:date="2021-11-01T17:47:42Z">
        <w:r>
          <w:rPr>
            <w:rFonts w:ascii="Times New Roman" w:hAnsi="Times New Roman"/>
            <w:sz w:val="21"/>
            <w:szCs w:val="21"/>
          </w:rPr>
        </w:r>
      </w:del>
    </w:p>
    <w:p>
      <w:pPr>
        <w:pStyle w:val="Normal"/>
        <w:rPr>
          <w:rFonts w:ascii="Times New Roman" w:hAnsi="Times New Roman"/>
          <w:sz w:val="21"/>
          <w:szCs w:val="21"/>
          <w:del w:id="1226" w:author="Unknown Author" w:date="2021-11-01T17:47:42Z"/>
        </w:rPr>
      </w:pPr>
      <w:del w:id="1225" w:author="Unknown Author" w:date="2021-11-01T17:47:42Z">
        <w:r>
          <w:rPr>
            <w:rFonts w:ascii="Times New Roman" w:hAnsi="Times New Roman"/>
            <w:sz w:val="21"/>
            <w:szCs w:val="21"/>
          </w:rPr>
          <w:delText>Returns an OPOS result code. Usually OPOS_SUCCESS. If no coin is escrowed, OPOS_E_ILLEGAL is returned. See OPOS spec for more information.</w:delText>
        </w:r>
      </w:del>
    </w:p>
    <w:p>
      <w:pPr>
        <w:pStyle w:val="Normal"/>
        <w:widowControl/>
        <w:suppressAutoHyphens w:val="true"/>
        <w:bidi w:val="0"/>
        <w:spacing w:before="0" w:after="0"/>
        <w:ind w:left="360" w:right="0" w:hanging="0"/>
        <w:jc w:val="left"/>
        <w:rPr>
          <w:del w:id="1230" w:author="Unknown Author" w:date="2021-11-01T17:47:42Z"/>
        </w:rPr>
      </w:pPr>
      <w:del w:id="1227" w:author="Unknown Author" w:date="2021-11-01T17:47:42Z">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1228" w:author="Unknown Author" w:date="2021-11-01T17:47:42Z">
        <w:r>
          <w:rPr>
            <w:rFonts w:ascii="Times New Roman" w:hAnsi="Times New Roman"/>
          </w:rPr>
          <w:delText xml:space="preserve"> </w:delText>
        </w:r>
      </w:del>
      <w:del w:id="1229" w:author="Unknown Author" w:date="2021-11-01T17:47:42Z">
        <w:r>
          <w:rPr>
            <w:rFonts w:ascii="Times New Roman" w:hAnsi="Times New Roman"/>
          </w:rPr>
          <w:delText>AcceptCoins</w:delText>
        </w:r>
      </w:del>
    </w:p>
    <w:p>
      <w:pPr>
        <w:pStyle w:val="Normal"/>
        <w:rPr>
          <w:rFonts w:ascii="Times New Roman" w:hAnsi="Times New Roman"/>
          <w:sz w:val="21"/>
          <w:szCs w:val="21"/>
          <w:del w:id="1232" w:author="Unknown Author" w:date="2021-11-01T17:47:42Z"/>
        </w:rPr>
      </w:pPr>
      <w:del w:id="1231" w:author="Unknown Author" w:date="2021-11-01T17:47:42Z">
        <w:r>
          <w:rPr>
            <w:rFonts w:ascii="Times New Roman" w:hAnsi="Times New Roman"/>
            <w:sz w:val="21"/>
            <w:szCs w:val="21"/>
          </w:rPr>
          <w:delText>The following OPOS methods are provided:</w:delText>
        </w:r>
      </w:del>
    </w:p>
    <w:p>
      <w:pPr>
        <w:pStyle w:val="Normal"/>
        <w:widowControl/>
        <w:suppressAutoHyphens w:val="true"/>
        <w:bidi w:val="0"/>
        <w:spacing w:before="0" w:after="0"/>
        <w:ind w:left="360" w:right="0" w:hanging="0"/>
        <w:jc w:val="left"/>
        <w:rPr>
          <w:del w:id="1236" w:author="Unknown Author" w:date="2021-11-01T17:47:42Z"/>
        </w:rPr>
      </w:pPr>
      <w:del w:id="1233" w:author="Unknown Author" w:date="2021-11-01T17:47:42Z">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1234" w:author="Unknown Author" w:date="2021-11-01T17:47:42Z">
        <w:r>
          <w:rPr>
            <w:rFonts w:ascii="Times New Roman" w:hAnsi="Times New Roman"/>
          </w:rPr>
          <w:delText xml:space="preserve"> </w:delText>
        </w:r>
      </w:del>
      <w:del w:id="1235" w:author="Unknown Author" w:date="2021-11-01T17:47:42Z">
        <w:r>
          <w:rPr>
            <w:rFonts w:ascii="Times New Roman" w:hAnsi="Times New Roman"/>
          </w:rPr>
          <w:delText>OPOS Methods</w:delText>
        </w:r>
      </w:del>
    </w:p>
    <w:p>
      <w:pPr>
        <w:pStyle w:val="Heading3"/>
        <w:keepNext w:val="true"/>
        <w:widowControl/>
        <w:pBdr/>
        <w:suppressAutoHyphens w:val="true"/>
        <w:bidi w:val="0"/>
        <w:spacing w:before="180" w:after="84"/>
        <w:ind w:left="0" w:right="0" w:hanging="0"/>
        <w:jc w:val="left"/>
        <w:rPr>
          <w:rFonts w:ascii="Times New Roman" w:hAnsi="Times New Roman"/>
          <w:del w:id="1239" w:author="Unknown Author" w:date="2021-11-01T17:47:42Z"/>
        </w:rPr>
      </w:pPr>
      <w:del w:id="1237" w:author="Unknown Author" w:date="2021-11-01T17:47:42Z">
        <w:r>
          <w:rPr>
            <w:rFonts w:ascii="Times New Roman" w:hAnsi="Times New Roman"/>
          </w:rPr>
          <w:delText xml:space="preserve"> </w:delText>
        </w:r>
      </w:del>
      <w:del w:id="1238" w:author="Unknown Author" w:date="2021-11-01T17:47:42Z">
        <w:r>
          <w:rPr>
            <w:rFonts w:ascii="Times New Roman" w:hAnsi="Times New Roman"/>
          </w:rPr>
          <w:delText>provides a uniform interface to the generic function of a device that accepts coin currency. The application will tell the service object when to accept coins, and the service object will report when coins are accepted and what coins are accepted.</w:delText>
        </w:r>
      </w:del>
    </w:p>
    <w:p>
      <w:pPr>
        <w:pStyle w:val="Normal"/>
        <w:rPr>
          <w:rFonts w:ascii="Times New Roman" w:hAnsi="Times New Roman"/>
          <w:sz w:val="21"/>
          <w:szCs w:val="21"/>
          <w:del w:id="1241" w:author="Unknown Author" w:date="2021-11-01T17:47:42Z"/>
        </w:rPr>
      </w:pPr>
      <w:del w:id="1240" w:author="Unknown Author" w:date="2021-11-01T17:47:42Z">
        <w:r>
          <w:rPr>
            <w:rFonts w:ascii="Times New Roman" w:hAnsi="Times New Roman"/>
            <w:sz w:val="21"/>
            <w:szCs w:val="21"/>
          </w:rPr>
        </w:r>
      </w:del>
    </w:p>
    <w:p>
      <w:pPr>
        <w:pStyle w:val="Heading3"/>
        <w:keepNext w:val="true"/>
        <w:widowControl/>
        <w:pBdr/>
        <w:suppressAutoHyphens w:val="true"/>
        <w:bidi w:val="0"/>
        <w:spacing w:before="180" w:after="84"/>
        <w:ind w:left="0" w:right="0" w:hanging="0"/>
        <w:jc w:val="left"/>
        <w:rPr>
          <w:rFonts w:ascii="Times New Roman" w:hAnsi="Times New Roman"/>
          <w:del w:id="1245" w:author="Unknown Author" w:date="2021-11-01T17:47:42Z"/>
        </w:rPr>
      </w:pPr>
      <w:del w:id="1242" w:author="Unknown Author" w:date="2021-11-01T16:58:16Z">
        <w:r>
          <w:rPr>
            <w:rFonts w:ascii="Times New Roman" w:hAnsi="Times New Roman"/>
          </w:rPr>
          <w:delText>NCRCoinRecyclerSO</w:delText>
        </w:r>
      </w:del>
      <w:del w:id="1243" w:author="Unknown Author" w:date="2021-11-01T17:47:42Z">
        <w:r>
          <w:rPr>
            <w:rFonts w:ascii="Times New Roman" w:hAnsi="Times New Roman"/>
          </w:rPr>
          <w:delText xml:space="preserve">The </w:delText>
        </w:r>
      </w:del>
      <w:del w:id="1244" w:author="Unknown Author" w:date="2021-11-01T17:47:42Z">
        <w:r>
          <w:rPr>
            <w:rFonts w:ascii="Times New Roman" w:hAnsi="Times New Roman"/>
            <w:sz w:val="21"/>
            <w:szCs w:val="21"/>
          </w:rPr>
          <w:delText>NCRCoinAcceptor Interface</w:delText>
        </w:r>
      </w:del>
    </w:p>
    <w:p>
      <w:pPr>
        <w:pStyle w:val="Heading3"/>
        <w:widowControl/>
        <w:pBdr/>
        <w:tabs>
          <w:tab w:val="clear" w:pos="288"/>
          <w:tab w:val="left" w:pos="1440" w:leader="none"/>
          <w:tab w:val="left" w:pos="2880" w:leader="none"/>
        </w:tabs>
        <w:suppressAutoHyphens w:val="true"/>
        <w:bidi w:val="0"/>
        <w:spacing w:before="180" w:after="84"/>
        <w:ind w:left="0" w:right="0" w:hanging="0"/>
        <w:jc w:val="left"/>
        <w:rPr>
          <w:rFonts w:ascii="Times New Roman" w:hAnsi="Times New Roman"/>
          <w:sz w:val="21"/>
          <w:szCs w:val="21"/>
        </w:rPr>
      </w:pPr>
      <w:r>
        <w:rPr>
          <w:rFonts w:ascii="Times New Roman" w:hAnsi="Times New Roman"/>
        </w:rPr>
      </w:r>
    </w:p>
    <w:p>
      <w:pPr>
        <w:pStyle w:val="Normal"/>
        <w:rPr>
          <w:rFonts w:ascii="Times New Roman" w:hAnsi="Times New Roman"/>
          <w:sz w:val="21"/>
          <w:szCs w:val="21"/>
          <w:del w:id="1247" w:author="Unknown Author" w:date="2021-11-01T17:47:42Z"/>
        </w:rPr>
      </w:pPr>
      <w:del w:id="1246" w:author="Unknown Author" w:date="2021-11-01T17:47:42Z">
        <w:r>
          <w:rPr>
            <w:rFonts w:ascii="Times New Roman" w:hAnsi="Times New Roman"/>
            <w:sz w:val="21"/>
            <w:szCs w:val="21"/>
          </w:rPr>
          <w:delText>long DirectIO( long lCommand, long *plData, BSTR *psData ) – DirectIO communicates directly with the Service Object to provide support for functionality not defined by the OPOS Control Object. The Service Object must be Opened, Claimed and Enabled to allow this method. The lCommand determines what action is performed according to the table below:</w:delText>
        </w:r>
      </w:del>
    </w:p>
    <w:p>
      <w:pPr>
        <w:pStyle w:val="Normal"/>
        <w:widowControl/>
        <w:suppressAutoHyphens w:val="true"/>
        <w:bidi w:val="0"/>
        <w:spacing w:before="0" w:after="0"/>
        <w:ind w:left="360" w:right="0" w:hanging="0"/>
        <w:jc w:val="left"/>
        <w:rPr>
          <w:rFonts w:ascii="Times New Roman" w:hAnsi="Times New Roman"/>
          <w:sz w:val="21"/>
          <w:szCs w:val="21"/>
          <w:del w:id="1251" w:author="Unknown Author" w:date="2021-11-01T17:47:42Z"/>
        </w:rPr>
      </w:pPr>
      <w:del w:id="1248"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249" w:author="Unknown Author" w:date="2021-11-01T17:47:42Z">
        <w:r>
          <w:rPr>
            <w:rFonts w:ascii="Times New Roman" w:hAnsi="Times New Roman"/>
            <w:sz w:val="21"/>
            <w:szCs w:val="21"/>
          </w:rPr>
          <w:delText xml:space="preserve"> </w:delText>
        </w:r>
      </w:del>
      <w:del w:id="1250" w:author="Unknown Author" w:date="2021-11-01T17:47:42Z">
        <w:r>
          <w:rPr>
            <w:rFonts w:ascii="Times New Roman" w:hAnsi="Times New Roman"/>
            <w:sz w:val="21"/>
            <w:szCs w:val="21"/>
          </w:rPr>
          <w:delText>DirectIO</w:delText>
        </w:r>
      </w:del>
    </w:p>
    <w:p>
      <w:pPr>
        <w:pStyle w:val="Normal"/>
        <w:rPr>
          <w:rFonts w:ascii="Times New Roman" w:hAnsi="Times New Roman"/>
          <w:sz w:val="21"/>
          <w:szCs w:val="21"/>
          <w:del w:id="1253" w:author="Unknown Author" w:date="2021-11-01T17:47:42Z"/>
        </w:rPr>
      </w:pPr>
      <w:del w:id="1252" w:author="Unknown Author" w:date="2021-11-01T17:47:42Z">
        <w:r>
          <w:rPr>
            <w:rFonts w:ascii="Times New Roman" w:hAnsi="Times New Roman"/>
            <w:sz w:val="21"/>
            <w:szCs w:val="21"/>
          </w:rPr>
          <w:delText>long Close( void ) – Close the Service Object. Close should be the last call to the Service Object in a particular session, after Disabling and Release.</w:delText>
        </w:r>
      </w:del>
    </w:p>
    <w:p>
      <w:pPr>
        <w:pStyle w:val="Normal"/>
        <w:rPr>
          <w:rFonts w:ascii="Times New Roman" w:hAnsi="Times New Roman"/>
          <w:sz w:val="21"/>
          <w:szCs w:val="21"/>
          <w:del w:id="1255" w:author="Unknown Author" w:date="2021-11-01T17:47:42Z"/>
        </w:rPr>
      </w:pPr>
      <w:del w:id="1254" w:author="Unknown Author" w:date="2021-11-01T17:47:42Z">
        <w:r>
          <w:rPr>
            <w:rFonts w:ascii="Times New Roman" w:hAnsi="Times New Roman"/>
            <w:sz w:val="21"/>
            <w:szCs w:val="21"/>
          </w:rPr>
        </w:r>
      </w:del>
    </w:p>
    <w:p>
      <w:pPr>
        <w:pStyle w:val="Normal"/>
        <w:rPr>
          <w:rFonts w:ascii="Times New Roman" w:hAnsi="Times New Roman"/>
          <w:sz w:val="21"/>
          <w:szCs w:val="21"/>
          <w:del w:id="1257" w:author="Unknown Author" w:date="2021-11-01T17:47:42Z"/>
        </w:rPr>
      </w:pPr>
      <w:del w:id="1256"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259" w:author="Unknown Author" w:date="2021-11-01T17:47:42Z"/>
        </w:rPr>
      </w:pPr>
      <w:del w:id="1258"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263" w:author="Unknown Author" w:date="2021-11-01T17:47:42Z"/>
        </w:rPr>
      </w:pPr>
      <w:del w:id="1260"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261" w:author="Unknown Author" w:date="2021-11-01T17:47:42Z">
        <w:r>
          <w:rPr>
            <w:rFonts w:ascii="Times New Roman" w:hAnsi="Times New Roman"/>
            <w:sz w:val="21"/>
            <w:szCs w:val="21"/>
          </w:rPr>
          <w:delText xml:space="preserve"> </w:delText>
        </w:r>
      </w:del>
      <w:del w:id="1262" w:author="Unknown Author" w:date="2021-11-01T17:47:42Z">
        <w:r>
          <w:rPr>
            <w:rFonts w:ascii="Times New Roman" w:hAnsi="Times New Roman"/>
            <w:sz w:val="21"/>
            <w:szCs w:val="21"/>
          </w:rPr>
          <w:delText>Close</w:delText>
        </w:r>
      </w:del>
    </w:p>
    <w:p>
      <w:pPr>
        <w:pStyle w:val="Normal"/>
        <w:rPr>
          <w:rFonts w:ascii="Times New Roman" w:hAnsi="Times New Roman"/>
          <w:sz w:val="21"/>
          <w:szCs w:val="21"/>
          <w:del w:id="1265" w:author="Unknown Author" w:date="2021-11-01T17:47:42Z"/>
        </w:rPr>
      </w:pPr>
      <w:del w:id="1264" w:author="Unknown Author" w:date="2021-11-01T17:47:42Z">
        <w:r>
          <w:rPr>
            <w:rFonts w:ascii="Times New Roman" w:hAnsi="Times New Roman"/>
            <w:sz w:val="21"/>
            <w:szCs w:val="21"/>
          </w:rPr>
          <w:delText>long Claim( long lTimeout ) – Claim the device. This is typically where the port is opened to begin communication with the device. Initializing the device and Service Object values in preparation for common device use is also done at this time. lTimeout is the number of seconds to wait for the device to become available if the device or port is already claimed by another process.</w:delText>
        </w:r>
      </w:del>
    </w:p>
    <w:p>
      <w:pPr>
        <w:pStyle w:val="Normal"/>
        <w:rPr>
          <w:rFonts w:ascii="Times New Roman" w:hAnsi="Times New Roman"/>
          <w:sz w:val="21"/>
          <w:szCs w:val="21"/>
          <w:del w:id="1267" w:author="Unknown Author" w:date="2021-11-01T17:47:42Z"/>
        </w:rPr>
      </w:pPr>
      <w:del w:id="1266" w:author="Unknown Author" w:date="2021-11-01T17:47:42Z">
        <w:r>
          <w:rPr>
            <w:rFonts w:ascii="Times New Roman" w:hAnsi="Times New Roman"/>
            <w:sz w:val="21"/>
            <w:szCs w:val="21"/>
          </w:rPr>
        </w:r>
      </w:del>
    </w:p>
    <w:p>
      <w:pPr>
        <w:pStyle w:val="Normal"/>
        <w:rPr>
          <w:rFonts w:ascii="Times New Roman" w:hAnsi="Times New Roman"/>
          <w:sz w:val="21"/>
          <w:szCs w:val="21"/>
          <w:del w:id="1269" w:author="Unknown Author" w:date="2021-11-01T17:47:42Z"/>
        </w:rPr>
      </w:pPr>
      <w:del w:id="1268" w:author="Unknown Author" w:date="2021-11-01T17:47:42Z">
        <w:r>
          <w:rPr>
            <w:rFonts w:ascii="Times New Roman" w:hAnsi="Times New Roman"/>
            <w:sz w:val="21"/>
            <w:szCs w:val="21"/>
          </w:rPr>
          <w:delText>Returns an OPOS result code. Typically OPOS_SUCCESS or OPOS_E_TIMEOUT if failure. See OPOS spec for more information.</w:delText>
        </w:r>
      </w:del>
    </w:p>
    <w:p>
      <w:pPr>
        <w:pStyle w:val="Normal"/>
        <w:rPr>
          <w:rFonts w:ascii="Times New Roman" w:hAnsi="Times New Roman"/>
          <w:sz w:val="21"/>
          <w:szCs w:val="21"/>
          <w:del w:id="1271" w:author="Unknown Author" w:date="2021-11-01T17:47:42Z"/>
        </w:rPr>
      </w:pPr>
      <w:del w:id="1270"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275" w:author="Unknown Author" w:date="2021-11-01T17:47:42Z"/>
        </w:rPr>
      </w:pPr>
      <w:del w:id="1272"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273" w:author="Unknown Author" w:date="2021-11-01T17:47:42Z">
        <w:r>
          <w:rPr>
            <w:rFonts w:ascii="Times New Roman" w:hAnsi="Times New Roman"/>
            <w:sz w:val="21"/>
            <w:szCs w:val="21"/>
          </w:rPr>
          <w:delText xml:space="preserve"> </w:delText>
        </w:r>
      </w:del>
      <w:del w:id="1274" w:author="Unknown Author" w:date="2021-11-01T17:47:42Z">
        <w:r>
          <w:rPr>
            <w:rFonts w:ascii="Times New Roman" w:hAnsi="Times New Roman"/>
            <w:sz w:val="21"/>
            <w:szCs w:val="21"/>
          </w:rPr>
          <w:delText>Claim</w:delText>
        </w:r>
      </w:del>
    </w:p>
    <w:p>
      <w:pPr>
        <w:pStyle w:val="Normal"/>
        <w:rPr>
          <w:rFonts w:ascii="Times New Roman" w:hAnsi="Times New Roman"/>
          <w:sz w:val="21"/>
          <w:szCs w:val="21"/>
          <w:del w:id="1277" w:author="Unknown Author" w:date="2021-11-01T17:47:42Z"/>
        </w:rPr>
      </w:pPr>
      <w:del w:id="1276" w:author="Unknown Author" w:date="2021-11-01T17:47:42Z">
        <w:r>
          <w:rPr>
            <w:rFonts w:ascii="Times New Roman" w:hAnsi="Times New Roman"/>
            <w:sz w:val="21"/>
            <w:szCs w:val="21"/>
          </w:rPr>
        </w:r>
      </w:del>
    </w:p>
    <w:p>
      <w:pPr>
        <w:pStyle w:val="Normal"/>
        <w:rPr>
          <w:rFonts w:ascii="Times New Roman" w:hAnsi="Times New Roman"/>
          <w:sz w:val="21"/>
          <w:szCs w:val="21"/>
          <w:del w:id="1279" w:author="Unknown Author" w:date="2021-11-01T17:47:42Z"/>
        </w:rPr>
      </w:pPr>
      <w:del w:id="1278" w:author="Unknown Author" w:date="2021-11-01T17:47:42Z">
        <w:r>
          <w:rPr>
            <w:rFonts w:ascii="Times New Roman" w:hAnsi="Times New Roman"/>
            <w:sz w:val="21"/>
            <w:szCs w:val="21"/>
          </w:rPr>
          <w:delText>Returns an OPOS result code. OPOS_SUCCESS if device is healthy. OPOS_E_OFFLINE means the device is offline or not communicating with service object. OPOS_E_FAILURE or OPOS_E_EXTENDED indicates there is some error with the device and the ResultCodeExtended property may need to be checked for further detail. OPOS_E_BUSY indicates the service object or device is busy with another request. For the coin recyclers supported by this Service Object, this may mean the SO is trying to recover communication with the device or certain belts/motors are running and moving currency and running that Check Health (typically level 2) could cause coins to be left in an undesirable location. See OPOS spec for more information.</w:delText>
        </w:r>
      </w:del>
    </w:p>
    <w:p>
      <w:pPr>
        <w:pStyle w:val="Normal"/>
        <w:rPr>
          <w:rFonts w:ascii="Times New Roman" w:hAnsi="Times New Roman"/>
          <w:sz w:val="21"/>
          <w:szCs w:val="21"/>
          <w:del w:id="1281" w:author="Unknown Author" w:date="2021-11-01T17:47:42Z"/>
        </w:rPr>
      </w:pPr>
      <w:del w:id="1280"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283" w:author="Unknown Author" w:date="2021-11-01T17:47:42Z"/>
        </w:rPr>
      </w:pPr>
      <w:del w:id="1282" w:author="Unknown Author" w:date="2021-11-01T17:47:42Z">
        <w:r>
          <w:rPr>
            <w:rFonts w:ascii="Times New Roman" w:hAnsi="Times New Roman"/>
            <w:sz w:val="21"/>
            <w:szCs w:val="21"/>
          </w:rPr>
          <w:delText>The following table shows the properties supported by the NCRCoinRecycler Service Object. Values of long and boolean are set or queried with the Get/Set PropertyNumber. Values of string are set or queried with the Get/Set PropertyString. Properties that are denoted as OPOS should refer to the OPOS documentation. Properties that are denoted as NCR will be documented here.</w:delText>
        </w:r>
      </w:del>
    </w:p>
    <w:p>
      <w:pPr>
        <w:pStyle w:val="Normal"/>
        <w:widowControl/>
        <w:suppressAutoHyphens w:val="true"/>
        <w:bidi w:val="0"/>
        <w:spacing w:before="0" w:after="0"/>
        <w:ind w:left="360" w:right="0" w:hanging="0"/>
        <w:jc w:val="left"/>
        <w:rPr>
          <w:rFonts w:ascii="Times New Roman" w:hAnsi="Times New Roman"/>
          <w:sz w:val="21"/>
          <w:szCs w:val="21"/>
          <w:del w:id="1287" w:author="Unknown Author" w:date="2021-11-01T17:47:42Z"/>
        </w:rPr>
      </w:pPr>
      <w:del w:id="1284"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285" w:author="Unknown Author" w:date="2021-11-01T17:47:42Z">
        <w:r>
          <w:rPr>
            <w:rFonts w:ascii="Times New Roman" w:hAnsi="Times New Roman"/>
            <w:sz w:val="21"/>
            <w:szCs w:val="21"/>
          </w:rPr>
          <w:delText xml:space="preserve"> </w:delText>
        </w:r>
      </w:del>
      <w:del w:id="1286" w:author="Unknown Author" w:date="2021-11-01T17:47:42Z">
        <w:r>
          <w:rPr>
            <w:rFonts w:ascii="Times New Roman" w:hAnsi="Times New Roman"/>
            <w:sz w:val="21"/>
            <w:szCs w:val="21"/>
          </w:rPr>
          <w:delText>OPOS Properties</w:delText>
        </w:r>
      </w:del>
    </w:p>
    <w:p>
      <w:pPr>
        <w:pStyle w:val="Normal"/>
        <w:rPr>
          <w:rFonts w:ascii="Times New Roman" w:hAnsi="Times New Roman"/>
          <w:sz w:val="21"/>
          <w:szCs w:val="21"/>
          <w:del w:id="1289" w:author="Unknown Author" w:date="2021-11-01T17:47:42Z"/>
        </w:rPr>
      </w:pPr>
      <w:del w:id="1288" w:author="Unknown Author" w:date="2021-11-01T17:47:42Z">
        <w:r>
          <w:rPr>
            <w:rFonts w:ascii="Times New Roman" w:hAnsi="Times New Roman"/>
            <w:sz w:val="21"/>
            <w:szCs w:val="21"/>
          </w:rPr>
          <w:delText>void GetPropertyString( long lPidx, BSTR sProperty ) – Sets the property string specified by lPidx to the value in sProperty. The Service Object must be Opened to allow this method. Some properties may not be settable. See the properties section for more information.</w:delText>
        </w:r>
      </w:del>
    </w:p>
    <w:p>
      <w:pPr>
        <w:pStyle w:val="Normal"/>
        <w:rPr>
          <w:rFonts w:ascii="Times New Roman" w:hAnsi="Times New Roman"/>
          <w:sz w:val="21"/>
          <w:szCs w:val="21"/>
          <w:del w:id="1291" w:author="Unknown Author" w:date="2021-11-01T17:47:42Z"/>
        </w:rPr>
      </w:pPr>
      <w:del w:id="1290" w:author="Unknown Author" w:date="2021-11-01T17:47:42Z">
        <w:r>
          <w:rPr>
            <w:rFonts w:ascii="Times New Roman" w:hAnsi="Times New Roman"/>
            <w:sz w:val="21"/>
            <w:szCs w:val="21"/>
          </w:rPr>
        </w:r>
      </w:del>
    </w:p>
    <w:p>
      <w:pPr>
        <w:pStyle w:val="Normal"/>
        <w:rPr>
          <w:rFonts w:ascii="Times New Roman" w:hAnsi="Times New Roman"/>
          <w:sz w:val="21"/>
          <w:szCs w:val="21"/>
          <w:del w:id="1293" w:author="Unknown Author" w:date="2021-11-01T17:47:42Z"/>
        </w:rPr>
      </w:pPr>
      <w:del w:id="1292" w:author="Unknown Author" w:date="2021-11-01T17:47:42Z">
        <w:r>
          <w:rPr>
            <w:rFonts w:ascii="Times New Roman" w:hAnsi="Times New Roman"/>
            <w:sz w:val="21"/>
            <w:szCs w:val="21"/>
          </w:rPr>
          <w:delText>Returns nothing. See OPOS spec for more information.</w:delText>
        </w:r>
      </w:del>
    </w:p>
    <w:p>
      <w:pPr>
        <w:pStyle w:val="Normal"/>
        <w:rPr>
          <w:rFonts w:ascii="Times New Roman" w:hAnsi="Times New Roman"/>
          <w:sz w:val="21"/>
          <w:szCs w:val="21"/>
          <w:del w:id="1295" w:author="Unknown Author" w:date="2021-11-01T17:47:42Z"/>
        </w:rPr>
      </w:pPr>
      <w:del w:id="1294"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299" w:author="Unknown Author" w:date="2021-11-01T17:47:42Z"/>
        </w:rPr>
      </w:pPr>
      <w:del w:id="1296"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297" w:author="Unknown Author" w:date="2021-11-01T17:47:42Z">
        <w:r>
          <w:rPr>
            <w:rFonts w:ascii="Times New Roman" w:hAnsi="Times New Roman"/>
            <w:sz w:val="21"/>
            <w:szCs w:val="21"/>
          </w:rPr>
          <w:delText xml:space="preserve"> </w:delText>
        </w:r>
      </w:del>
      <w:del w:id="1298" w:author="Unknown Author" w:date="2021-11-01T17:47:42Z">
        <w:r>
          <w:rPr>
            <w:rFonts w:ascii="Times New Roman" w:hAnsi="Times New Roman"/>
            <w:sz w:val="21"/>
            <w:szCs w:val="21"/>
          </w:rPr>
          <w:delText>SetPropertyString</w:delText>
        </w:r>
      </w:del>
    </w:p>
    <w:p>
      <w:pPr>
        <w:pStyle w:val="Normal"/>
        <w:rPr>
          <w:rFonts w:ascii="Times New Roman" w:hAnsi="Times New Roman"/>
          <w:sz w:val="21"/>
          <w:szCs w:val="21"/>
          <w:del w:id="1301" w:author="Unknown Author" w:date="2021-11-01T17:47:42Z"/>
        </w:rPr>
      </w:pPr>
      <w:del w:id="1300" w:author="Unknown Author" w:date="2021-11-01T17:47:42Z">
        <w:r>
          <w:rPr>
            <w:rFonts w:ascii="Times New Roman" w:hAnsi="Times New Roman"/>
            <w:sz w:val="21"/>
            <w:szCs w:val="21"/>
          </w:rPr>
          <w:delText>void SetPropertyNumber( long lPidx, long lProperty ) – Sets the property number specified by lPidx to the value in lProperty. The Service Object must be Opened to allow this method. Some properties may not be settable. See the properties section for more information.</w:delText>
        </w:r>
      </w:del>
    </w:p>
    <w:p>
      <w:pPr>
        <w:pStyle w:val="Normal"/>
        <w:rPr>
          <w:rFonts w:ascii="Times New Roman" w:hAnsi="Times New Roman"/>
          <w:sz w:val="21"/>
          <w:szCs w:val="21"/>
          <w:del w:id="1303" w:author="Unknown Author" w:date="2021-11-01T17:47:42Z"/>
        </w:rPr>
      </w:pPr>
      <w:del w:id="1302" w:author="Unknown Author" w:date="2021-11-01T17:47:42Z">
        <w:r>
          <w:rPr>
            <w:rFonts w:ascii="Times New Roman" w:hAnsi="Times New Roman"/>
            <w:sz w:val="21"/>
            <w:szCs w:val="21"/>
          </w:rPr>
        </w:r>
      </w:del>
    </w:p>
    <w:p>
      <w:pPr>
        <w:pStyle w:val="Normal"/>
        <w:rPr>
          <w:rFonts w:ascii="Times New Roman" w:hAnsi="Times New Roman"/>
          <w:sz w:val="21"/>
          <w:szCs w:val="21"/>
          <w:del w:id="1305" w:author="Unknown Author" w:date="2021-11-01T17:47:42Z"/>
        </w:rPr>
      </w:pPr>
      <w:del w:id="1304" w:author="Unknown Author" w:date="2021-11-01T17:47:42Z">
        <w:r>
          <w:rPr>
            <w:rFonts w:ascii="Times New Roman" w:hAnsi="Times New Roman"/>
            <w:sz w:val="21"/>
            <w:szCs w:val="21"/>
          </w:rPr>
          <w:delText>Returns nothing. See OPOS spec for more information.</w:delText>
        </w:r>
      </w:del>
    </w:p>
    <w:p>
      <w:pPr>
        <w:pStyle w:val="Normal"/>
        <w:rPr>
          <w:rFonts w:ascii="Times New Roman" w:hAnsi="Times New Roman"/>
          <w:sz w:val="21"/>
          <w:szCs w:val="21"/>
          <w:del w:id="1307" w:author="Unknown Author" w:date="2021-11-01T17:47:42Z"/>
        </w:rPr>
      </w:pPr>
      <w:del w:id="1306"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11" w:author="Unknown Author" w:date="2021-11-01T17:47:42Z"/>
        </w:rPr>
      </w:pPr>
      <w:del w:id="1308"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09" w:author="Unknown Author" w:date="2021-11-01T17:47:42Z">
        <w:r>
          <w:rPr>
            <w:rFonts w:ascii="Times New Roman" w:hAnsi="Times New Roman"/>
            <w:sz w:val="21"/>
            <w:szCs w:val="21"/>
          </w:rPr>
          <w:delText xml:space="preserve"> </w:delText>
        </w:r>
      </w:del>
      <w:del w:id="1310" w:author="Unknown Author" w:date="2021-11-01T17:47:42Z">
        <w:r>
          <w:rPr>
            <w:rFonts w:ascii="Times New Roman" w:hAnsi="Times New Roman"/>
            <w:sz w:val="21"/>
            <w:szCs w:val="21"/>
          </w:rPr>
          <w:delText>SetPropertyNumber</w:delText>
        </w:r>
      </w:del>
    </w:p>
    <w:p>
      <w:pPr>
        <w:pStyle w:val="Normal"/>
        <w:rPr>
          <w:rFonts w:ascii="Times New Roman" w:hAnsi="Times New Roman"/>
          <w:sz w:val="21"/>
          <w:szCs w:val="21"/>
          <w:del w:id="1313" w:author="Unknown Author" w:date="2021-11-01T17:47:42Z"/>
        </w:rPr>
      </w:pPr>
      <w:del w:id="1312" w:author="Unknown Author" w:date="2021-11-01T17:47:42Z">
        <w:r>
          <w:rPr>
            <w:rFonts w:ascii="Times New Roman" w:hAnsi="Times New Roman"/>
            <w:sz w:val="21"/>
            <w:szCs w:val="21"/>
          </w:rPr>
          <w:delText>long ResetCoinCounts( void ) – Clear the non-dispensable coin counts that the Service Object or device is maintaining, and set them back to 0. The Service Object must be Opened and Claimed to allow this method. This method may not be called while coin acceptance is enabled. Some coin recyclers (CR5000) may not allow this function as the device does not allow manually separating dispensable and non-dispensable coins. Non-dispensable coins must be removed through dispense functions or counts adjusted through DirectIO commands.</w:delText>
        </w:r>
      </w:del>
    </w:p>
    <w:p>
      <w:pPr>
        <w:pStyle w:val="Normal"/>
        <w:rPr>
          <w:rFonts w:ascii="Times New Roman" w:hAnsi="Times New Roman"/>
          <w:sz w:val="21"/>
          <w:szCs w:val="21"/>
          <w:del w:id="1315" w:author="Unknown Author" w:date="2021-11-01T17:47:42Z"/>
        </w:rPr>
      </w:pPr>
      <w:del w:id="1314" w:author="Unknown Author" w:date="2021-11-01T17:47:42Z">
        <w:r>
          <w:rPr>
            <w:rFonts w:ascii="Times New Roman" w:hAnsi="Times New Roman"/>
            <w:sz w:val="21"/>
            <w:szCs w:val="21"/>
          </w:rPr>
        </w:r>
      </w:del>
    </w:p>
    <w:p>
      <w:pPr>
        <w:pStyle w:val="Normal"/>
        <w:rPr>
          <w:rFonts w:ascii="Times New Roman" w:hAnsi="Times New Roman"/>
          <w:sz w:val="21"/>
          <w:szCs w:val="21"/>
          <w:del w:id="1317" w:author="Unknown Author" w:date="2021-11-01T17:47:42Z"/>
        </w:rPr>
      </w:pPr>
      <w:del w:id="1316" w:author="Unknown Author" w:date="2021-11-01T17:47:42Z">
        <w:r>
          <w:rPr>
            <w:rFonts w:ascii="Times New Roman" w:hAnsi="Times New Roman"/>
            <w:sz w:val="21"/>
            <w:szCs w:val="21"/>
          </w:rPr>
          <w:delText>Returns an OPOS result code. Typically OPOS_SUCCESS or OPOS_E_BUSY if called during coin acceptance. Devices that don’t support this will return OPOS_E_ILLEGAL. See OPOS spec for more information.</w:delText>
        </w:r>
      </w:del>
    </w:p>
    <w:p>
      <w:pPr>
        <w:pStyle w:val="Normal"/>
        <w:rPr>
          <w:rFonts w:ascii="Times New Roman" w:hAnsi="Times New Roman"/>
          <w:sz w:val="21"/>
          <w:szCs w:val="21"/>
          <w:del w:id="1319" w:author="Unknown Author" w:date="2021-11-01T17:47:42Z"/>
        </w:rPr>
      </w:pPr>
      <w:del w:id="1318"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23" w:author="Unknown Author" w:date="2021-11-01T17:47:42Z"/>
        </w:rPr>
      </w:pPr>
      <w:del w:id="1320"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21" w:author="Unknown Author" w:date="2021-11-01T17:47:42Z">
        <w:r>
          <w:rPr>
            <w:rFonts w:ascii="Times New Roman" w:hAnsi="Times New Roman"/>
            <w:sz w:val="21"/>
            <w:szCs w:val="21"/>
          </w:rPr>
          <w:delText xml:space="preserve"> </w:delText>
        </w:r>
      </w:del>
      <w:del w:id="1322" w:author="Unknown Author" w:date="2021-11-01T17:47:42Z">
        <w:r>
          <w:rPr>
            <w:rFonts w:ascii="Times New Roman" w:hAnsi="Times New Roman"/>
            <w:sz w:val="21"/>
            <w:szCs w:val="21"/>
          </w:rPr>
          <w:delText>ResetCoinCounts</w:delText>
        </w:r>
      </w:del>
    </w:p>
    <w:p>
      <w:pPr>
        <w:pStyle w:val="Normal"/>
        <w:rPr>
          <w:rFonts w:ascii="Times New Roman" w:hAnsi="Times New Roman"/>
          <w:sz w:val="21"/>
          <w:szCs w:val="21"/>
          <w:del w:id="1325" w:author="Unknown Author" w:date="2021-11-01T17:47:42Z"/>
        </w:rPr>
      </w:pPr>
      <w:del w:id="1324" w:author="Unknown Author" w:date="2021-11-01T17:47:42Z">
        <w:r>
          <w:rPr>
            <w:rFonts w:ascii="Times New Roman" w:hAnsi="Times New Roman"/>
            <w:sz w:val="21"/>
            <w:szCs w:val="21"/>
          </w:rPr>
          <w:delText>long Release( void ) – Close the device. This is typically where communication with the device is ended and the port is closed.</w:delText>
        </w:r>
      </w:del>
    </w:p>
    <w:p>
      <w:pPr>
        <w:pStyle w:val="Normal"/>
        <w:rPr>
          <w:rFonts w:ascii="Times New Roman" w:hAnsi="Times New Roman"/>
          <w:sz w:val="21"/>
          <w:szCs w:val="21"/>
          <w:del w:id="1327" w:author="Unknown Author" w:date="2021-11-01T17:47:42Z"/>
        </w:rPr>
      </w:pPr>
      <w:del w:id="1326" w:author="Unknown Author" w:date="2021-11-01T17:47:42Z">
        <w:r>
          <w:rPr>
            <w:rFonts w:ascii="Times New Roman" w:hAnsi="Times New Roman"/>
            <w:sz w:val="21"/>
            <w:szCs w:val="21"/>
          </w:rPr>
        </w:r>
      </w:del>
    </w:p>
    <w:p>
      <w:pPr>
        <w:pStyle w:val="Normal"/>
        <w:rPr>
          <w:rFonts w:ascii="Times New Roman" w:hAnsi="Times New Roman"/>
          <w:sz w:val="21"/>
          <w:szCs w:val="21"/>
          <w:del w:id="1329" w:author="Unknown Author" w:date="2021-11-01T17:47:42Z"/>
        </w:rPr>
      </w:pPr>
      <w:del w:id="1328"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331" w:author="Unknown Author" w:date="2021-11-01T17:47:42Z"/>
        </w:rPr>
      </w:pPr>
      <w:del w:id="1330"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35" w:author="Unknown Author" w:date="2021-11-01T17:47:42Z"/>
        </w:rPr>
      </w:pPr>
      <w:del w:id="1332"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33" w:author="Unknown Author" w:date="2021-11-01T17:47:42Z">
        <w:r>
          <w:rPr>
            <w:rFonts w:ascii="Times New Roman" w:hAnsi="Times New Roman"/>
            <w:sz w:val="21"/>
            <w:szCs w:val="21"/>
          </w:rPr>
          <w:delText xml:space="preserve"> </w:delText>
        </w:r>
      </w:del>
      <w:del w:id="1334" w:author="Unknown Author" w:date="2021-11-01T17:47:42Z">
        <w:r>
          <w:rPr>
            <w:rFonts w:ascii="Times New Roman" w:hAnsi="Times New Roman"/>
            <w:sz w:val="21"/>
            <w:szCs w:val="21"/>
          </w:rPr>
          <w:delText>Release</w:delText>
        </w:r>
      </w:del>
    </w:p>
    <w:p>
      <w:pPr>
        <w:pStyle w:val="Normal"/>
        <w:rPr>
          <w:rFonts w:ascii="Times New Roman" w:hAnsi="Times New Roman"/>
          <w:sz w:val="21"/>
          <w:szCs w:val="21"/>
          <w:del w:id="1337" w:author="Unknown Author" w:date="2021-11-01T17:47:42Z"/>
        </w:rPr>
      </w:pPr>
      <w:del w:id="1336" w:author="Unknown Author" w:date="2021-11-01T17:47:42Z">
        <w:r>
          <w:rPr>
            <w:rFonts w:ascii="Times New Roman" w:hAnsi="Times New Roman"/>
            <w:sz w:val="21"/>
            <w:szCs w:val="21"/>
          </w:rPr>
          <w:delText>long RejectCoins( void ) – Reject the currently escrowed coins in the acceptor. The Service Object must be Opened, Claimed and Enabled to allow this method. RejectCoins should only be used if the CapEscrowPosition property is TRUE. The method always executes asynchronously, meaning it will immediately return to the caller. If OPOS_SUCCESS is returned, the operation is pending. The true result of the operation is available in the AsyncResultCode property after a COIN_STATUS_ASYNC event is fired.</w:delText>
        </w:r>
      </w:del>
    </w:p>
    <w:p>
      <w:pPr>
        <w:pStyle w:val="Normal"/>
        <w:rPr>
          <w:rFonts w:ascii="Times New Roman" w:hAnsi="Times New Roman"/>
          <w:sz w:val="21"/>
          <w:szCs w:val="21"/>
          <w:del w:id="1339" w:author="Unknown Author" w:date="2021-11-01T17:47:42Z"/>
        </w:rPr>
      </w:pPr>
      <w:del w:id="1338" w:author="Unknown Author" w:date="2021-11-01T17:47:42Z">
        <w:r>
          <w:rPr>
            <w:rFonts w:ascii="Times New Roman" w:hAnsi="Times New Roman"/>
            <w:sz w:val="21"/>
            <w:szCs w:val="21"/>
          </w:rPr>
          <w:delText>Returns an OPOS result code. Usually OPOS_SUCCESS. If no coin is escrowed, OPOS_E_ILLEGAL is returned. See OPOS spec for more information.</w:delText>
        </w:r>
      </w:del>
    </w:p>
    <w:p>
      <w:pPr>
        <w:pStyle w:val="Normal"/>
        <w:rPr>
          <w:rFonts w:ascii="Times New Roman" w:hAnsi="Times New Roman"/>
          <w:sz w:val="21"/>
          <w:szCs w:val="21"/>
          <w:del w:id="1341" w:author="Unknown Author" w:date="2021-11-01T17:47:42Z"/>
        </w:rPr>
      </w:pPr>
      <w:del w:id="1340"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45" w:author="Unknown Author" w:date="2021-11-01T17:47:42Z"/>
        </w:rPr>
      </w:pPr>
      <w:del w:id="1342"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43" w:author="Unknown Author" w:date="2021-11-01T17:47:42Z">
        <w:r>
          <w:rPr>
            <w:rFonts w:ascii="Times New Roman" w:hAnsi="Times New Roman"/>
            <w:sz w:val="21"/>
            <w:szCs w:val="21"/>
          </w:rPr>
          <w:delText xml:space="preserve"> </w:delText>
        </w:r>
      </w:del>
      <w:del w:id="1344" w:author="Unknown Author" w:date="2021-11-01T17:47:42Z">
        <w:r>
          <w:rPr>
            <w:rFonts w:ascii="Times New Roman" w:hAnsi="Times New Roman"/>
            <w:sz w:val="21"/>
            <w:szCs w:val="21"/>
          </w:rPr>
          <w:delText>RejectCoins</w:delText>
        </w:r>
      </w:del>
    </w:p>
    <w:p>
      <w:pPr>
        <w:pStyle w:val="Normal"/>
        <w:rPr>
          <w:rFonts w:ascii="Times New Roman" w:hAnsi="Times New Roman"/>
          <w:sz w:val="21"/>
          <w:szCs w:val="21"/>
          <w:del w:id="1347" w:author="Unknown Author" w:date="2021-11-01T17:47:42Z"/>
        </w:rPr>
      </w:pPr>
      <w:del w:id="1346" w:author="Unknown Author" w:date="2021-11-01T17:47:42Z">
        <w:r>
          <w:rPr>
            <w:rFonts w:ascii="Times New Roman" w:hAnsi="Times New Roman"/>
            <w:sz w:val="21"/>
            <w:szCs w:val="21"/>
          </w:rPr>
          <w:delText>long ReadCoinCounts( BSTR *sCounts ) – Read the counts of non-dispensable coins. The Service Object must be Opened and Claimed to allow this method. Some coin recyclers may be able to dispense all coins it accepts while others may not. The sCounts value may be empty if all coins in the device are dispensable. The format of the sCounts string is “d:n,d:n” where d is the denomination or unit (5=$0.05, 100=$1.00) and n is the number of coins of that denomination.</w:delText>
        </w:r>
      </w:del>
    </w:p>
    <w:p>
      <w:pPr>
        <w:pStyle w:val="Normal"/>
        <w:rPr>
          <w:rFonts w:ascii="Times New Roman" w:hAnsi="Times New Roman"/>
          <w:sz w:val="21"/>
          <w:szCs w:val="21"/>
          <w:del w:id="1349" w:author="Unknown Author" w:date="2021-11-01T17:47:42Z"/>
        </w:rPr>
      </w:pPr>
      <w:del w:id="1348" w:author="Unknown Author" w:date="2021-11-01T17:47:42Z">
        <w:r>
          <w:rPr>
            <w:rFonts w:ascii="Times New Roman" w:hAnsi="Times New Roman"/>
            <w:sz w:val="21"/>
            <w:szCs w:val="21"/>
          </w:rPr>
        </w:r>
      </w:del>
    </w:p>
    <w:p>
      <w:pPr>
        <w:pStyle w:val="Normal"/>
        <w:rPr>
          <w:rFonts w:ascii="Times New Roman" w:hAnsi="Times New Roman"/>
          <w:sz w:val="21"/>
          <w:szCs w:val="21"/>
          <w:del w:id="1351" w:author="Unknown Author" w:date="2021-11-01T17:47:42Z"/>
        </w:rPr>
      </w:pPr>
      <w:del w:id="1350"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353" w:author="Unknown Author" w:date="2021-11-01T17:47:42Z"/>
        </w:rPr>
      </w:pPr>
      <w:del w:id="1352"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57" w:author="Unknown Author" w:date="2021-11-01T17:47:42Z"/>
        </w:rPr>
      </w:pPr>
      <w:del w:id="1354"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55" w:author="Unknown Author" w:date="2021-11-01T17:47:42Z">
        <w:r>
          <w:rPr>
            <w:rFonts w:ascii="Times New Roman" w:hAnsi="Times New Roman"/>
            <w:sz w:val="21"/>
            <w:szCs w:val="21"/>
          </w:rPr>
          <w:delText xml:space="preserve"> </w:delText>
        </w:r>
      </w:del>
      <w:del w:id="1356" w:author="Unknown Author" w:date="2021-11-01T17:47:42Z">
        <w:r>
          <w:rPr>
            <w:rFonts w:ascii="Times New Roman" w:hAnsi="Times New Roman"/>
            <w:sz w:val="21"/>
            <w:szCs w:val="21"/>
          </w:rPr>
          <w:delText>ReadCoinCounts</w:delText>
        </w:r>
      </w:del>
    </w:p>
    <w:p>
      <w:pPr>
        <w:pStyle w:val="Normal"/>
        <w:rPr>
          <w:rFonts w:ascii="Times New Roman" w:hAnsi="Times New Roman"/>
          <w:sz w:val="21"/>
          <w:szCs w:val="21"/>
          <w:del w:id="1359" w:author="Unknown Author" w:date="2021-11-01T17:47:42Z"/>
        </w:rPr>
      </w:pPr>
      <w:del w:id="1358" w:author="Unknown Author" w:date="2021-11-01T17:47:42Z">
        <w:r>
          <w:rPr>
            <w:rFonts w:ascii="Times New Roman" w:hAnsi="Times New Roman"/>
            <w:sz w:val="21"/>
            <w:szCs w:val="21"/>
          </w:rPr>
          <w:delText>long OpenService( LPCTSTR sClass, LPCTSTR sProfile, LPDISPATCH pDispatch ) – The application will call the Control Object Open( sProfile ) method, which will in turn call the Service Object OpenService method. This should be called first to start the Service Object. This does not necessarily begin communication with the device. The sProfile is the registry profile to use under the CoinAcceptor hive.</w:delText>
        </w:r>
      </w:del>
    </w:p>
    <w:p>
      <w:pPr>
        <w:pStyle w:val="Normal"/>
        <w:rPr>
          <w:rFonts w:ascii="Times New Roman" w:hAnsi="Times New Roman"/>
          <w:sz w:val="21"/>
          <w:szCs w:val="21"/>
          <w:del w:id="1361" w:author="Unknown Author" w:date="2021-11-01T17:47:42Z"/>
        </w:rPr>
      </w:pPr>
      <w:del w:id="1360" w:author="Unknown Author" w:date="2021-11-01T17:47:42Z">
        <w:r>
          <w:rPr>
            <w:rFonts w:ascii="Times New Roman" w:hAnsi="Times New Roman"/>
            <w:sz w:val="21"/>
            <w:szCs w:val="21"/>
          </w:rPr>
        </w:r>
      </w:del>
    </w:p>
    <w:p>
      <w:pPr>
        <w:pStyle w:val="Normal"/>
        <w:rPr>
          <w:rFonts w:ascii="Times New Roman" w:hAnsi="Times New Roman"/>
          <w:sz w:val="21"/>
          <w:szCs w:val="21"/>
          <w:del w:id="1363" w:author="Unknown Author" w:date="2021-11-01T17:47:42Z"/>
        </w:rPr>
      </w:pPr>
      <w:del w:id="1362"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365" w:author="Unknown Author" w:date="2021-11-01T17:47:42Z"/>
        </w:rPr>
      </w:pPr>
      <w:del w:id="1364"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69" w:author="Unknown Author" w:date="2021-11-01T17:47:42Z"/>
        </w:rPr>
      </w:pPr>
      <w:del w:id="1366"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67" w:author="Unknown Author" w:date="2021-11-01T17:47:42Z">
        <w:r>
          <w:rPr>
            <w:rFonts w:ascii="Times New Roman" w:hAnsi="Times New Roman"/>
            <w:sz w:val="21"/>
            <w:szCs w:val="21"/>
          </w:rPr>
          <w:delText xml:space="preserve"> </w:delText>
        </w:r>
      </w:del>
      <w:del w:id="1368" w:author="Unknown Author" w:date="2021-11-01T17:47:42Z">
        <w:r>
          <w:rPr>
            <w:rFonts w:ascii="Times New Roman" w:hAnsi="Times New Roman"/>
            <w:sz w:val="21"/>
            <w:szCs w:val="21"/>
          </w:rPr>
          <w:delText>OpenService</w:delText>
        </w:r>
      </w:del>
    </w:p>
    <w:p>
      <w:pPr>
        <w:pStyle w:val="Normal"/>
        <w:rPr>
          <w:rFonts w:ascii="Times New Roman" w:hAnsi="Times New Roman"/>
          <w:sz w:val="21"/>
          <w:szCs w:val="21"/>
          <w:del w:id="1371" w:author="Unknown Author" w:date="2021-11-01T17:47:42Z"/>
        </w:rPr>
      </w:pPr>
      <w:del w:id="1370" w:author="Unknown Author" w:date="2021-11-01T17:47:42Z">
        <w:r>
          <w:rPr>
            <w:rFonts w:ascii="Times New Roman" w:hAnsi="Times New Roman"/>
            <w:sz w:val="21"/>
            <w:szCs w:val="21"/>
          </w:rPr>
          <w:delText>BSTR GetPropertyString( long lPidx ) – Gets the property string specified by lPidx. The Service Object must be Opened to allow this method. Some values may not be set until the Service Object is Claimed. See the properties section for more information.</w:delText>
        </w:r>
      </w:del>
    </w:p>
    <w:p>
      <w:pPr>
        <w:pStyle w:val="Normal"/>
        <w:rPr>
          <w:rFonts w:ascii="Times New Roman" w:hAnsi="Times New Roman"/>
          <w:sz w:val="21"/>
          <w:szCs w:val="21"/>
          <w:del w:id="1373" w:author="Unknown Author" w:date="2021-11-01T17:47:42Z"/>
        </w:rPr>
      </w:pPr>
      <w:del w:id="1372" w:author="Unknown Author" w:date="2021-11-01T17:47:42Z">
        <w:r>
          <w:rPr>
            <w:rFonts w:ascii="Times New Roman" w:hAnsi="Times New Roman"/>
            <w:sz w:val="21"/>
            <w:szCs w:val="21"/>
          </w:rPr>
        </w:r>
      </w:del>
    </w:p>
    <w:p>
      <w:pPr>
        <w:pStyle w:val="Normal"/>
        <w:rPr>
          <w:rFonts w:ascii="Times New Roman" w:hAnsi="Times New Roman"/>
          <w:sz w:val="21"/>
          <w:szCs w:val="21"/>
          <w:del w:id="1375" w:author="Unknown Author" w:date="2021-11-01T17:47:42Z"/>
        </w:rPr>
      </w:pPr>
      <w:del w:id="1374" w:author="Unknown Author" w:date="2021-11-01T17:47:42Z">
        <w:r>
          <w:rPr>
            <w:rFonts w:ascii="Times New Roman" w:hAnsi="Times New Roman"/>
            <w:sz w:val="21"/>
            <w:szCs w:val="21"/>
          </w:rPr>
          <w:delText>Returns the property value for the lPidx specified. Returns “[Error]” for invalid property index.</w:delText>
        </w:r>
      </w:del>
    </w:p>
    <w:p>
      <w:pPr>
        <w:pStyle w:val="Normal"/>
        <w:rPr>
          <w:rFonts w:ascii="Times New Roman" w:hAnsi="Times New Roman"/>
          <w:sz w:val="21"/>
          <w:szCs w:val="21"/>
          <w:del w:id="1377" w:author="Unknown Author" w:date="2021-11-01T17:47:42Z"/>
        </w:rPr>
      </w:pPr>
      <w:del w:id="1376"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81" w:author="Unknown Author" w:date="2021-11-01T17:47:42Z"/>
        </w:rPr>
      </w:pPr>
      <w:del w:id="1378"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79" w:author="Unknown Author" w:date="2021-11-01T17:47:42Z">
        <w:r>
          <w:rPr>
            <w:rFonts w:ascii="Times New Roman" w:hAnsi="Times New Roman"/>
            <w:sz w:val="21"/>
            <w:szCs w:val="21"/>
          </w:rPr>
          <w:delText xml:space="preserve"> </w:delText>
        </w:r>
      </w:del>
      <w:del w:id="1380" w:author="Unknown Author" w:date="2021-11-01T17:47:42Z">
        <w:r>
          <w:rPr>
            <w:rFonts w:ascii="Times New Roman" w:hAnsi="Times New Roman"/>
            <w:sz w:val="21"/>
            <w:szCs w:val="21"/>
          </w:rPr>
          <w:delText>GetPropertyString</w:delText>
        </w:r>
      </w:del>
    </w:p>
    <w:p>
      <w:pPr>
        <w:pStyle w:val="Normal"/>
        <w:rPr>
          <w:rFonts w:ascii="Times New Roman" w:hAnsi="Times New Roman"/>
          <w:sz w:val="21"/>
          <w:szCs w:val="21"/>
          <w:del w:id="1383" w:author="Unknown Author" w:date="2021-11-01T17:47:42Z"/>
        </w:rPr>
      </w:pPr>
      <w:del w:id="1382" w:author="Unknown Author" w:date="2021-11-01T17:47:42Z">
        <w:r>
          <w:rPr>
            <w:rFonts w:ascii="Times New Roman" w:hAnsi="Times New Roman"/>
            <w:sz w:val="21"/>
            <w:szCs w:val="21"/>
          </w:rPr>
          <w:delText>long GetPropertyNumber( long lPidx ) – Gets the property number specified by lPidx. The Service Object must be Opened to allow this method. Some values may not be set until the Service Object is Claimed. See the properties section for more information.</w:delText>
        </w:r>
      </w:del>
    </w:p>
    <w:p>
      <w:pPr>
        <w:pStyle w:val="Normal"/>
        <w:rPr>
          <w:rFonts w:ascii="Times New Roman" w:hAnsi="Times New Roman"/>
          <w:sz w:val="21"/>
          <w:szCs w:val="21"/>
          <w:del w:id="1385" w:author="Unknown Author" w:date="2021-11-01T17:47:42Z"/>
        </w:rPr>
      </w:pPr>
      <w:del w:id="1384" w:author="Unknown Author" w:date="2021-11-01T17:47:42Z">
        <w:r>
          <w:rPr>
            <w:rFonts w:ascii="Times New Roman" w:hAnsi="Times New Roman"/>
            <w:sz w:val="21"/>
            <w:szCs w:val="21"/>
          </w:rPr>
        </w:r>
      </w:del>
    </w:p>
    <w:p>
      <w:pPr>
        <w:pStyle w:val="Normal"/>
        <w:rPr>
          <w:rFonts w:ascii="Times New Roman" w:hAnsi="Times New Roman"/>
          <w:sz w:val="21"/>
          <w:szCs w:val="21"/>
          <w:del w:id="1387" w:author="Unknown Author" w:date="2021-11-01T17:47:42Z"/>
        </w:rPr>
      </w:pPr>
      <w:del w:id="1386" w:author="Unknown Author" w:date="2021-11-01T17:47:42Z">
        <w:r>
          <w:rPr>
            <w:rFonts w:ascii="Times New Roman" w:hAnsi="Times New Roman"/>
            <w:sz w:val="21"/>
            <w:szCs w:val="21"/>
          </w:rPr>
          <w:delText>Returns the property value for the lPidx specified. 0 is returned for invalid property index. -1 may be returned for Boolean properties. See OPOS spec for more information.</w:delText>
        </w:r>
      </w:del>
    </w:p>
    <w:p>
      <w:pPr>
        <w:pStyle w:val="Normal"/>
        <w:rPr>
          <w:rFonts w:ascii="Times New Roman" w:hAnsi="Times New Roman"/>
          <w:sz w:val="21"/>
          <w:szCs w:val="21"/>
          <w:del w:id="1389" w:author="Unknown Author" w:date="2021-11-01T17:47:42Z"/>
        </w:rPr>
      </w:pPr>
      <w:del w:id="1388"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93" w:author="Unknown Author" w:date="2021-11-01T17:47:42Z"/>
        </w:rPr>
      </w:pPr>
      <w:del w:id="1390"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391" w:author="Unknown Author" w:date="2021-11-01T17:47:42Z">
        <w:r>
          <w:rPr>
            <w:rFonts w:ascii="Times New Roman" w:hAnsi="Times New Roman"/>
            <w:sz w:val="21"/>
            <w:szCs w:val="21"/>
          </w:rPr>
          <w:delText xml:space="preserve"> </w:delText>
        </w:r>
      </w:del>
      <w:del w:id="1392" w:author="Unknown Author" w:date="2021-11-01T17:47:42Z">
        <w:r>
          <w:rPr>
            <w:rFonts w:ascii="Times New Roman" w:hAnsi="Times New Roman"/>
            <w:sz w:val="21"/>
            <w:szCs w:val="21"/>
          </w:rPr>
          <w:delText>GetPropertyNumber</w:delText>
        </w:r>
      </w:del>
    </w:p>
    <w:p>
      <w:pPr>
        <w:pStyle w:val="Normal"/>
        <w:rPr>
          <w:rFonts w:ascii="Times New Roman" w:hAnsi="Times New Roman"/>
          <w:sz w:val="21"/>
          <w:szCs w:val="21"/>
          <w:del w:id="1395" w:author="Unknown Author" w:date="2021-11-01T17:47:42Z"/>
        </w:rPr>
      </w:pPr>
      <w:del w:id="1394" w:author="Unknown Author" w:date="2021-11-01T17:47:42Z">
        <w:r>
          <w:rPr>
            <w:rFonts w:ascii="Times New Roman" w:hAnsi="Times New Roman"/>
            <w:sz w:val="21"/>
            <w:szCs w:val="21"/>
          </w:rPr>
          <w:delText>Returns an OPOS result code. This may be OPOS_SUCCESS or OPOS_E_ILLEGAL if the lCommand is not supported. See OPOS spec for more information.</w:delText>
        </w:r>
      </w:del>
    </w:p>
    <w:p>
      <w:pPr>
        <w:pStyle w:val="Normal"/>
        <w:rPr>
          <w:rFonts w:ascii="Times New Roman" w:hAnsi="Times New Roman"/>
          <w:sz w:val="21"/>
          <w:szCs w:val="21"/>
          <w:del w:id="1397" w:author="Unknown Author" w:date="2021-11-01T17:47:42Z"/>
        </w:rPr>
      </w:pPr>
      <w:del w:id="1396"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399" w:author="Unknown Author" w:date="2021-11-01T17:47:42Z"/>
        </w:rPr>
      </w:pPr>
      <w:del w:id="1398"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401" w:author="Unknown Author" w:date="2021-11-01T17:47:42Z"/>
        </w:rPr>
      </w:pPr>
      <w:del w:id="1400" w:author="Unknown Author" w:date="2021-11-01T17:47:42Z">
        <w:r>
          <w:rPr>
            <w:rFonts w:ascii="Times New Roman" w:hAnsi="Times New Roman"/>
            <w:sz w:val="21"/>
            <w:szCs w:val="21"/>
          </w:rPr>
          <w:delText>The following values are supported with the DeviceStatus property by the NCRCoinRecycler Service Object:</w:delText>
        </w:r>
      </w:del>
    </w:p>
    <w:p>
      <w:pPr>
        <w:pStyle w:val="Normal"/>
        <w:widowControl/>
        <w:suppressAutoHyphens w:val="true"/>
        <w:bidi w:val="0"/>
        <w:spacing w:before="0" w:after="0"/>
        <w:ind w:left="360" w:right="0" w:hanging="0"/>
        <w:jc w:val="left"/>
        <w:rPr>
          <w:rFonts w:ascii="Times New Roman" w:hAnsi="Times New Roman"/>
          <w:sz w:val="21"/>
          <w:szCs w:val="21"/>
          <w:del w:id="1405" w:author="Unknown Author" w:date="2021-11-01T17:47:42Z"/>
        </w:rPr>
      </w:pPr>
      <w:del w:id="1402"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03" w:author="Unknown Author" w:date="2021-11-01T17:47:42Z">
        <w:r>
          <w:rPr>
            <w:rFonts w:ascii="Times New Roman" w:hAnsi="Times New Roman"/>
            <w:sz w:val="21"/>
            <w:szCs w:val="21"/>
          </w:rPr>
          <w:delText xml:space="preserve"> </w:delText>
        </w:r>
      </w:del>
      <w:del w:id="1404" w:author="Unknown Author" w:date="2021-11-01T17:47:42Z">
        <w:r>
          <w:rPr>
            <w:rFonts w:ascii="Times New Roman" w:hAnsi="Times New Roman"/>
            <w:sz w:val="21"/>
            <w:szCs w:val="21"/>
          </w:rPr>
          <w:delText>OPOS Device Status Property Values</w:delText>
        </w:r>
      </w:del>
    </w:p>
    <w:p>
      <w:pPr>
        <w:pStyle w:val="Normal"/>
        <w:rPr>
          <w:rFonts w:ascii="Times New Roman" w:hAnsi="Times New Roman"/>
          <w:sz w:val="21"/>
          <w:szCs w:val="21"/>
          <w:del w:id="1407" w:author="Unknown Author" w:date="2021-11-01T17:47:42Z"/>
        </w:rPr>
      </w:pPr>
      <w:del w:id="1406"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409" w:author="Unknown Author" w:date="2021-11-01T17:47:42Z"/>
        </w:rPr>
      </w:pPr>
      <w:del w:id="1408" w:author="Unknown Author" w:date="2021-11-01T17:47:42Z">
        <w:r>
          <w:rPr>
            <w:rFonts w:ascii="Times New Roman" w:hAnsi="Times New Roman"/>
            <w:sz w:val="21"/>
            <w:szCs w:val="21"/>
          </w:rPr>
          <w:delText>Status Update Events notify the application when a device has detected a status change. The NCRCoinRecycler Service Object fires the following status update events. For seamless operation with older applications, these may be mapped to other status update events (see ErrorTranslations below). For list of status events fired by different device specific errors, refer to that device Error Code spreadsheet.</w:delText>
        </w:r>
      </w:del>
    </w:p>
    <w:p>
      <w:pPr>
        <w:pStyle w:val="Normal"/>
        <w:widowControl/>
        <w:suppressAutoHyphens w:val="true"/>
        <w:bidi w:val="0"/>
        <w:spacing w:before="0" w:after="0"/>
        <w:ind w:left="360" w:right="0" w:hanging="0"/>
        <w:jc w:val="left"/>
        <w:rPr>
          <w:rFonts w:ascii="Times New Roman" w:hAnsi="Times New Roman"/>
          <w:sz w:val="21"/>
          <w:szCs w:val="21"/>
          <w:del w:id="1413" w:author="Unknown Author" w:date="2021-11-01T17:47:42Z"/>
        </w:rPr>
      </w:pPr>
      <w:del w:id="1410"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11" w:author="Unknown Author" w:date="2021-11-01T17:47:42Z">
        <w:r>
          <w:rPr>
            <w:rFonts w:ascii="Times New Roman" w:hAnsi="Times New Roman"/>
            <w:sz w:val="21"/>
            <w:szCs w:val="21"/>
          </w:rPr>
          <w:delText xml:space="preserve"> </w:delText>
        </w:r>
      </w:del>
      <w:del w:id="1412" w:author="Unknown Author" w:date="2021-11-01T17:47:42Z">
        <w:r>
          <w:rPr>
            <w:rFonts w:ascii="Times New Roman" w:hAnsi="Times New Roman"/>
            <w:sz w:val="21"/>
            <w:szCs w:val="21"/>
          </w:rPr>
          <w:delText>OPOS Status Update Events</w:delText>
        </w:r>
      </w:del>
    </w:p>
    <w:p>
      <w:pPr>
        <w:pStyle w:val="Normal"/>
        <w:widowControl/>
        <w:suppressAutoHyphens w:val="true"/>
        <w:bidi w:val="0"/>
        <w:spacing w:before="0" w:after="0"/>
        <w:ind w:left="360" w:right="0" w:hanging="0"/>
        <w:jc w:val="left"/>
        <w:rPr>
          <w:rFonts w:ascii="Times New Roman" w:hAnsi="Times New Roman"/>
          <w:sz w:val="21"/>
          <w:szCs w:val="21"/>
          <w:del w:id="1415" w:author="Unknown Author" w:date="2021-11-01T17:47:42Z"/>
        </w:rPr>
      </w:pPr>
      <w:del w:id="1414" w:author="Unknown Author" w:date="2021-11-01T17:47:42Z">
        <w:r>
          <w:rPr>
            <w:rFonts w:ascii="Times New Roman" w:hAnsi="Times New Roman"/>
            <w:sz w:val="21"/>
            <w:szCs w:val="21"/>
          </w:rPr>
        </w:r>
      </w:del>
    </w:p>
    <w:p>
      <w:pPr>
        <w:pStyle w:val="Normal"/>
        <w:rPr>
          <w:rFonts w:ascii="Times New Roman" w:hAnsi="Times New Roman"/>
          <w:sz w:val="21"/>
          <w:szCs w:val="21"/>
          <w:del w:id="1417" w:author="Unknown Author" w:date="2021-11-01T17:47:42Z"/>
        </w:rPr>
      </w:pPr>
      <w:del w:id="1416" w:author="Unknown Author" w:date="2021-11-01T17:47:42Z">
        <w:r>
          <w:rPr>
            <w:rFonts w:ascii="Times New Roman" w:hAnsi="Times New Roman"/>
            <w:sz w:val="21"/>
            <w:szCs w:val="21"/>
          </w:rPr>
          <w:delText>The OPOS ResultCodeExtended property values are specific for each device. The Service Object provides for this value to be mapped to other error codes (see ErrorTranslations below) for more seamless operation with older applications.</w:delText>
        </w:r>
      </w:del>
    </w:p>
    <w:p>
      <w:pPr>
        <w:pStyle w:val="Normal"/>
        <w:rPr>
          <w:rFonts w:ascii="Times New Roman" w:hAnsi="Times New Roman"/>
          <w:sz w:val="21"/>
          <w:szCs w:val="21"/>
          <w:del w:id="1419" w:author="Unknown Author" w:date="2021-11-01T17:47:42Z"/>
        </w:rPr>
      </w:pPr>
      <w:del w:id="1418" w:author="Unknown Author" w:date="2021-11-01T17:47:42Z">
        <w:r>
          <w:rPr>
            <w:rFonts w:ascii="Times New Roman" w:hAnsi="Times New Roman"/>
            <w:sz w:val="21"/>
            <w:szCs w:val="21"/>
          </w:rPr>
          <w:delText>For the CR5000 Xchange, the ResultCodeExtended is a direct combination of the 3 byte error code from the device (Byte1 * 256 * 256) + (Byte2 * 256) + Byte3, thus the values range from 65793 to 1376255. For full list of values and meanings, reference the Xchange Error Code spreadsheet.</w:delText>
        </w:r>
      </w:del>
    </w:p>
    <w:p>
      <w:pPr>
        <w:pStyle w:val="Normal"/>
        <w:widowControl/>
        <w:suppressAutoHyphens w:val="true"/>
        <w:bidi w:val="0"/>
        <w:spacing w:before="0" w:after="0"/>
        <w:ind w:left="360" w:right="0" w:hanging="0"/>
        <w:jc w:val="left"/>
        <w:rPr>
          <w:rFonts w:ascii="Times New Roman" w:hAnsi="Times New Roman"/>
          <w:sz w:val="21"/>
          <w:szCs w:val="21"/>
          <w:del w:id="1423" w:author="Unknown Author" w:date="2021-11-01T17:47:42Z"/>
        </w:rPr>
      </w:pPr>
      <w:del w:id="1420"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21" w:author="Unknown Author" w:date="2021-11-01T17:47:42Z">
        <w:r>
          <w:rPr>
            <w:rFonts w:ascii="Times New Roman" w:hAnsi="Times New Roman"/>
            <w:sz w:val="21"/>
            <w:szCs w:val="21"/>
          </w:rPr>
          <w:delText xml:space="preserve"> </w:delText>
        </w:r>
      </w:del>
      <w:del w:id="1422" w:author="Unknown Author" w:date="2021-11-01T17:47:42Z">
        <w:r>
          <w:rPr>
            <w:rFonts w:ascii="Times New Roman" w:hAnsi="Times New Roman"/>
            <w:sz w:val="21"/>
            <w:szCs w:val="21"/>
          </w:rPr>
          <w:delText>OPOS ResultCodeExtended Property Values</w:delText>
        </w:r>
      </w:del>
    </w:p>
    <w:p>
      <w:pPr>
        <w:pStyle w:val="Normal"/>
        <w:rPr>
          <w:rFonts w:ascii="Times New Roman" w:hAnsi="Times New Roman"/>
          <w:sz w:val="21"/>
          <w:szCs w:val="21"/>
          <w:del w:id="1425" w:author="Unknown Author" w:date="2021-11-01T17:47:42Z"/>
        </w:rPr>
      </w:pPr>
      <w:del w:id="1424"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427" w:author="Unknown Author" w:date="2021-11-01T17:47:42Z"/>
        </w:rPr>
      </w:pPr>
      <w:del w:id="1426" w:author="Unknown Author" w:date="2021-11-01T17:47:42Z">
        <w:r>
          <w:rPr>
            <w:rFonts w:ascii="Times New Roman" w:hAnsi="Times New Roman"/>
            <w:sz w:val="21"/>
            <w:szCs w:val="21"/>
          </w:rPr>
          <w:delText>long CheckHealth( long lLevel ) – Tests the state of the device. The Service Object must be Opened, Claimed and Enabled to allow this method. This should be called as part of the initialization procedure to ensure the device is in a healthy state. This should also be called after receiving certain status events to check for device errors. Properties, such as the ResultCode and ResultCodeExtended, set by this call should be checked before calling other methods or setting other properties, as those calls may change the properties set by this call. The lLevel determines which type of CheckHealth is performed according to the table below:</w:delText>
        </w:r>
      </w:del>
    </w:p>
    <w:p>
      <w:pPr>
        <w:pStyle w:val="Normal"/>
        <w:widowControl/>
        <w:suppressAutoHyphens w:val="true"/>
        <w:bidi w:val="0"/>
        <w:spacing w:before="0" w:after="0"/>
        <w:ind w:left="360" w:right="0" w:hanging="0"/>
        <w:jc w:val="left"/>
        <w:rPr>
          <w:rFonts w:ascii="Times New Roman" w:hAnsi="Times New Roman"/>
          <w:sz w:val="21"/>
          <w:szCs w:val="21"/>
          <w:del w:id="1431" w:author="Unknown Author" w:date="2021-11-01T17:47:42Z"/>
        </w:rPr>
      </w:pPr>
      <w:del w:id="1428"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29" w:author="Unknown Author" w:date="2021-11-01T17:47:42Z">
        <w:r>
          <w:rPr>
            <w:rFonts w:ascii="Times New Roman" w:hAnsi="Times New Roman"/>
            <w:sz w:val="21"/>
            <w:szCs w:val="21"/>
          </w:rPr>
          <w:delText xml:space="preserve"> </w:delText>
        </w:r>
      </w:del>
      <w:del w:id="1430" w:author="Unknown Author" w:date="2021-11-01T17:47:42Z">
        <w:r>
          <w:rPr>
            <w:rFonts w:ascii="Times New Roman" w:hAnsi="Times New Roman"/>
            <w:sz w:val="21"/>
            <w:szCs w:val="21"/>
          </w:rPr>
          <w:delText>CheckHealth</w:delText>
        </w:r>
      </w:del>
    </w:p>
    <w:p>
      <w:pPr>
        <w:pStyle w:val="Normal"/>
        <w:rPr>
          <w:rFonts w:ascii="Times New Roman" w:hAnsi="Times New Roman"/>
          <w:sz w:val="21"/>
          <w:szCs w:val="21"/>
          <w:del w:id="1433" w:author="Unknown Author" w:date="2021-11-01T17:47:42Z"/>
        </w:rPr>
      </w:pPr>
      <w:del w:id="1432" w:author="Unknown Author" w:date="2021-11-01T17:47:42Z">
        <w:r>
          <w:rPr>
            <w:rFonts w:ascii="Times New Roman" w:hAnsi="Times New Roman"/>
            <w:sz w:val="21"/>
            <w:szCs w:val="21"/>
          </w:rPr>
          <w:delText>The following OPOS methods are provided:</w:delText>
        </w:r>
      </w:del>
    </w:p>
    <w:p>
      <w:pPr>
        <w:pStyle w:val="Normal"/>
        <w:widowControl/>
        <w:suppressAutoHyphens w:val="true"/>
        <w:bidi w:val="0"/>
        <w:spacing w:before="0" w:after="0"/>
        <w:ind w:left="360" w:right="0" w:hanging="0"/>
        <w:jc w:val="left"/>
        <w:rPr>
          <w:rFonts w:ascii="Times New Roman" w:hAnsi="Times New Roman"/>
          <w:sz w:val="21"/>
          <w:szCs w:val="21"/>
          <w:del w:id="1437" w:author="Unknown Author" w:date="2021-11-01T17:47:42Z"/>
        </w:rPr>
      </w:pPr>
      <w:del w:id="1434"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35" w:author="Unknown Author" w:date="2021-11-01T17:47:42Z">
        <w:r>
          <w:rPr>
            <w:rFonts w:ascii="Times New Roman" w:hAnsi="Times New Roman"/>
            <w:sz w:val="21"/>
            <w:szCs w:val="21"/>
          </w:rPr>
          <w:delText xml:space="preserve"> </w:delText>
        </w:r>
      </w:del>
      <w:del w:id="1436" w:author="Unknown Author" w:date="2021-11-01T17:47:42Z">
        <w:r>
          <w:rPr>
            <w:rFonts w:ascii="Times New Roman" w:hAnsi="Times New Roman"/>
            <w:sz w:val="21"/>
            <w:szCs w:val="21"/>
          </w:rPr>
          <w:delText>OPOS Methods</w:delText>
        </w:r>
      </w:del>
    </w:p>
    <w:p>
      <w:pPr>
        <w:pStyle w:val="Normal"/>
        <w:rPr>
          <w:rFonts w:ascii="Times New Roman" w:hAnsi="Times New Roman"/>
          <w:sz w:val="21"/>
          <w:szCs w:val="21"/>
          <w:del w:id="1440" w:author="Unknown Author" w:date="2021-11-01T17:47:42Z"/>
        </w:rPr>
      </w:pPr>
      <w:del w:id="1438" w:author="Unknown Author" w:date="2021-11-01T17:47:42Z">
        <w:r>
          <w:rPr>
            <w:rFonts w:ascii="Times New Roman" w:hAnsi="Times New Roman"/>
            <w:sz w:val="21"/>
            <w:szCs w:val="21"/>
          </w:rPr>
          <w:delText xml:space="preserve"> </w:delText>
        </w:r>
      </w:del>
      <w:del w:id="1439" w:author="Unknown Author" w:date="2021-11-01T17:47:42Z">
        <w:r>
          <w:rPr>
            <w:rFonts w:ascii="Times New Roman" w:hAnsi="Times New Roman"/>
            <w:sz w:val="21"/>
            <w:szCs w:val="21"/>
          </w:rPr>
          <w:delText>provides a uniform interface to the generic function of a device that dispenses coin currency. The application will tell the service object what coins or value to dispense, and the service object will report what coins are dispensed. The service object will also maintain coin count of each coin bin, status of each coin bin and fire status events when bins become full or empty.</w:delText>
        </w:r>
      </w:del>
    </w:p>
    <w:p>
      <w:pPr>
        <w:pStyle w:val="Normal"/>
        <w:rPr>
          <w:rFonts w:ascii="Times New Roman" w:hAnsi="Times New Roman"/>
          <w:sz w:val="21"/>
          <w:szCs w:val="21"/>
          <w:del w:id="1442" w:author="Unknown Author" w:date="2021-11-01T17:47:42Z"/>
        </w:rPr>
      </w:pPr>
      <w:del w:id="1441" w:author="Unknown Author" w:date="2021-11-01T17:47:42Z">
        <w:r>
          <w:rPr>
            <w:rFonts w:ascii="Times New Roman" w:hAnsi="Times New Roman"/>
            <w:sz w:val="21"/>
            <w:szCs w:val="21"/>
          </w:rPr>
        </w:r>
      </w:del>
    </w:p>
    <w:p>
      <w:pPr>
        <w:pStyle w:val="Normal"/>
        <w:rPr>
          <w:rFonts w:ascii="Times New Roman" w:hAnsi="Times New Roman"/>
          <w:sz w:val="21"/>
          <w:szCs w:val="21"/>
          <w:del w:id="1447" w:author="Unknown Author" w:date="2021-11-01T17:47:42Z"/>
        </w:rPr>
      </w:pPr>
      <w:del w:id="1443" w:author="Unknown Author" w:date="2021-11-01T16:58:16Z">
        <w:r>
          <w:rPr>
            <w:rFonts w:ascii="Times New Roman" w:hAnsi="Times New Roman"/>
            <w:sz w:val="21"/>
            <w:szCs w:val="21"/>
          </w:rPr>
          <w:delText>NCRCoinRecyclerSO</w:delText>
        </w:r>
      </w:del>
      <w:del w:id="1444" w:author="Unknown Author" w:date="2021-11-01T17:47:42Z">
        <w:r>
          <w:rPr>
            <w:rFonts w:ascii="Times New Roman" w:hAnsi="Times New Roman"/>
            <w:sz w:val="21"/>
            <w:szCs w:val="21"/>
          </w:rPr>
          <w:delText xml:space="preserve">The </w:delText>
        </w:r>
      </w:del>
      <w:del w:id="1445" w:author="Unknown Author" w:date="2021-11-01T17:47:42Z">
        <w:bookmarkStart w:id="117" w:name="_Toc418513379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46" w:author="Unknown Author" w:date="2021-11-01T17:47:42Z">
        <w:r>
          <w:rPr>
            <w:rFonts w:ascii="Times New Roman" w:hAnsi="Times New Roman"/>
            <w:sz w:val="21"/>
            <w:szCs w:val="21"/>
          </w:rPr>
          <w:delText xml:space="preserve"> ScotCashChanger Interface</w:delText>
        </w:r>
      </w:del>
      <w:bookmarkEnd w:id="117"/>
    </w:p>
    <w:p>
      <w:pPr>
        <w:pStyle w:val="Normal"/>
        <w:rPr>
          <w:rFonts w:ascii="Times New Roman" w:hAnsi="Times New Roman"/>
          <w:sz w:val="21"/>
          <w:szCs w:val="21"/>
          <w:del w:id="1450" w:author="Unknown Author" w:date="2021-11-01T17:47:42Z"/>
        </w:rPr>
      </w:pPr>
      <w:del w:id="1448" w:author="Unknown Author" w:date="2021-11-01T17:47:42Z">
        <w:r>
          <w:rPr>
            <w:rFonts w:ascii="Times New Roman" w:hAnsi="Times New Roman"/>
            <w:sz w:val="21"/>
            <w:szCs w:val="21"/>
          </w:rPr>
          <w:delText>The NCR</w:delText>
        </w:r>
      </w:del>
      <w:del w:id="1449" w:author="Unknown Author" w:date="2021-11-01T17:47:42Z">
        <w:bookmarkStart w:id="118" w:name="_GoBack11111111"/>
        <w:bookmarkEnd w:id="118"/>
        <w:r>
          <w:rPr>
            <w:rFonts w:ascii="Times New Roman" w:hAnsi="Times New Roman"/>
            <w:sz w:val="21"/>
            <w:szCs w:val="21"/>
          </w:rPr>
          <w:delText>CoinRecycler Service Object provides for the ResultCode and ResultCodeExtended properties, as well as status update events to be mapped to other values, to support older applications that may not understand new values. The file that contains these translations is specified by the TranslateFileName registry option. The TranslateVersion value, specified either in the registry or in the translation file, tells the Service Object which section in the file to use for translation. This way several mappings may be contained in one file and the TranslateVersion value just specifies which section/mapping to use. For example, to specify mappings for each value using a TranslateVersion of “SSCO4.0”, you could have the following sections:</w:delText>
        </w:r>
      </w:del>
    </w:p>
    <w:p>
      <w:pPr>
        <w:pStyle w:val="Normal"/>
        <w:rPr>
          <w:rFonts w:ascii="Times New Roman" w:hAnsi="Times New Roman"/>
          <w:sz w:val="21"/>
          <w:szCs w:val="21"/>
          <w:del w:id="1452" w:author="Unknown Author" w:date="2021-11-01T17:47:42Z"/>
        </w:rPr>
      </w:pPr>
      <w:del w:id="1451" w:author="Unknown Author" w:date="2021-11-01T17:47:42Z">
        <w:r>
          <w:rPr>
            <w:rFonts w:ascii="Times New Roman" w:hAnsi="Times New Roman"/>
            <w:sz w:val="21"/>
            <w:szCs w:val="21"/>
          </w:rPr>
        </w:r>
      </w:del>
    </w:p>
    <w:p>
      <w:pPr>
        <w:pStyle w:val="Normal"/>
        <w:rPr>
          <w:rFonts w:ascii="Times New Roman" w:hAnsi="Times New Roman"/>
          <w:sz w:val="21"/>
          <w:szCs w:val="21"/>
          <w:del w:id="1454" w:author="Unknown Author" w:date="2021-11-01T17:47:42Z"/>
        </w:rPr>
      </w:pPr>
      <w:del w:id="1453" w:author="Unknown Author" w:date="2021-11-01T17:47:42Z">
        <w:r>
          <w:rPr>
            <w:rFonts w:ascii="Times New Roman" w:hAnsi="Times New Roman"/>
            <w:sz w:val="21"/>
            <w:szCs w:val="21"/>
          </w:rPr>
          <w:delText>[SSCO4.0-RC]</w:delText>
        </w:r>
      </w:del>
    </w:p>
    <w:p>
      <w:pPr>
        <w:pStyle w:val="Normal"/>
        <w:rPr>
          <w:rFonts w:ascii="Times New Roman" w:hAnsi="Times New Roman"/>
          <w:sz w:val="21"/>
          <w:szCs w:val="21"/>
          <w:del w:id="1456" w:author="Unknown Author" w:date="2021-11-01T17:47:42Z"/>
        </w:rPr>
      </w:pPr>
      <w:del w:id="1455" w:author="Unknown Author" w:date="2021-11-01T17:47:42Z">
        <w:r>
          <w:rPr>
            <w:rFonts w:ascii="Times New Roman" w:hAnsi="Times New Roman"/>
            <w:sz w:val="21"/>
            <w:szCs w:val="21"/>
          </w:rPr>
          <w:delText>; Map OPOS_E_FAILURE to OPOS_E_EXTENDED</w:delText>
        </w:r>
      </w:del>
    </w:p>
    <w:p>
      <w:pPr>
        <w:pStyle w:val="Normal"/>
        <w:rPr>
          <w:rFonts w:ascii="Times New Roman" w:hAnsi="Times New Roman"/>
          <w:sz w:val="21"/>
          <w:szCs w:val="21"/>
          <w:del w:id="1458" w:author="Unknown Author" w:date="2021-11-01T17:47:42Z"/>
        </w:rPr>
      </w:pPr>
      <w:del w:id="1457" w:author="Unknown Author" w:date="2021-11-01T17:47:42Z">
        <w:r>
          <w:rPr>
            <w:rFonts w:ascii="Times New Roman" w:hAnsi="Times New Roman"/>
            <w:sz w:val="21"/>
            <w:szCs w:val="21"/>
          </w:rPr>
          <w:delText>111=114</w:delText>
        </w:r>
      </w:del>
    </w:p>
    <w:p>
      <w:pPr>
        <w:pStyle w:val="Normal"/>
        <w:rPr>
          <w:rFonts w:ascii="Times New Roman" w:hAnsi="Times New Roman"/>
          <w:sz w:val="21"/>
          <w:szCs w:val="21"/>
          <w:del w:id="1460" w:author="Unknown Author" w:date="2021-11-01T17:47:42Z"/>
        </w:rPr>
      </w:pPr>
      <w:del w:id="1459" w:author="Unknown Author" w:date="2021-11-01T17:47:42Z">
        <w:r>
          <w:rPr>
            <w:rFonts w:ascii="Times New Roman" w:hAnsi="Times New Roman"/>
            <w:sz w:val="21"/>
            <w:szCs w:val="21"/>
          </w:rPr>
        </w:r>
      </w:del>
    </w:p>
    <w:p>
      <w:pPr>
        <w:pStyle w:val="Normal"/>
        <w:rPr>
          <w:rFonts w:ascii="Times New Roman" w:hAnsi="Times New Roman"/>
          <w:sz w:val="21"/>
          <w:szCs w:val="21"/>
          <w:del w:id="1462" w:author="Unknown Author" w:date="2021-11-01T17:47:42Z"/>
        </w:rPr>
      </w:pPr>
      <w:del w:id="1461" w:author="Unknown Author" w:date="2021-11-01T17:47:42Z">
        <w:r>
          <w:rPr>
            <w:rFonts w:ascii="Times New Roman" w:hAnsi="Times New Roman"/>
            <w:sz w:val="21"/>
            <w:szCs w:val="21"/>
          </w:rPr>
          <w:delText>[SSCO4.0-RCEx]</w:delText>
        </w:r>
      </w:del>
    </w:p>
    <w:p>
      <w:pPr>
        <w:pStyle w:val="Normal"/>
        <w:rPr>
          <w:rFonts w:ascii="Times New Roman" w:hAnsi="Times New Roman"/>
          <w:sz w:val="21"/>
          <w:szCs w:val="21"/>
          <w:del w:id="1464" w:author="Unknown Author" w:date="2021-11-01T17:47:42Z"/>
        </w:rPr>
      </w:pPr>
      <w:del w:id="1463" w:author="Unknown Author" w:date="2021-11-01T17:47:42Z">
        <w:r>
          <w:rPr>
            <w:rFonts w:ascii="Times New Roman" w:hAnsi="Times New Roman"/>
            <w:sz w:val="21"/>
            <w:szCs w:val="21"/>
          </w:rPr>
          <w:delText>; Map error 65793 to 203</w:delText>
        </w:r>
      </w:del>
    </w:p>
    <w:p>
      <w:pPr>
        <w:pStyle w:val="Normal"/>
        <w:rPr>
          <w:rFonts w:ascii="Times New Roman" w:hAnsi="Times New Roman"/>
          <w:sz w:val="21"/>
          <w:szCs w:val="21"/>
          <w:del w:id="1466" w:author="Unknown Author" w:date="2021-11-01T17:47:42Z"/>
        </w:rPr>
      </w:pPr>
      <w:del w:id="1465" w:author="Unknown Author" w:date="2021-11-01T17:47:42Z">
        <w:r>
          <w:rPr>
            <w:rFonts w:ascii="Times New Roman" w:hAnsi="Times New Roman"/>
            <w:sz w:val="21"/>
            <w:szCs w:val="21"/>
          </w:rPr>
          <w:delText>65793=203</w:delText>
        </w:r>
      </w:del>
    </w:p>
    <w:p>
      <w:pPr>
        <w:pStyle w:val="Normal"/>
        <w:rPr>
          <w:rFonts w:ascii="Times New Roman" w:hAnsi="Times New Roman"/>
          <w:sz w:val="21"/>
          <w:szCs w:val="21"/>
          <w:del w:id="1468" w:author="Unknown Author" w:date="2021-11-01T17:47:42Z"/>
        </w:rPr>
      </w:pPr>
      <w:del w:id="1467" w:author="Unknown Author" w:date="2021-11-01T17:47:42Z">
        <w:r>
          <w:rPr>
            <w:rFonts w:ascii="Times New Roman" w:hAnsi="Times New Roman"/>
            <w:sz w:val="21"/>
            <w:szCs w:val="21"/>
          </w:rPr>
        </w:r>
      </w:del>
    </w:p>
    <w:p>
      <w:pPr>
        <w:pStyle w:val="Normal"/>
        <w:rPr>
          <w:rFonts w:ascii="Times New Roman" w:hAnsi="Times New Roman"/>
          <w:sz w:val="21"/>
          <w:szCs w:val="21"/>
          <w:del w:id="1470" w:author="Unknown Author" w:date="2021-11-01T17:47:42Z"/>
        </w:rPr>
      </w:pPr>
      <w:del w:id="1469" w:author="Unknown Author" w:date="2021-11-01T17:47:42Z">
        <w:r>
          <w:rPr>
            <w:rFonts w:ascii="Times New Roman" w:hAnsi="Times New Roman"/>
            <w:sz w:val="21"/>
            <w:szCs w:val="21"/>
          </w:rPr>
          <w:delText>[SSCO4.0-EventStatus]</w:delText>
        </w:r>
      </w:del>
    </w:p>
    <w:p>
      <w:pPr>
        <w:pStyle w:val="Normal"/>
        <w:rPr>
          <w:rFonts w:ascii="Times New Roman" w:hAnsi="Times New Roman"/>
          <w:sz w:val="21"/>
          <w:szCs w:val="21"/>
          <w:del w:id="1472" w:author="Unknown Author" w:date="2021-11-01T17:47:42Z"/>
        </w:rPr>
      </w:pPr>
      <w:del w:id="1471" w:author="Unknown Author" w:date="2021-11-01T17:47:42Z">
        <w:r>
          <w:rPr>
            <w:rFonts w:ascii="Times New Roman" w:hAnsi="Times New Roman"/>
            <w:sz w:val="21"/>
            <w:szCs w:val="21"/>
          </w:rPr>
          <w:delText>; Map COIN_STATUS_FULL to COIN_STATUS_JAM</w:delText>
        </w:r>
      </w:del>
    </w:p>
    <w:p>
      <w:pPr>
        <w:pStyle w:val="Normal"/>
        <w:rPr>
          <w:rFonts w:ascii="Times New Roman" w:hAnsi="Times New Roman"/>
          <w:sz w:val="21"/>
          <w:szCs w:val="21"/>
          <w:del w:id="1474" w:author="Unknown Author" w:date="2021-11-01T17:47:42Z"/>
        </w:rPr>
      </w:pPr>
      <w:del w:id="1473" w:author="Unknown Author" w:date="2021-11-01T17:47:42Z">
        <w:r>
          <w:rPr>
            <w:rFonts w:ascii="Times New Roman" w:hAnsi="Times New Roman"/>
            <w:sz w:val="21"/>
            <w:szCs w:val="21"/>
          </w:rPr>
          <w:delText>7=5</w:delText>
        </w:r>
      </w:del>
    </w:p>
    <w:p>
      <w:pPr>
        <w:pStyle w:val="Normal"/>
        <w:rPr>
          <w:sz w:val="21"/>
          <w:szCs w:val="21"/>
          <w:del w:id="1476" w:author="Unknown Author" w:date="2021-11-01T17:47:42Z"/>
        </w:rPr>
      </w:pPr>
      <w:del w:id="1475" w:author="Unknown Author" w:date="2021-11-01T17:47:42Z">
        <w:r>
          <w:rPr>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480" w:author="Unknown Author" w:date="2021-11-01T17:47:42Z"/>
        </w:rPr>
      </w:pPr>
      <w:del w:id="1477"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78" w:author="Unknown Author" w:date="2021-11-01T17:47:42Z">
        <w:r>
          <w:rPr>
            <w:rFonts w:ascii="Times New Roman" w:hAnsi="Times New Roman"/>
            <w:sz w:val="21"/>
            <w:szCs w:val="21"/>
          </w:rPr>
          <w:delText xml:space="preserve"> </w:delText>
        </w:r>
      </w:del>
      <w:del w:id="1479" w:author="Unknown Author" w:date="2021-11-01T17:47:42Z">
        <w:r>
          <w:rPr>
            <w:rFonts w:ascii="Times New Roman" w:hAnsi="Times New Roman"/>
            <w:sz w:val="21"/>
            <w:szCs w:val="21"/>
          </w:rPr>
          <w:delText>Status and Error Translations</w:delText>
        </w:r>
      </w:del>
    </w:p>
    <w:p>
      <w:pPr>
        <w:pStyle w:val="Normal"/>
        <w:rPr>
          <w:rFonts w:ascii="Times New Roman" w:hAnsi="Times New Roman"/>
          <w:sz w:val="21"/>
          <w:szCs w:val="21"/>
          <w:del w:id="1482" w:author="Unknown Author" w:date="2021-11-01T17:47:42Z"/>
        </w:rPr>
      </w:pPr>
      <w:del w:id="1481" w:author="Unknown Author" w:date="2021-11-01T17:47:42Z">
        <w:r>
          <w:rPr>
            <w:rFonts w:ascii="Times New Roman" w:hAnsi="Times New Roman"/>
            <w:sz w:val="21"/>
            <w:szCs w:val="21"/>
          </w:rPr>
          <w:delText>A data event is fired when a coin is accepted, or accepted into the escrow if CapEscrowPosition is TRUE. The data event means that the CoinData property has been filled with the information of the coin denomination and country code. After the data event is fired, the DataEventEnabled property is set to FALSE by Service Object. The application should read the CoinData property when a data event is fired. After the CoinData property is read, the application should set the DataEventEnabled property to TRUE to ensure that future data events will be received in a timely manner.</w:delText>
        </w:r>
      </w:del>
    </w:p>
    <w:p>
      <w:pPr>
        <w:pStyle w:val="Normal"/>
        <w:rPr>
          <w:sz w:val="21"/>
          <w:szCs w:val="21"/>
          <w:del w:id="1484" w:author="Unknown Author" w:date="2021-11-01T17:47:42Z"/>
        </w:rPr>
      </w:pPr>
      <w:del w:id="1483" w:author="Unknown Author" w:date="2021-11-01T17:47:42Z">
        <w:r>
          <w:rPr>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488" w:author="Unknown Author" w:date="2021-11-01T17:47:42Z"/>
        </w:rPr>
      </w:pPr>
      <w:del w:id="1485"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86" w:author="Unknown Author" w:date="2021-11-01T17:47:42Z">
        <w:r>
          <w:rPr>
            <w:rFonts w:ascii="Times New Roman" w:hAnsi="Times New Roman"/>
            <w:sz w:val="21"/>
            <w:szCs w:val="21"/>
          </w:rPr>
          <w:delText xml:space="preserve"> </w:delText>
        </w:r>
      </w:del>
      <w:del w:id="1487" w:author="Unknown Author" w:date="2021-11-01T17:47:42Z">
        <w:r>
          <w:rPr>
            <w:rFonts w:ascii="Times New Roman" w:hAnsi="Times New Roman"/>
            <w:sz w:val="21"/>
            <w:szCs w:val="21"/>
          </w:rPr>
          <w:delText>OPOS Data Events</w:delText>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490" w:author="Unknown Author" w:date="2021-11-01T17:47:42Z"/>
        </w:rPr>
      </w:pPr>
      <w:del w:id="1489" w:author="Unknown Author" w:date="2021-11-01T17:47:42Z">
        <w:r>
          <w:rPr>
            <w:rFonts w:ascii="Times New Roman" w:hAnsi="Times New Roman"/>
            <w:sz w:val="21"/>
            <w:szCs w:val="21"/>
          </w:rPr>
          <w:delText>long DirectIO( long lCommand, long *plData, BSTR *psData ) – DirectIO communicates directly with the Service Object to provide support for functionality not defined by the OPOS Control Object. The Service Object must be Opened, Claimed and Enabled to allow this method. The lCommand determines what action is performed according to the table below:</w:delText>
        </w:r>
      </w:del>
    </w:p>
    <w:p>
      <w:pPr>
        <w:pStyle w:val="Normal"/>
        <w:widowControl/>
        <w:suppressAutoHyphens w:val="true"/>
        <w:bidi w:val="0"/>
        <w:spacing w:before="0" w:after="0"/>
        <w:ind w:left="360" w:right="0" w:hanging="0"/>
        <w:jc w:val="left"/>
        <w:rPr>
          <w:rFonts w:ascii="Times New Roman" w:hAnsi="Times New Roman"/>
          <w:sz w:val="21"/>
          <w:szCs w:val="21"/>
          <w:del w:id="1494" w:author="Unknown Author" w:date="2021-11-01T17:47:42Z"/>
        </w:rPr>
      </w:pPr>
      <w:del w:id="1491"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492" w:author="Unknown Author" w:date="2021-11-01T17:47:42Z">
        <w:r>
          <w:rPr>
            <w:rFonts w:ascii="Times New Roman" w:hAnsi="Times New Roman"/>
            <w:sz w:val="21"/>
            <w:szCs w:val="21"/>
          </w:rPr>
          <w:delText xml:space="preserve"> </w:delText>
        </w:r>
      </w:del>
      <w:del w:id="1493" w:author="Unknown Author" w:date="2021-11-01T17:47:42Z">
        <w:r>
          <w:rPr>
            <w:rFonts w:ascii="Times New Roman" w:hAnsi="Times New Roman"/>
            <w:sz w:val="21"/>
            <w:szCs w:val="21"/>
          </w:rPr>
          <w:delText>DirectIO</w:delText>
        </w:r>
      </w:del>
    </w:p>
    <w:p>
      <w:pPr>
        <w:pStyle w:val="Normal"/>
        <w:rPr>
          <w:rFonts w:ascii="Times New Roman" w:hAnsi="Times New Roman"/>
          <w:sz w:val="21"/>
          <w:szCs w:val="21"/>
          <w:del w:id="1496" w:author="Unknown Author" w:date="2021-11-01T17:47:42Z"/>
        </w:rPr>
      </w:pPr>
      <w:del w:id="1495" w:author="Unknown Author" w:date="2021-11-01T17:47:42Z">
        <w:r>
          <w:rPr>
            <w:rFonts w:ascii="Times New Roman" w:hAnsi="Times New Roman"/>
            <w:sz w:val="21"/>
            <w:szCs w:val="21"/>
          </w:rPr>
          <w:delText>long Close( void ) – Close the Service Object. Close should be the last call to the Service Object in a particular session, after Disabling and Release.</w:delText>
        </w:r>
      </w:del>
    </w:p>
    <w:p>
      <w:pPr>
        <w:pStyle w:val="Normal"/>
        <w:rPr>
          <w:rFonts w:ascii="Times New Roman" w:hAnsi="Times New Roman"/>
          <w:sz w:val="21"/>
          <w:szCs w:val="21"/>
          <w:del w:id="1498" w:author="Unknown Author" w:date="2021-11-01T17:47:42Z"/>
        </w:rPr>
      </w:pPr>
      <w:del w:id="1497" w:author="Unknown Author" w:date="2021-11-01T17:47:42Z">
        <w:r>
          <w:rPr>
            <w:rFonts w:ascii="Times New Roman" w:hAnsi="Times New Roman"/>
            <w:sz w:val="21"/>
            <w:szCs w:val="21"/>
          </w:rPr>
        </w:r>
      </w:del>
    </w:p>
    <w:p>
      <w:pPr>
        <w:pStyle w:val="Normal"/>
        <w:rPr>
          <w:rFonts w:ascii="Times New Roman" w:hAnsi="Times New Roman"/>
          <w:sz w:val="21"/>
          <w:szCs w:val="21"/>
          <w:del w:id="1500" w:author="Unknown Author" w:date="2021-11-01T17:47:42Z"/>
        </w:rPr>
      </w:pPr>
      <w:del w:id="1499"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502" w:author="Unknown Author" w:date="2021-11-01T17:47:42Z"/>
        </w:rPr>
      </w:pPr>
      <w:del w:id="1501"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06" w:author="Unknown Author" w:date="2021-11-01T17:47:42Z"/>
        </w:rPr>
      </w:pPr>
      <w:del w:id="1503"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04" w:author="Unknown Author" w:date="2021-11-01T17:47:42Z">
        <w:r>
          <w:rPr>
            <w:rFonts w:ascii="Times New Roman" w:hAnsi="Times New Roman"/>
            <w:sz w:val="21"/>
            <w:szCs w:val="21"/>
          </w:rPr>
          <w:delText xml:space="preserve"> </w:delText>
        </w:r>
      </w:del>
      <w:del w:id="1505" w:author="Unknown Author" w:date="2021-11-01T17:47:42Z">
        <w:r>
          <w:rPr>
            <w:rFonts w:ascii="Times New Roman" w:hAnsi="Times New Roman"/>
            <w:sz w:val="21"/>
            <w:szCs w:val="21"/>
          </w:rPr>
          <w:delText>Close</w:delText>
        </w:r>
      </w:del>
    </w:p>
    <w:p>
      <w:pPr>
        <w:pStyle w:val="Normal"/>
        <w:rPr>
          <w:rFonts w:ascii="Times New Roman" w:hAnsi="Times New Roman"/>
          <w:sz w:val="21"/>
          <w:szCs w:val="21"/>
          <w:del w:id="1508" w:author="Unknown Author" w:date="2021-11-01T17:47:42Z"/>
        </w:rPr>
      </w:pPr>
      <w:del w:id="1507" w:author="Unknown Author" w:date="2021-11-01T17:47:42Z">
        <w:r>
          <w:rPr>
            <w:rFonts w:ascii="Times New Roman" w:hAnsi="Times New Roman"/>
            <w:sz w:val="21"/>
            <w:szCs w:val="21"/>
          </w:rPr>
          <w:delText>long Claim( long lTimeout ) – Claim the device. This is typically where the port is opened to begin communication with the device. Initializing the device and Service Object values in preparation for common device use is also done at this time. lTimeout is the number of seconds to wait for the device to become available if the device or port is already claimed by another process.</w:delText>
        </w:r>
      </w:del>
    </w:p>
    <w:p>
      <w:pPr>
        <w:pStyle w:val="Normal"/>
        <w:rPr>
          <w:rFonts w:ascii="Times New Roman" w:hAnsi="Times New Roman"/>
          <w:sz w:val="21"/>
          <w:szCs w:val="21"/>
          <w:del w:id="1510" w:author="Unknown Author" w:date="2021-11-01T17:47:42Z"/>
        </w:rPr>
      </w:pPr>
      <w:del w:id="1509" w:author="Unknown Author" w:date="2021-11-01T17:47:42Z">
        <w:r>
          <w:rPr>
            <w:rFonts w:ascii="Times New Roman" w:hAnsi="Times New Roman"/>
            <w:sz w:val="21"/>
            <w:szCs w:val="21"/>
          </w:rPr>
        </w:r>
      </w:del>
    </w:p>
    <w:p>
      <w:pPr>
        <w:pStyle w:val="Normal"/>
        <w:rPr>
          <w:rFonts w:ascii="Times New Roman" w:hAnsi="Times New Roman"/>
          <w:sz w:val="21"/>
          <w:szCs w:val="21"/>
          <w:del w:id="1512" w:author="Unknown Author" w:date="2021-11-01T17:47:42Z"/>
        </w:rPr>
      </w:pPr>
      <w:del w:id="1511" w:author="Unknown Author" w:date="2021-11-01T17:47:42Z">
        <w:r>
          <w:rPr>
            <w:rFonts w:ascii="Times New Roman" w:hAnsi="Times New Roman"/>
            <w:sz w:val="21"/>
            <w:szCs w:val="21"/>
          </w:rPr>
          <w:delText>Returns an OPOS result code. Typically OPOS_SUCCESS or OPOS_E_TIMEOUT if failure. See OPOS spec for more information.</w:delText>
        </w:r>
      </w:del>
    </w:p>
    <w:p>
      <w:pPr>
        <w:pStyle w:val="Normal"/>
        <w:rPr>
          <w:rFonts w:ascii="Times New Roman" w:hAnsi="Times New Roman"/>
          <w:sz w:val="21"/>
          <w:szCs w:val="21"/>
          <w:del w:id="1514" w:author="Unknown Author" w:date="2021-11-01T17:47:42Z"/>
        </w:rPr>
      </w:pPr>
      <w:del w:id="1513"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18" w:author="Unknown Author" w:date="2021-11-01T17:47:42Z"/>
        </w:rPr>
      </w:pPr>
      <w:del w:id="1515"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16" w:author="Unknown Author" w:date="2021-11-01T17:47:42Z">
        <w:r>
          <w:rPr>
            <w:rFonts w:ascii="Times New Roman" w:hAnsi="Times New Roman"/>
            <w:sz w:val="21"/>
            <w:szCs w:val="21"/>
          </w:rPr>
          <w:delText xml:space="preserve"> </w:delText>
        </w:r>
      </w:del>
      <w:del w:id="1517" w:author="Unknown Author" w:date="2021-11-01T17:47:42Z">
        <w:r>
          <w:rPr>
            <w:rFonts w:ascii="Times New Roman" w:hAnsi="Times New Roman"/>
            <w:sz w:val="21"/>
            <w:szCs w:val="21"/>
          </w:rPr>
          <w:delText>Claim</w:delText>
        </w:r>
      </w:del>
    </w:p>
    <w:p>
      <w:pPr>
        <w:pStyle w:val="Normal"/>
        <w:rPr>
          <w:rFonts w:ascii="Times New Roman" w:hAnsi="Times New Roman"/>
          <w:sz w:val="21"/>
          <w:szCs w:val="21"/>
          <w:del w:id="1520" w:author="Unknown Author" w:date="2021-11-01T17:47:42Z"/>
        </w:rPr>
      </w:pPr>
      <w:del w:id="1519" w:author="Unknown Author" w:date="2021-11-01T17:47:42Z">
        <w:r>
          <w:rPr>
            <w:rFonts w:ascii="Times New Roman" w:hAnsi="Times New Roman"/>
            <w:sz w:val="21"/>
            <w:szCs w:val="21"/>
          </w:rPr>
        </w:r>
      </w:del>
    </w:p>
    <w:p>
      <w:pPr>
        <w:pStyle w:val="Normal"/>
        <w:rPr>
          <w:rFonts w:ascii="Times New Roman" w:hAnsi="Times New Roman"/>
          <w:sz w:val="21"/>
          <w:szCs w:val="21"/>
          <w:del w:id="1522" w:author="Unknown Author" w:date="2021-11-01T17:47:42Z"/>
        </w:rPr>
      </w:pPr>
      <w:del w:id="1521" w:author="Unknown Author" w:date="2021-11-01T17:47:42Z">
        <w:r>
          <w:rPr>
            <w:rFonts w:ascii="Times New Roman" w:hAnsi="Times New Roman"/>
            <w:sz w:val="21"/>
            <w:szCs w:val="21"/>
          </w:rPr>
          <w:delText>Returns an OPOS result code. OPOS_SUCCESS if device is healthy. OPOS_E_OFFLINE means the device is offline or not communicating with service object. OPOS_E_FAILURE or OPOS_E_EXTENDED indicates there is some error with the device and the ResultCodeExtended property may need to be checked for further detail. OPOS_E_BUSY indicates the service object or device is busy with another request. For the coin recyclers supported by this Service Object, this may mean the SO is trying to recover communication with the device or certain belts/motors are running and moving currency and running that Check Health (typically level 2) could cause coins to be left in an undesirable location. See OPOS spec for more information.</w:delText>
        </w:r>
      </w:del>
    </w:p>
    <w:p>
      <w:pPr>
        <w:pStyle w:val="Normal"/>
        <w:rPr>
          <w:rFonts w:ascii="Times New Roman" w:hAnsi="Times New Roman"/>
          <w:sz w:val="21"/>
          <w:szCs w:val="21"/>
          <w:del w:id="1524" w:author="Unknown Author" w:date="2021-11-01T17:47:42Z"/>
        </w:rPr>
      </w:pPr>
      <w:del w:id="1523"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526" w:author="Unknown Author" w:date="2021-11-01T17:47:42Z"/>
        </w:rPr>
      </w:pPr>
      <w:del w:id="1525" w:author="Unknown Author" w:date="2021-11-01T17:47:42Z">
        <w:r>
          <w:rPr>
            <w:rFonts w:ascii="Times New Roman" w:hAnsi="Times New Roman"/>
            <w:sz w:val="21"/>
            <w:szCs w:val="21"/>
          </w:rPr>
          <w:delText>The following table shows the properties supported by the NCRCoinRecycler Service Object. Values of long and boolean are set or queried with the Get/Set PropertyNumber. Values of string are set or queried with the Get/Set PropertyString. Properties that are denoted as OPOS should refer to the OPOS documentation. Properties that are denoted as NCR will be documented here.</w:delText>
        </w:r>
      </w:del>
    </w:p>
    <w:p>
      <w:pPr>
        <w:pStyle w:val="Normal"/>
        <w:widowControl/>
        <w:suppressAutoHyphens w:val="true"/>
        <w:bidi w:val="0"/>
        <w:spacing w:before="0" w:after="0"/>
        <w:ind w:left="360" w:right="0" w:hanging="0"/>
        <w:jc w:val="left"/>
        <w:rPr>
          <w:rFonts w:ascii="Times New Roman" w:hAnsi="Times New Roman"/>
          <w:sz w:val="21"/>
          <w:szCs w:val="21"/>
          <w:del w:id="1530" w:author="Unknown Author" w:date="2021-11-01T17:47:42Z"/>
        </w:rPr>
      </w:pPr>
      <w:del w:id="1527"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28" w:author="Unknown Author" w:date="2021-11-01T17:47:42Z">
        <w:r>
          <w:rPr>
            <w:rFonts w:ascii="Times New Roman" w:hAnsi="Times New Roman"/>
            <w:sz w:val="21"/>
            <w:szCs w:val="21"/>
          </w:rPr>
          <w:delText xml:space="preserve"> </w:delText>
        </w:r>
      </w:del>
      <w:del w:id="1529" w:author="Unknown Author" w:date="2021-11-01T17:47:42Z">
        <w:r>
          <w:rPr>
            <w:rFonts w:ascii="Times New Roman" w:hAnsi="Times New Roman"/>
            <w:sz w:val="21"/>
            <w:szCs w:val="21"/>
          </w:rPr>
          <w:delText>OPOS Properties</w:delText>
        </w:r>
      </w:del>
    </w:p>
    <w:p>
      <w:pPr>
        <w:pStyle w:val="Normal"/>
        <w:rPr>
          <w:rFonts w:ascii="Times New Roman" w:hAnsi="Times New Roman"/>
          <w:sz w:val="21"/>
          <w:szCs w:val="21"/>
          <w:del w:id="1532" w:author="Unknown Author" w:date="2021-11-01T17:47:42Z"/>
        </w:rPr>
      </w:pPr>
      <w:del w:id="1531" w:author="Unknown Author" w:date="2021-11-01T17:47:42Z">
        <w:r>
          <w:rPr>
            <w:rFonts w:ascii="Times New Roman" w:hAnsi="Times New Roman"/>
            <w:sz w:val="21"/>
            <w:szCs w:val="21"/>
          </w:rPr>
          <w:delText>void GetPropertyString( long lPidx, BSTR sProperty ) – Sets the property string specified by lPidx to the value in sProperty. The Service Object must be Opened to allow this method. Some properties may not be settable. See the properties section for more information.</w:delText>
        </w:r>
      </w:del>
    </w:p>
    <w:p>
      <w:pPr>
        <w:pStyle w:val="Normal"/>
        <w:rPr>
          <w:rFonts w:ascii="Times New Roman" w:hAnsi="Times New Roman"/>
          <w:sz w:val="21"/>
          <w:szCs w:val="21"/>
          <w:del w:id="1534" w:author="Unknown Author" w:date="2021-11-01T17:47:42Z"/>
        </w:rPr>
      </w:pPr>
      <w:del w:id="1533" w:author="Unknown Author" w:date="2021-11-01T17:47:42Z">
        <w:r>
          <w:rPr>
            <w:rFonts w:ascii="Times New Roman" w:hAnsi="Times New Roman"/>
            <w:sz w:val="21"/>
            <w:szCs w:val="21"/>
          </w:rPr>
        </w:r>
      </w:del>
    </w:p>
    <w:p>
      <w:pPr>
        <w:pStyle w:val="Normal"/>
        <w:rPr>
          <w:rFonts w:ascii="Times New Roman" w:hAnsi="Times New Roman"/>
          <w:sz w:val="21"/>
          <w:szCs w:val="21"/>
          <w:del w:id="1536" w:author="Unknown Author" w:date="2021-11-01T17:47:42Z"/>
        </w:rPr>
      </w:pPr>
      <w:del w:id="1535" w:author="Unknown Author" w:date="2021-11-01T17:47:42Z">
        <w:r>
          <w:rPr>
            <w:rFonts w:ascii="Times New Roman" w:hAnsi="Times New Roman"/>
            <w:sz w:val="21"/>
            <w:szCs w:val="21"/>
          </w:rPr>
          <w:delText>Returns nothing. See OPOS spec for more information.</w:delText>
        </w:r>
      </w:del>
    </w:p>
    <w:p>
      <w:pPr>
        <w:pStyle w:val="Normal"/>
        <w:rPr>
          <w:rFonts w:ascii="Times New Roman" w:hAnsi="Times New Roman"/>
          <w:sz w:val="21"/>
          <w:szCs w:val="21"/>
          <w:del w:id="1538" w:author="Unknown Author" w:date="2021-11-01T17:47:42Z"/>
        </w:rPr>
      </w:pPr>
      <w:del w:id="1537"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42" w:author="Unknown Author" w:date="2021-11-01T17:47:42Z"/>
        </w:rPr>
      </w:pPr>
      <w:del w:id="1539"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40" w:author="Unknown Author" w:date="2021-11-01T17:47:42Z">
        <w:r>
          <w:rPr>
            <w:rFonts w:ascii="Times New Roman" w:hAnsi="Times New Roman"/>
            <w:sz w:val="21"/>
            <w:szCs w:val="21"/>
          </w:rPr>
          <w:delText xml:space="preserve"> </w:delText>
        </w:r>
      </w:del>
      <w:del w:id="1541" w:author="Unknown Author" w:date="2021-11-01T17:47:42Z">
        <w:r>
          <w:rPr>
            <w:rFonts w:ascii="Times New Roman" w:hAnsi="Times New Roman"/>
            <w:sz w:val="21"/>
            <w:szCs w:val="21"/>
          </w:rPr>
          <w:delText>SetPropertyString</w:delText>
        </w:r>
      </w:del>
    </w:p>
    <w:p>
      <w:pPr>
        <w:pStyle w:val="Normal"/>
        <w:rPr>
          <w:rFonts w:ascii="Times New Roman" w:hAnsi="Times New Roman"/>
          <w:sz w:val="21"/>
          <w:szCs w:val="21"/>
          <w:del w:id="1544" w:author="Unknown Author" w:date="2021-11-01T17:47:42Z"/>
        </w:rPr>
      </w:pPr>
      <w:del w:id="1543" w:author="Unknown Author" w:date="2021-11-01T17:47:42Z">
        <w:r>
          <w:rPr>
            <w:rFonts w:ascii="Times New Roman" w:hAnsi="Times New Roman"/>
            <w:sz w:val="21"/>
            <w:szCs w:val="21"/>
          </w:rPr>
          <w:delText>void SetPropertyNumber( long lPidx, long lProperty ) – Sets the property number specified by lPidx to the value in lProperty. The Service Object must be Opened to allow this method. Some properties may not be settable. See the properties section for more information.</w:delText>
        </w:r>
      </w:del>
    </w:p>
    <w:p>
      <w:pPr>
        <w:pStyle w:val="Normal"/>
        <w:rPr>
          <w:rFonts w:ascii="Times New Roman" w:hAnsi="Times New Roman"/>
          <w:sz w:val="21"/>
          <w:szCs w:val="21"/>
          <w:del w:id="1546" w:author="Unknown Author" w:date="2021-11-01T17:47:42Z"/>
        </w:rPr>
      </w:pPr>
      <w:del w:id="1545" w:author="Unknown Author" w:date="2021-11-01T17:47:42Z">
        <w:r>
          <w:rPr>
            <w:rFonts w:ascii="Times New Roman" w:hAnsi="Times New Roman"/>
            <w:sz w:val="21"/>
            <w:szCs w:val="21"/>
          </w:rPr>
        </w:r>
      </w:del>
    </w:p>
    <w:p>
      <w:pPr>
        <w:pStyle w:val="Normal"/>
        <w:rPr>
          <w:rFonts w:ascii="Times New Roman" w:hAnsi="Times New Roman"/>
          <w:sz w:val="21"/>
          <w:szCs w:val="21"/>
          <w:del w:id="1548" w:author="Unknown Author" w:date="2021-11-01T17:47:42Z"/>
        </w:rPr>
      </w:pPr>
      <w:del w:id="1547" w:author="Unknown Author" w:date="2021-11-01T17:47:42Z">
        <w:r>
          <w:rPr>
            <w:rFonts w:ascii="Times New Roman" w:hAnsi="Times New Roman"/>
            <w:sz w:val="21"/>
            <w:szCs w:val="21"/>
          </w:rPr>
          <w:delText>Returns nothing. See OPOS spec for more information.</w:delText>
        </w:r>
      </w:del>
    </w:p>
    <w:p>
      <w:pPr>
        <w:pStyle w:val="Normal"/>
        <w:rPr>
          <w:rFonts w:ascii="Times New Roman" w:hAnsi="Times New Roman"/>
          <w:sz w:val="21"/>
          <w:szCs w:val="21"/>
          <w:del w:id="1550" w:author="Unknown Author" w:date="2021-11-01T17:47:42Z"/>
        </w:rPr>
      </w:pPr>
      <w:del w:id="1549"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54" w:author="Unknown Author" w:date="2021-11-01T17:47:42Z"/>
        </w:rPr>
      </w:pPr>
      <w:del w:id="1551"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52" w:author="Unknown Author" w:date="2021-11-01T17:47:42Z">
        <w:r>
          <w:rPr>
            <w:rFonts w:ascii="Times New Roman" w:hAnsi="Times New Roman"/>
            <w:sz w:val="21"/>
            <w:szCs w:val="21"/>
          </w:rPr>
          <w:delText xml:space="preserve"> </w:delText>
        </w:r>
      </w:del>
      <w:del w:id="1553" w:author="Unknown Author" w:date="2021-11-01T17:47:42Z">
        <w:r>
          <w:rPr>
            <w:rFonts w:ascii="Times New Roman" w:hAnsi="Times New Roman"/>
            <w:sz w:val="21"/>
            <w:szCs w:val="21"/>
          </w:rPr>
          <w:delText>SetPropertyNumber</w:delText>
        </w:r>
      </w:del>
    </w:p>
    <w:p>
      <w:pPr>
        <w:pStyle w:val="Normal"/>
        <w:rPr>
          <w:rFonts w:ascii="Times New Roman" w:hAnsi="Times New Roman"/>
          <w:sz w:val="21"/>
          <w:szCs w:val="21"/>
          <w:del w:id="1556" w:author="Unknown Author" w:date="2021-11-01T17:47:42Z"/>
        </w:rPr>
      </w:pPr>
      <w:del w:id="1555" w:author="Unknown Author" w:date="2021-11-01T17:47:42Z">
        <w:r>
          <w:rPr>
            <w:rFonts w:ascii="Times New Roman" w:hAnsi="Times New Roman"/>
            <w:sz w:val="21"/>
            <w:szCs w:val="21"/>
          </w:rPr>
          <w:delText>long Release( void ) – Close the device. This is typically where communication with the device is ended and the port is closed.</w:delText>
        </w:r>
      </w:del>
    </w:p>
    <w:p>
      <w:pPr>
        <w:pStyle w:val="Normal"/>
        <w:rPr>
          <w:rFonts w:ascii="Times New Roman" w:hAnsi="Times New Roman"/>
          <w:sz w:val="21"/>
          <w:szCs w:val="21"/>
          <w:del w:id="1558" w:author="Unknown Author" w:date="2021-11-01T17:47:42Z"/>
        </w:rPr>
      </w:pPr>
      <w:del w:id="1557" w:author="Unknown Author" w:date="2021-11-01T17:47:42Z">
        <w:r>
          <w:rPr>
            <w:rFonts w:ascii="Times New Roman" w:hAnsi="Times New Roman"/>
            <w:sz w:val="21"/>
            <w:szCs w:val="21"/>
          </w:rPr>
        </w:r>
      </w:del>
    </w:p>
    <w:p>
      <w:pPr>
        <w:pStyle w:val="Normal"/>
        <w:rPr>
          <w:rFonts w:ascii="Times New Roman" w:hAnsi="Times New Roman"/>
          <w:sz w:val="21"/>
          <w:szCs w:val="21"/>
          <w:del w:id="1560" w:author="Unknown Author" w:date="2021-11-01T17:47:42Z"/>
        </w:rPr>
      </w:pPr>
      <w:del w:id="1559"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562" w:author="Unknown Author" w:date="2021-11-01T17:47:42Z"/>
        </w:rPr>
      </w:pPr>
      <w:del w:id="1561"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66" w:author="Unknown Author" w:date="2021-11-01T17:47:42Z"/>
        </w:rPr>
      </w:pPr>
      <w:del w:id="1563"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64" w:author="Unknown Author" w:date="2021-11-01T17:47:42Z">
        <w:r>
          <w:rPr>
            <w:rFonts w:ascii="Times New Roman" w:hAnsi="Times New Roman"/>
            <w:sz w:val="21"/>
            <w:szCs w:val="21"/>
          </w:rPr>
          <w:delText xml:space="preserve"> </w:delText>
        </w:r>
      </w:del>
      <w:del w:id="1565" w:author="Unknown Author" w:date="2021-11-01T17:47:42Z">
        <w:r>
          <w:rPr>
            <w:rFonts w:ascii="Times New Roman" w:hAnsi="Times New Roman"/>
            <w:sz w:val="21"/>
            <w:szCs w:val="21"/>
          </w:rPr>
          <w:delText>Release</w:delText>
        </w:r>
      </w:del>
    </w:p>
    <w:p>
      <w:pPr>
        <w:pStyle w:val="Normal"/>
        <w:rPr>
          <w:rFonts w:ascii="Times New Roman" w:hAnsi="Times New Roman"/>
          <w:sz w:val="21"/>
          <w:szCs w:val="21"/>
          <w:del w:id="1568" w:author="Unknown Author" w:date="2021-11-01T17:47:42Z"/>
        </w:rPr>
      </w:pPr>
      <w:del w:id="1567" w:author="Unknown Author" w:date="2021-11-01T17:47:42Z">
        <w:r>
          <w:rPr>
            <w:rFonts w:ascii="Times New Roman" w:hAnsi="Times New Roman"/>
            <w:sz w:val="21"/>
            <w:szCs w:val="21"/>
          </w:rPr>
          <w:delText>long ReadTamperStatus( BSTR *psTamperStatus ) – Read the tamper status of dispensable coin bins. The Service Object must be Opened, Claimed and Enabled to allow this method. The psTamperStatus value may be empty if all coins in the device are non-dispensable. The format of the psTamperStatus string is “d:s,d:s” where d is the denomination or unit (5=$0.05, 100=$1.00) and s is the status of the bin. Status of 0 means not tampered; status of 1 means tampered.</w:delText>
        </w:r>
      </w:del>
    </w:p>
    <w:p>
      <w:pPr>
        <w:pStyle w:val="Normal"/>
        <w:rPr>
          <w:rFonts w:ascii="Times New Roman" w:hAnsi="Times New Roman"/>
          <w:sz w:val="21"/>
          <w:szCs w:val="21"/>
          <w:del w:id="1570" w:author="Unknown Author" w:date="2021-11-01T17:47:42Z"/>
        </w:rPr>
      </w:pPr>
      <w:del w:id="1569" w:author="Unknown Author" w:date="2021-11-01T17:47:42Z">
        <w:r>
          <w:rPr>
            <w:rFonts w:ascii="Times New Roman" w:hAnsi="Times New Roman"/>
            <w:sz w:val="21"/>
            <w:szCs w:val="21"/>
          </w:rPr>
        </w:r>
      </w:del>
    </w:p>
    <w:p>
      <w:pPr>
        <w:pStyle w:val="Normal"/>
        <w:rPr>
          <w:rFonts w:ascii="Times New Roman" w:hAnsi="Times New Roman"/>
          <w:sz w:val="21"/>
          <w:szCs w:val="21"/>
          <w:del w:id="1572" w:author="Unknown Author" w:date="2021-11-01T17:47:42Z"/>
        </w:rPr>
      </w:pPr>
      <w:del w:id="1571"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574" w:author="Unknown Author" w:date="2021-11-01T17:47:42Z"/>
        </w:rPr>
      </w:pPr>
      <w:del w:id="1573"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78" w:author="Unknown Author" w:date="2021-11-01T17:47:42Z"/>
        </w:rPr>
      </w:pPr>
      <w:del w:id="1575"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76" w:author="Unknown Author" w:date="2021-11-01T17:47:42Z">
        <w:r>
          <w:rPr>
            <w:rFonts w:ascii="Times New Roman" w:hAnsi="Times New Roman"/>
            <w:sz w:val="21"/>
            <w:szCs w:val="21"/>
          </w:rPr>
          <w:delText xml:space="preserve"> </w:delText>
        </w:r>
      </w:del>
      <w:del w:id="1577" w:author="Unknown Author" w:date="2021-11-01T17:47:42Z">
        <w:r>
          <w:rPr>
            <w:rFonts w:ascii="Times New Roman" w:hAnsi="Times New Roman"/>
            <w:sz w:val="21"/>
            <w:szCs w:val="21"/>
          </w:rPr>
          <w:delText>ReadTamperStatus</w:delText>
        </w:r>
      </w:del>
    </w:p>
    <w:p>
      <w:pPr>
        <w:pStyle w:val="Normal"/>
        <w:rPr>
          <w:rFonts w:ascii="Times New Roman" w:hAnsi="Times New Roman"/>
          <w:sz w:val="21"/>
          <w:szCs w:val="21"/>
          <w:del w:id="1580" w:author="Unknown Author" w:date="2021-11-01T17:47:42Z"/>
        </w:rPr>
      </w:pPr>
      <w:del w:id="1579" w:author="Unknown Author" w:date="2021-11-01T17:47:42Z">
        <w:r>
          <w:rPr>
            <w:rFonts w:ascii="Times New Roman" w:hAnsi="Times New Roman"/>
            <w:sz w:val="21"/>
            <w:szCs w:val="21"/>
          </w:rPr>
          <w:delText>long ReadPurgedCounts( BSTR *sCashCounts, BOOL *pbDiscrepancy ) – Read the counts for the purge bin. This method is meant for note devices and is not supported by coins.</w:delText>
        </w:r>
      </w:del>
    </w:p>
    <w:p>
      <w:pPr>
        <w:pStyle w:val="Normal"/>
        <w:rPr>
          <w:rFonts w:ascii="Times New Roman" w:hAnsi="Times New Roman"/>
          <w:sz w:val="21"/>
          <w:szCs w:val="21"/>
          <w:del w:id="1582" w:author="Unknown Author" w:date="2021-11-01T17:47:42Z"/>
        </w:rPr>
      </w:pPr>
      <w:del w:id="1581" w:author="Unknown Author" w:date="2021-11-01T17:47:42Z">
        <w:r>
          <w:rPr>
            <w:rFonts w:ascii="Times New Roman" w:hAnsi="Times New Roman"/>
            <w:sz w:val="21"/>
            <w:szCs w:val="21"/>
          </w:rPr>
        </w:r>
      </w:del>
    </w:p>
    <w:p>
      <w:pPr>
        <w:pStyle w:val="Normal"/>
        <w:rPr>
          <w:rFonts w:ascii="Times New Roman" w:hAnsi="Times New Roman"/>
          <w:sz w:val="21"/>
          <w:szCs w:val="21"/>
          <w:del w:id="1584" w:author="Unknown Author" w:date="2021-11-01T17:47:42Z"/>
        </w:rPr>
      </w:pPr>
      <w:del w:id="1583" w:author="Unknown Author" w:date="2021-11-01T17:47:42Z">
        <w:r>
          <w:rPr>
            <w:rFonts w:ascii="Times New Roman" w:hAnsi="Times New Roman"/>
            <w:sz w:val="21"/>
            <w:szCs w:val="21"/>
          </w:rPr>
          <w:delText>Returns an OPOS result code. Typically OPOS_E_ILLEGAL for coin devices. See OPOS spec for more information.</w:delText>
        </w:r>
      </w:del>
    </w:p>
    <w:p>
      <w:pPr>
        <w:pStyle w:val="Normal"/>
        <w:rPr>
          <w:rFonts w:ascii="Times New Roman" w:hAnsi="Times New Roman"/>
          <w:sz w:val="21"/>
          <w:szCs w:val="21"/>
          <w:del w:id="1586" w:author="Unknown Author" w:date="2021-11-01T17:47:42Z"/>
        </w:rPr>
      </w:pPr>
      <w:del w:id="1585"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590" w:author="Unknown Author" w:date="2021-11-01T17:47:42Z"/>
        </w:rPr>
      </w:pPr>
      <w:del w:id="1587"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588" w:author="Unknown Author" w:date="2021-11-01T17:47:42Z">
        <w:r>
          <w:rPr>
            <w:rFonts w:ascii="Times New Roman" w:hAnsi="Times New Roman"/>
            <w:sz w:val="21"/>
            <w:szCs w:val="21"/>
          </w:rPr>
          <w:delText xml:space="preserve"> </w:delText>
        </w:r>
      </w:del>
      <w:del w:id="1589" w:author="Unknown Author" w:date="2021-11-01T17:47:42Z">
        <w:r>
          <w:rPr>
            <w:rFonts w:ascii="Times New Roman" w:hAnsi="Times New Roman"/>
            <w:sz w:val="21"/>
            <w:szCs w:val="21"/>
          </w:rPr>
          <w:delText>ReadPurgedCounts</w:delText>
        </w:r>
      </w:del>
    </w:p>
    <w:p>
      <w:pPr>
        <w:pStyle w:val="Normal"/>
        <w:rPr>
          <w:rFonts w:ascii="Times New Roman" w:hAnsi="Times New Roman"/>
          <w:sz w:val="21"/>
          <w:szCs w:val="21"/>
          <w:del w:id="1592" w:author="Unknown Author" w:date="2021-11-01T17:47:42Z"/>
        </w:rPr>
      </w:pPr>
      <w:del w:id="1591" w:author="Unknown Author" w:date="2021-11-01T17:47:42Z">
        <w:r>
          <w:rPr>
            <w:rFonts w:ascii="Times New Roman" w:hAnsi="Times New Roman"/>
            <w:sz w:val="21"/>
            <w:szCs w:val="21"/>
          </w:rPr>
          <w:delText>long ReadCashCounts( BSTR *sCashCounts, BOOL *pbDiscrepancy ) – Read the counts of dispensable coins. The Service Object must be Opened, Claimed and Enabled to allow this method. The sCashCounts value may be empty if all coins in the device are non-dispensable. The format of the sCashCounts string is “d:n,d:n” where d is the denomination or unit (5=$0.05, 100=$1.00) and n is the number of coins of that denomination. If there is more than one bin or hopper for a denomination, the counts will be combined; the bins will not be shown separately. The pbDiscrepancy parameter will be set to TRUE if any bin is believed to have a discrepancy in the count.</w:delText>
        </w:r>
      </w:del>
    </w:p>
    <w:p>
      <w:pPr>
        <w:pStyle w:val="Normal"/>
        <w:rPr>
          <w:rFonts w:ascii="Times New Roman" w:hAnsi="Times New Roman"/>
          <w:sz w:val="21"/>
          <w:szCs w:val="21"/>
          <w:del w:id="1594" w:author="Unknown Author" w:date="2021-11-01T17:47:42Z"/>
        </w:rPr>
      </w:pPr>
      <w:del w:id="1593" w:author="Unknown Author" w:date="2021-11-01T17:47:42Z">
        <w:r>
          <w:rPr>
            <w:rFonts w:ascii="Times New Roman" w:hAnsi="Times New Roman"/>
            <w:sz w:val="21"/>
            <w:szCs w:val="21"/>
          </w:rPr>
        </w:r>
      </w:del>
    </w:p>
    <w:p>
      <w:pPr>
        <w:pStyle w:val="Normal"/>
        <w:rPr>
          <w:rFonts w:ascii="Times New Roman" w:hAnsi="Times New Roman"/>
          <w:sz w:val="21"/>
          <w:szCs w:val="21"/>
          <w:del w:id="1596" w:author="Unknown Author" w:date="2021-11-01T17:47:42Z"/>
        </w:rPr>
      </w:pPr>
      <w:del w:id="1595"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598" w:author="Unknown Author" w:date="2021-11-01T17:47:42Z"/>
        </w:rPr>
      </w:pPr>
      <w:del w:id="1597"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02" w:author="Unknown Author" w:date="2021-11-01T17:47:42Z"/>
        </w:rPr>
      </w:pPr>
      <w:del w:id="1599"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00" w:author="Unknown Author" w:date="2021-11-01T17:47:42Z">
        <w:r>
          <w:rPr>
            <w:rFonts w:ascii="Times New Roman" w:hAnsi="Times New Roman"/>
            <w:sz w:val="21"/>
            <w:szCs w:val="21"/>
          </w:rPr>
          <w:delText xml:space="preserve"> </w:delText>
        </w:r>
      </w:del>
      <w:del w:id="1601" w:author="Unknown Author" w:date="2021-11-01T17:47:42Z">
        <w:r>
          <w:rPr>
            <w:rFonts w:ascii="Times New Roman" w:hAnsi="Times New Roman"/>
            <w:sz w:val="21"/>
            <w:szCs w:val="21"/>
          </w:rPr>
          <w:delText>ReadCashCounts</w:delText>
        </w:r>
      </w:del>
    </w:p>
    <w:p>
      <w:pPr>
        <w:pStyle w:val="Normal"/>
        <w:rPr>
          <w:rFonts w:ascii="Times New Roman" w:hAnsi="Times New Roman"/>
          <w:sz w:val="21"/>
          <w:szCs w:val="21"/>
          <w:del w:id="1604" w:author="Unknown Author" w:date="2021-11-01T17:47:42Z"/>
        </w:rPr>
      </w:pPr>
      <w:del w:id="1603" w:author="Unknown Author" w:date="2021-11-01T17:47:42Z">
        <w:r>
          <w:rPr>
            <w:rFonts w:ascii="Times New Roman" w:hAnsi="Times New Roman"/>
            <w:sz w:val="21"/>
            <w:szCs w:val="21"/>
          </w:rPr>
          <w:delText>long PurgeBills( void ) – This method sends stacked notes to the purge bin. This method is meant for note devices and is not supported by coins.</w:delText>
        </w:r>
      </w:del>
    </w:p>
    <w:p>
      <w:pPr>
        <w:pStyle w:val="Normal"/>
        <w:rPr>
          <w:rFonts w:ascii="Times New Roman" w:hAnsi="Times New Roman"/>
          <w:sz w:val="21"/>
          <w:szCs w:val="21"/>
          <w:del w:id="1606" w:author="Unknown Author" w:date="2021-11-01T17:47:42Z"/>
        </w:rPr>
      </w:pPr>
      <w:del w:id="1605" w:author="Unknown Author" w:date="2021-11-01T17:47:42Z">
        <w:r>
          <w:rPr>
            <w:rFonts w:ascii="Times New Roman" w:hAnsi="Times New Roman"/>
            <w:sz w:val="21"/>
            <w:szCs w:val="21"/>
          </w:rPr>
        </w:r>
      </w:del>
    </w:p>
    <w:p>
      <w:pPr>
        <w:pStyle w:val="Normal"/>
        <w:rPr>
          <w:rFonts w:ascii="Times New Roman" w:hAnsi="Times New Roman"/>
          <w:sz w:val="21"/>
          <w:szCs w:val="21"/>
          <w:del w:id="1608" w:author="Unknown Author" w:date="2021-11-01T17:47:42Z"/>
        </w:rPr>
      </w:pPr>
      <w:del w:id="1607" w:author="Unknown Author" w:date="2021-11-01T17:47:42Z">
        <w:r>
          <w:rPr>
            <w:rFonts w:ascii="Times New Roman" w:hAnsi="Times New Roman"/>
            <w:sz w:val="21"/>
            <w:szCs w:val="21"/>
          </w:rPr>
          <w:delText>Returns an OPOS result code. Typically OPOS_E_ILLEGAL for coin devices. See OPOS spec for more information.</w:delText>
        </w:r>
      </w:del>
    </w:p>
    <w:p>
      <w:pPr>
        <w:pStyle w:val="Normal"/>
        <w:rPr>
          <w:rFonts w:ascii="Times New Roman" w:hAnsi="Times New Roman"/>
          <w:sz w:val="21"/>
          <w:szCs w:val="21"/>
          <w:del w:id="1610" w:author="Unknown Author" w:date="2021-11-01T17:47:42Z"/>
        </w:rPr>
      </w:pPr>
      <w:del w:id="1609"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14" w:author="Unknown Author" w:date="2021-11-01T17:47:42Z"/>
        </w:rPr>
      </w:pPr>
      <w:del w:id="1611"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12" w:author="Unknown Author" w:date="2021-11-01T17:47:42Z">
        <w:r>
          <w:rPr>
            <w:rFonts w:ascii="Times New Roman" w:hAnsi="Times New Roman"/>
            <w:sz w:val="21"/>
            <w:szCs w:val="21"/>
          </w:rPr>
          <w:delText xml:space="preserve"> </w:delText>
        </w:r>
      </w:del>
      <w:del w:id="1613" w:author="Unknown Author" w:date="2021-11-01T17:47:42Z">
        <w:r>
          <w:rPr>
            <w:rFonts w:ascii="Times New Roman" w:hAnsi="Times New Roman"/>
            <w:sz w:val="21"/>
            <w:szCs w:val="21"/>
          </w:rPr>
          <w:delText>PurgeBills</w:delText>
        </w:r>
      </w:del>
    </w:p>
    <w:p>
      <w:pPr>
        <w:pStyle w:val="Normal"/>
        <w:rPr>
          <w:rFonts w:ascii="Times New Roman" w:hAnsi="Times New Roman"/>
          <w:sz w:val="21"/>
          <w:szCs w:val="21"/>
          <w:del w:id="1616" w:author="Unknown Author" w:date="2021-11-01T17:47:42Z"/>
        </w:rPr>
      </w:pPr>
      <w:del w:id="1615" w:author="Unknown Author" w:date="2021-11-01T17:47:42Z">
        <w:r>
          <w:rPr>
            <w:rFonts w:ascii="Times New Roman" w:hAnsi="Times New Roman"/>
            <w:sz w:val="21"/>
            <w:szCs w:val="21"/>
          </w:rPr>
          <w:delText>long Present( void ) – This method presents stacked notes to the customer. This method is meant for note devices and is not supported by coins.</w:delText>
        </w:r>
      </w:del>
    </w:p>
    <w:p>
      <w:pPr>
        <w:pStyle w:val="Normal"/>
        <w:rPr>
          <w:rFonts w:ascii="Times New Roman" w:hAnsi="Times New Roman"/>
          <w:sz w:val="21"/>
          <w:szCs w:val="21"/>
          <w:del w:id="1618" w:author="Unknown Author" w:date="2021-11-01T17:47:42Z"/>
        </w:rPr>
      </w:pPr>
      <w:del w:id="1617" w:author="Unknown Author" w:date="2021-11-01T17:47:42Z">
        <w:r>
          <w:rPr>
            <w:rFonts w:ascii="Times New Roman" w:hAnsi="Times New Roman"/>
            <w:sz w:val="21"/>
            <w:szCs w:val="21"/>
          </w:rPr>
        </w:r>
      </w:del>
    </w:p>
    <w:p>
      <w:pPr>
        <w:pStyle w:val="Normal"/>
        <w:rPr>
          <w:rFonts w:ascii="Times New Roman" w:hAnsi="Times New Roman"/>
          <w:sz w:val="21"/>
          <w:szCs w:val="21"/>
          <w:del w:id="1620" w:author="Unknown Author" w:date="2021-11-01T17:47:42Z"/>
        </w:rPr>
      </w:pPr>
      <w:del w:id="1619" w:author="Unknown Author" w:date="2021-11-01T17:47:42Z">
        <w:r>
          <w:rPr>
            <w:rFonts w:ascii="Times New Roman" w:hAnsi="Times New Roman"/>
            <w:sz w:val="21"/>
            <w:szCs w:val="21"/>
          </w:rPr>
          <w:delText>Returns an OPOS result code. Typically OPOS_E_ILLEGAL for coin devices. See OPOS spec for more information.</w:delText>
        </w:r>
      </w:del>
    </w:p>
    <w:p>
      <w:pPr>
        <w:pStyle w:val="Normal"/>
        <w:rPr>
          <w:rFonts w:ascii="Times New Roman" w:hAnsi="Times New Roman"/>
          <w:sz w:val="21"/>
          <w:szCs w:val="21"/>
          <w:del w:id="1622" w:author="Unknown Author" w:date="2021-11-01T17:47:42Z"/>
        </w:rPr>
      </w:pPr>
      <w:del w:id="1621"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26" w:author="Unknown Author" w:date="2021-11-01T17:47:42Z"/>
        </w:rPr>
      </w:pPr>
      <w:del w:id="1623"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24" w:author="Unknown Author" w:date="2021-11-01T17:47:42Z">
        <w:r>
          <w:rPr>
            <w:rFonts w:ascii="Times New Roman" w:hAnsi="Times New Roman"/>
            <w:sz w:val="21"/>
            <w:szCs w:val="21"/>
          </w:rPr>
          <w:delText xml:space="preserve"> </w:delText>
        </w:r>
      </w:del>
      <w:del w:id="1625" w:author="Unknown Author" w:date="2021-11-01T17:47:42Z">
        <w:r>
          <w:rPr>
            <w:rFonts w:ascii="Times New Roman" w:hAnsi="Times New Roman"/>
            <w:sz w:val="21"/>
            <w:szCs w:val="21"/>
          </w:rPr>
          <w:delText>Present</w:delText>
        </w:r>
      </w:del>
    </w:p>
    <w:p>
      <w:pPr>
        <w:pStyle w:val="Normal"/>
        <w:rPr>
          <w:rFonts w:ascii="Times New Roman" w:hAnsi="Times New Roman"/>
          <w:sz w:val="21"/>
          <w:szCs w:val="21"/>
          <w:del w:id="1628" w:author="Unknown Author" w:date="2021-11-01T17:47:42Z"/>
        </w:rPr>
      </w:pPr>
      <w:del w:id="1627" w:author="Unknown Author" w:date="2021-11-01T17:47:42Z">
        <w:r>
          <w:rPr>
            <w:rFonts w:ascii="Times New Roman" w:hAnsi="Times New Roman"/>
            <w:sz w:val="21"/>
            <w:szCs w:val="21"/>
          </w:rPr>
          <w:delText>long OpenService( LPCTSTR sClass, LPCTSTR sProfile, LPDISPATCH pDispatch ) – The application will call the Control Object Open( sProfile ) method, which will in turn call the Service Object OpenService method. This should be called first to start the Service Object. This does not necessarily begin communication with the device. The sProfile is the registry profile to use under the CashChanger hive.</w:delText>
        </w:r>
      </w:del>
    </w:p>
    <w:p>
      <w:pPr>
        <w:pStyle w:val="Normal"/>
        <w:rPr>
          <w:rFonts w:ascii="Times New Roman" w:hAnsi="Times New Roman"/>
          <w:sz w:val="21"/>
          <w:szCs w:val="21"/>
          <w:del w:id="1630" w:author="Unknown Author" w:date="2021-11-01T17:47:42Z"/>
        </w:rPr>
      </w:pPr>
      <w:del w:id="1629" w:author="Unknown Author" w:date="2021-11-01T17:47:42Z">
        <w:r>
          <w:rPr>
            <w:rFonts w:ascii="Times New Roman" w:hAnsi="Times New Roman"/>
            <w:sz w:val="21"/>
            <w:szCs w:val="21"/>
          </w:rPr>
        </w:r>
      </w:del>
    </w:p>
    <w:p>
      <w:pPr>
        <w:pStyle w:val="Normal"/>
        <w:rPr>
          <w:rFonts w:ascii="Times New Roman" w:hAnsi="Times New Roman"/>
          <w:sz w:val="21"/>
          <w:szCs w:val="21"/>
          <w:del w:id="1632" w:author="Unknown Author" w:date="2021-11-01T17:47:42Z"/>
        </w:rPr>
      </w:pPr>
      <w:del w:id="1631" w:author="Unknown Author" w:date="2021-11-01T17:47:42Z">
        <w:r>
          <w:rPr>
            <w:rFonts w:ascii="Times New Roman" w:hAnsi="Times New Roman"/>
            <w:sz w:val="21"/>
            <w:szCs w:val="21"/>
          </w:rPr>
          <w:delText>Returns an OPOS result code. Typically OPOS_SUCCESS. See OPOS spec for more information.</w:delText>
        </w:r>
      </w:del>
    </w:p>
    <w:p>
      <w:pPr>
        <w:pStyle w:val="Normal"/>
        <w:rPr>
          <w:rFonts w:ascii="Times New Roman" w:hAnsi="Times New Roman"/>
          <w:sz w:val="21"/>
          <w:szCs w:val="21"/>
          <w:del w:id="1634" w:author="Unknown Author" w:date="2021-11-01T17:47:42Z"/>
        </w:rPr>
      </w:pPr>
      <w:del w:id="1633"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38" w:author="Unknown Author" w:date="2021-11-01T17:47:42Z"/>
        </w:rPr>
      </w:pPr>
      <w:del w:id="1635"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36" w:author="Unknown Author" w:date="2021-11-01T17:47:42Z">
        <w:r>
          <w:rPr>
            <w:rFonts w:ascii="Times New Roman" w:hAnsi="Times New Roman"/>
            <w:sz w:val="21"/>
            <w:szCs w:val="21"/>
          </w:rPr>
          <w:delText xml:space="preserve"> </w:delText>
        </w:r>
      </w:del>
      <w:del w:id="1637" w:author="Unknown Author" w:date="2021-11-01T17:47:42Z">
        <w:r>
          <w:rPr>
            <w:rFonts w:ascii="Times New Roman" w:hAnsi="Times New Roman"/>
            <w:sz w:val="21"/>
            <w:szCs w:val="21"/>
          </w:rPr>
          <w:delText>OpenService</w:delText>
        </w:r>
      </w:del>
    </w:p>
    <w:p>
      <w:pPr>
        <w:pStyle w:val="Normal"/>
        <w:rPr>
          <w:rFonts w:ascii="Times New Roman" w:hAnsi="Times New Roman"/>
          <w:sz w:val="21"/>
          <w:szCs w:val="21"/>
          <w:del w:id="1640" w:author="Unknown Author" w:date="2021-11-01T17:47:42Z"/>
        </w:rPr>
      </w:pPr>
      <w:del w:id="1639" w:author="Unknown Author" w:date="2021-11-01T17:47:42Z">
        <w:r>
          <w:rPr>
            <w:rFonts w:ascii="Times New Roman" w:hAnsi="Times New Roman"/>
            <w:sz w:val="21"/>
            <w:szCs w:val="21"/>
          </w:rPr>
          <w:delText>long InitializePurgedCounts( LPCTSTR sCashCounts ) – This method sets, or initializes, the counts in the purge bin. This method is meant for note devices and is not supported by coins.</w:delText>
        </w:r>
      </w:del>
    </w:p>
    <w:p>
      <w:pPr>
        <w:pStyle w:val="Normal"/>
        <w:rPr>
          <w:rFonts w:ascii="Times New Roman" w:hAnsi="Times New Roman"/>
          <w:sz w:val="21"/>
          <w:szCs w:val="21"/>
          <w:del w:id="1642" w:author="Unknown Author" w:date="2021-11-01T17:47:42Z"/>
        </w:rPr>
      </w:pPr>
      <w:del w:id="1641" w:author="Unknown Author" w:date="2021-11-01T17:47:42Z">
        <w:r>
          <w:rPr>
            <w:rFonts w:ascii="Times New Roman" w:hAnsi="Times New Roman"/>
            <w:sz w:val="21"/>
            <w:szCs w:val="21"/>
          </w:rPr>
        </w:r>
      </w:del>
    </w:p>
    <w:p>
      <w:pPr>
        <w:pStyle w:val="Normal"/>
        <w:rPr>
          <w:rFonts w:ascii="Times New Roman" w:hAnsi="Times New Roman"/>
          <w:sz w:val="21"/>
          <w:szCs w:val="21"/>
          <w:del w:id="1644" w:author="Unknown Author" w:date="2021-11-01T17:47:42Z"/>
        </w:rPr>
      </w:pPr>
      <w:del w:id="1643" w:author="Unknown Author" w:date="2021-11-01T17:47:42Z">
        <w:r>
          <w:rPr>
            <w:rFonts w:ascii="Times New Roman" w:hAnsi="Times New Roman"/>
            <w:sz w:val="21"/>
            <w:szCs w:val="21"/>
          </w:rPr>
          <w:delText>Returns an OPOS result code. Typically OPOS_E_ILLEGAL for coin devices. See OPOS spec for more information.</w:delText>
        </w:r>
      </w:del>
    </w:p>
    <w:p>
      <w:pPr>
        <w:pStyle w:val="Normal"/>
        <w:rPr>
          <w:rFonts w:ascii="Times New Roman" w:hAnsi="Times New Roman"/>
          <w:sz w:val="21"/>
          <w:szCs w:val="21"/>
          <w:del w:id="1646" w:author="Unknown Author" w:date="2021-11-01T17:47:42Z"/>
        </w:rPr>
      </w:pPr>
      <w:del w:id="1645"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50" w:author="Unknown Author" w:date="2021-11-01T17:47:42Z"/>
        </w:rPr>
      </w:pPr>
      <w:del w:id="1647"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48" w:author="Unknown Author" w:date="2021-11-01T17:47:42Z">
        <w:r>
          <w:rPr>
            <w:rFonts w:ascii="Times New Roman" w:hAnsi="Times New Roman"/>
            <w:sz w:val="21"/>
            <w:szCs w:val="21"/>
          </w:rPr>
          <w:delText xml:space="preserve"> </w:delText>
        </w:r>
      </w:del>
      <w:del w:id="1649" w:author="Unknown Author" w:date="2021-11-01T17:47:42Z">
        <w:r>
          <w:rPr>
            <w:rFonts w:ascii="Times New Roman" w:hAnsi="Times New Roman"/>
            <w:sz w:val="21"/>
            <w:szCs w:val="21"/>
          </w:rPr>
          <w:delText>InitializePurgedCounts</w:delText>
        </w:r>
      </w:del>
    </w:p>
    <w:p>
      <w:pPr>
        <w:pStyle w:val="Normal"/>
        <w:rPr>
          <w:rFonts w:ascii="Times New Roman" w:hAnsi="Times New Roman"/>
          <w:sz w:val="21"/>
          <w:szCs w:val="21"/>
          <w:del w:id="1652" w:author="Unknown Author" w:date="2021-11-01T17:47:42Z"/>
        </w:rPr>
      </w:pPr>
      <w:del w:id="1651" w:author="Unknown Author" w:date="2021-11-01T17:47:42Z">
        <w:r>
          <w:rPr>
            <w:rFonts w:ascii="Times New Roman" w:hAnsi="Times New Roman"/>
            <w:sz w:val="21"/>
            <w:szCs w:val="21"/>
          </w:rPr>
          <w:delText>long InitializeCashCounts( LPCTSTR sCashCounts ) – This method sets, or initializes, the counts of dispensable coins to the value specified by sCashCounts.The Service Object must be Opened and Claimed to allow this method. This method is mainly used to update device counts when manually refilling the device. Some coin recyclers may not allow manual refill of coins, thus this method will fail. The format of the sCashCounts string is “d:n,d:n” where d is the denomination or unit (5=$0.05, 100=$1.00) and n is the number of coins of that denomination.</w:delText>
        </w:r>
      </w:del>
    </w:p>
    <w:p>
      <w:pPr>
        <w:pStyle w:val="Normal"/>
        <w:rPr>
          <w:rFonts w:ascii="Times New Roman" w:hAnsi="Times New Roman"/>
          <w:sz w:val="21"/>
          <w:szCs w:val="21"/>
          <w:del w:id="1654" w:author="Unknown Author" w:date="2021-11-01T17:47:42Z"/>
        </w:rPr>
      </w:pPr>
      <w:del w:id="1653" w:author="Unknown Author" w:date="2021-11-01T17:47:42Z">
        <w:r>
          <w:rPr>
            <w:rFonts w:ascii="Times New Roman" w:hAnsi="Times New Roman"/>
            <w:sz w:val="21"/>
            <w:szCs w:val="21"/>
          </w:rPr>
        </w:r>
      </w:del>
    </w:p>
    <w:p>
      <w:pPr>
        <w:pStyle w:val="Normal"/>
        <w:rPr>
          <w:rFonts w:ascii="Times New Roman" w:hAnsi="Times New Roman"/>
          <w:sz w:val="21"/>
          <w:szCs w:val="21"/>
          <w:del w:id="1656" w:author="Unknown Author" w:date="2021-11-01T17:47:42Z"/>
        </w:rPr>
      </w:pPr>
      <w:del w:id="1655" w:author="Unknown Author" w:date="2021-11-01T17:47:42Z">
        <w:r>
          <w:rPr>
            <w:rFonts w:ascii="Times New Roman" w:hAnsi="Times New Roman"/>
            <w:sz w:val="21"/>
            <w:szCs w:val="21"/>
          </w:rPr>
          <w:delText>Returns an OPOS result code. Typically OPOS_SUCCESS. If the sCashCounts string is invalid or the device does not support manually setting the dispensable coin count, then OPOS_E_ILLEGAL will be returned. See OPOS spec for more information.</w:delText>
        </w:r>
      </w:del>
    </w:p>
    <w:p>
      <w:pPr>
        <w:pStyle w:val="Normal"/>
        <w:rPr>
          <w:rFonts w:ascii="Times New Roman" w:hAnsi="Times New Roman"/>
          <w:sz w:val="21"/>
          <w:szCs w:val="21"/>
          <w:del w:id="1658" w:author="Unknown Author" w:date="2021-11-01T17:47:42Z"/>
        </w:rPr>
      </w:pPr>
      <w:del w:id="1657"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62" w:author="Unknown Author" w:date="2021-11-01T17:47:42Z"/>
        </w:rPr>
      </w:pPr>
      <w:del w:id="1659"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60" w:author="Unknown Author" w:date="2021-11-01T17:47:42Z">
        <w:r>
          <w:rPr>
            <w:rFonts w:ascii="Times New Roman" w:hAnsi="Times New Roman"/>
            <w:sz w:val="21"/>
            <w:szCs w:val="21"/>
          </w:rPr>
          <w:delText xml:space="preserve"> </w:delText>
        </w:r>
      </w:del>
      <w:del w:id="1661" w:author="Unknown Author" w:date="2021-11-01T17:47:42Z">
        <w:r>
          <w:rPr>
            <w:rFonts w:ascii="Times New Roman" w:hAnsi="Times New Roman"/>
            <w:sz w:val="21"/>
            <w:szCs w:val="21"/>
          </w:rPr>
          <w:delText>InitializeCashCounts</w:delText>
        </w:r>
      </w:del>
    </w:p>
    <w:p>
      <w:pPr>
        <w:pStyle w:val="Normal"/>
        <w:rPr>
          <w:rFonts w:ascii="Times New Roman" w:hAnsi="Times New Roman"/>
          <w:sz w:val="21"/>
          <w:szCs w:val="21"/>
          <w:del w:id="1664" w:author="Unknown Author" w:date="2021-11-01T17:47:42Z"/>
        </w:rPr>
      </w:pPr>
      <w:del w:id="1663" w:author="Unknown Author" w:date="2021-11-01T17:47:42Z">
        <w:r>
          <w:rPr>
            <w:rFonts w:ascii="Times New Roman" w:hAnsi="Times New Roman"/>
            <w:sz w:val="21"/>
            <w:szCs w:val="21"/>
          </w:rPr>
          <w:delText>BSTR GetPropertyString( long lPidx ) – Gets the property string specified by lPidx. The Service Object must be Opened to allow this method. Some values may not be set until the Service Object is Claimed. See the properties section for more information.</w:delText>
        </w:r>
      </w:del>
    </w:p>
    <w:p>
      <w:pPr>
        <w:pStyle w:val="Normal"/>
        <w:rPr>
          <w:rFonts w:ascii="Times New Roman" w:hAnsi="Times New Roman"/>
          <w:sz w:val="21"/>
          <w:szCs w:val="21"/>
          <w:del w:id="1666" w:author="Unknown Author" w:date="2021-11-01T17:47:42Z"/>
        </w:rPr>
      </w:pPr>
      <w:del w:id="1665" w:author="Unknown Author" w:date="2021-11-01T17:47:42Z">
        <w:r>
          <w:rPr>
            <w:rFonts w:ascii="Times New Roman" w:hAnsi="Times New Roman"/>
            <w:sz w:val="21"/>
            <w:szCs w:val="21"/>
          </w:rPr>
        </w:r>
      </w:del>
    </w:p>
    <w:p>
      <w:pPr>
        <w:pStyle w:val="Normal"/>
        <w:rPr>
          <w:rFonts w:ascii="Times New Roman" w:hAnsi="Times New Roman"/>
          <w:sz w:val="21"/>
          <w:szCs w:val="21"/>
          <w:del w:id="1668" w:author="Unknown Author" w:date="2021-11-01T17:47:42Z"/>
        </w:rPr>
      </w:pPr>
      <w:del w:id="1667" w:author="Unknown Author" w:date="2021-11-01T17:47:42Z">
        <w:r>
          <w:rPr>
            <w:rFonts w:ascii="Times New Roman" w:hAnsi="Times New Roman"/>
            <w:sz w:val="21"/>
            <w:szCs w:val="21"/>
          </w:rPr>
          <w:delText>Returns the property value for the lPidx specified. Returns “[Error]” for invalid property index.</w:delText>
        </w:r>
      </w:del>
    </w:p>
    <w:p>
      <w:pPr>
        <w:pStyle w:val="Normal"/>
        <w:rPr>
          <w:rFonts w:ascii="Times New Roman" w:hAnsi="Times New Roman"/>
          <w:sz w:val="21"/>
          <w:szCs w:val="21"/>
          <w:del w:id="1670" w:author="Unknown Author" w:date="2021-11-01T17:47:42Z"/>
        </w:rPr>
      </w:pPr>
      <w:del w:id="1669"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74" w:author="Unknown Author" w:date="2021-11-01T17:47:42Z"/>
        </w:rPr>
      </w:pPr>
      <w:del w:id="1671"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72" w:author="Unknown Author" w:date="2021-11-01T17:47:42Z">
        <w:r>
          <w:rPr>
            <w:rFonts w:ascii="Times New Roman" w:hAnsi="Times New Roman"/>
            <w:sz w:val="21"/>
            <w:szCs w:val="21"/>
          </w:rPr>
          <w:delText xml:space="preserve"> </w:delText>
        </w:r>
      </w:del>
      <w:del w:id="1673" w:author="Unknown Author" w:date="2021-11-01T17:47:42Z">
        <w:r>
          <w:rPr>
            <w:rFonts w:ascii="Times New Roman" w:hAnsi="Times New Roman"/>
            <w:sz w:val="21"/>
            <w:szCs w:val="21"/>
          </w:rPr>
          <w:delText>GetPropertyString</w:delText>
        </w:r>
      </w:del>
    </w:p>
    <w:p>
      <w:pPr>
        <w:pStyle w:val="Normal"/>
        <w:rPr>
          <w:rFonts w:ascii="Times New Roman" w:hAnsi="Times New Roman"/>
          <w:sz w:val="21"/>
          <w:szCs w:val="21"/>
          <w:del w:id="1676" w:author="Unknown Author" w:date="2021-11-01T17:47:42Z"/>
        </w:rPr>
      </w:pPr>
      <w:del w:id="1675" w:author="Unknown Author" w:date="2021-11-01T17:47:42Z">
        <w:r>
          <w:rPr>
            <w:rFonts w:ascii="Times New Roman" w:hAnsi="Times New Roman"/>
            <w:sz w:val="21"/>
            <w:szCs w:val="21"/>
          </w:rPr>
          <w:delText>long GetPropertyNumber( long lPidx ) – Gets the property number specified by lPidx. The Service Object must be Opened to allow this method. Some values may not be set until the Service Object is Claimed. See the properties section for more information.</w:delText>
        </w:r>
      </w:del>
    </w:p>
    <w:p>
      <w:pPr>
        <w:pStyle w:val="Normal"/>
        <w:rPr>
          <w:rFonts w:ascii="Times New Roman" w:hAnsi="Times New Roman"/>
          <w:sz w:val="21"/>
          <w:szCs w:val="21"/>
          <w:del w:id="1678" w:author="Unknown Author" w:date="2021-11-01T17:47:42Z"/>
        </w:rPr>
      </w:pPr>
      <w:del w:id="1677" w:author="Unknown Author" w:date="2021-11-01T17:47:42Z">
        <w:r>
          <w:rPr>
            <w:rFonts w:ascii="Times New Roman" w:hAnsi="Times New Roman"/>
            <w:sz w:val="21"/>
            <w:szCs w:val="21"/>
          </w:rPr>
        </w:r>
      </w:del>
    </w:p>
    <w:p>
      <w:pPr>
        <w:pStyle w:val="Normal"/>
        <w:rPr>
          <w:rFonts w:ascii="Times New Roman" w:hAnsi="Times New Roman"/>
          <w:sz w:val="21"/>
          <w:szCs w:val="21"/>
          <w:del w:id="1680" w:author="Unknown Author" w:date="2021-11-01T17:47:42Z"/>
        </w:rPr>
      </w:pPr>
      <w:del w:id="1679" w:author="Unknown Author" w:date="2021-11-01T17:47:42Z">
        <w:r>
          <w:rPr>
            <w:rFonts w:ascii="Times New Roman" w:hAnsi="Times New Roman"/>
            <w:sz w:val="21"/>
            <w:szCs w:val="21"/>
          </w:rPr>
          <w:delText>Returns the property value for the lPidx specified. 0 is returned for invalid property index. -1 may be returned for Boolean properties. See OPOS spec for more information.</w:delText>
        </w:r>
      </w:del>
    </w:p>
    <w:p>
      <w:pPr>
        <w:pStyle w:val="Normal"/>
        <w:rPr>
          <w:rFonts w:ascii="Times New Roman" w:hAnsi="Times New Roman"/>
          <w:sz w:val="21"/>
          <w:szCs w:val="21"/>
          <w:del w:id="1682" w:author="Unknown Author" w:date="2021-11-01T17:47:42Z"/>
        </w:rPr>
      </w:pPr>
      <w:del w:id="1681"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86" w:author="Unknown Author" w:date="2021-11-01T17:47:42Z"/>
        </w:rPr>
      </w:pPr>
      <w:del w:id="1683"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84" w:author="Unknown Author" w:date="2021-11-01T17:47:42Z">
        <w:r>
          <w:rPr>
            <w:rFonts w:ascii="Times New Roman" w:hAnsi="Times New Roman"/>
            <w:sz w:val="21"/>
            <w:szCs w:val="21"/>
          </w:rPr>
          <w:delText xml:space="preserve"> </w:delText>
        </w:r>
      </w:del>
      <w:del w:id="1685" w:author="Unknown Author" w:date="2021-11-01T17:47:42Z">
        <w:r>
          <w:rPr>
            <w:rFonts w:ascii="Times New Roman" w:hAnsi="Times New Roman"/>
            <w:sz w:val="21"/>
            <w:szCs w:val="21"/>
          </w:rPr>
          <w:delText>GetPropertyNumber</w:delText>
        </w:r>
      </w:del>
    </w:p>
    <w:p>
      <w:pPr>
        <w:pStyle w:val="Normal"/>
        <w:rPr>
          <w:rFonts w:ascii="Times New Roman" w:hAnsi="Times New Roman"/>
          <w:sz w:val="21"/>
          <w:szCs w:val="21"/>
          <w:del w:id="1688" w:author="Unknown Author" w:date="2021-11-01T17:47:42Z"/>
        </w:rPr>
      </w:pPr>
      <w:del w:id="1687" w:author="Unknown Author" w:date="2021-11-01T17:47:42Z">
        <w:r>
          <w:rPr>
            <w:rFonts w:ascii="Times New Roman" w:hAnsi="Times New Roman"/>
            <w:sz w:val="21"/>
            <w:szCs w:val="21"/>
          </w:rPr>
          <w:delText>long DispenseChange( long lAmount ) – This method dispenses the value requested by lAmount, where the service object or device determines the coins to use to meet the dispense request. The Service Object must be Opened, Claimed and Enabled to allow this method. DispenseChange can only dispense to the customer exit. The DispensedCashList property will contain the cash count list of the exact coins actually dispensed. This method will be synchronous as this service object does not support asynchronous dispenses. The lAmount value would be a whole number where 100=$1.00.</w:delText>
        </w:r>
      </w:del>
    </w:p>
    <w:p>
      <w:pPr>
        <w:pStyle w:val="Normal"/>
        <w:rPr>
          <w:rFonts w:ascii="Times New Roman" w:hAnsi="Times New Roman"/>
          <w:sz w:val="21"/>
          <w:szCs w:val="21"/>
          <w:del w:id="1690" w:author="Unknown Author" w:date="2021-11-01T17:47:42Z"/>
        </w:rPr>
      </w:pPr>
      <w:del w:id="1689" w:author="Unknown Author" w:date="2021-11-01T17:47:42Z">
        <w:r>
          <w:rPr>
            <w:rFonts w:ascii="Times New Roman" w:hAnsi="Times New Roman"/>
            <w:sz w:val="21"/>
            <w:szCs w:val="21"/>
          </w:rPr>
        </w:r>
      </w:del>
    </w:p>
    <w:p>
      <w:pPr>
        <w:pStyle w:val="Normal"/>
        <w:rPr>
          <w:rFonts w:ascii="Times New Roman" w:hAnsi="Times New Roman"/>
          <w:sz w:val="21"/>
          <w:szCs w:val="21"/>
          <w:del w:id="1692" w:author="Unknown Author" w:date="2021-11-01T17:47:42Z"/>
        </w:rPr>
      </w:pPr>
      <w:del w:id="1691" w:author="Unknown Author" w:date="2021-11-01T17:47:42Z">
        <w:r>
          <w:rPr>
            <w:rFonts w:ascii="Times New Roman" w:hAnsi="Times New Roman"/>
            <w:sz w:val="21"/>
            <w:szCs w:val="21"/>
          </w:rPr>
          <w:delText>Returns an OPOS result code. Typically OPOS_SUCCESS. See OPOS spec for more information. If coin counts available will not meet requested dispense, OPOS_E_EXTENDED is returned and the ResultCodeExtended property is set to OPOS_ECASH_OVERDISPENSE. If the device attempted the dispense but failed to complete the request, typically due to device error or incorrect counts, the ResultCodeExtended property will be set to OPOS_ECASH_PARTIAL_DISPENSE_COINS. If an error occurs during the dispense this method will not return information about that error. Instead, the CheckHealth method should be called to obtain actual error information.</w:delText>
        </w:r>
      </w:del>
    </w:p>
    <w:p>
      <w:pPr>
        <w:pStyle w:val="Normal"/>
        <w:rPr>
          <w:rFonts w:ascii="Times New Roman" w:hAnsi="Times New Roman"/>
          <w:sz w:val="21"/>
          <w:szCs w:val="21"/>
          <w:del w:id="1694" w:author="Unknown Author" w:date="2021-11-01T17:47:42Z"/>
        </w:rPr>
      </w:pPr>
      <w:del w:id="1693"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698" w:author="Unknown Author" w:date="2021-11-01T17:47:42Z"/>
        </w:rPr>
      </w:pPr>
      <w:del w:id="1695"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696" w:author="Unknown Author" w:date="2021-11-01T17:47:42Z">
        <w:r>
          <w:rPr>
            <w:rFonts w:ascii="Times New Roman" w:hAnsi="Times New Roman"/>
            <w:sz w:val="21"/>
            <w:szCs w:val="21"/>
          </w:rPr>
          <w:delText xml:space="preserve"> </w:delText>
        </w:r>
      </w:del>
      <w:del w:id="1697" w:author="Unknown Author" w:date="2021-11-01T17:47:42Z">
        <w:r>
          <w:rPr>
            <w:rFonts w:ascii="Times New Roman" w:hAnsi="Times New Roman"/>
            <w:sz w:val="21"/>
            <w:szCs w:val="21"/>
          </w:rPr>
          <w:delText>DispenseChange</w:delText>
        </w:r>
      </w:del>
    </w:p>
    <w:p>
      <w:pPr>
        <w:pStyle w:val="Normal"/>
        <w:rPr>
          <w:rFonts w:ascii="Times New Roman" w:hAnsi="Times New Roman"/>
          <w:sz w:val="21"/>
          <w:szCs w:val="21"/>
          <w:del w:id="1700" w:author="Unknown Author" w:date="2021-11-01T17:47:42Z"/>
        </w:rPr>
      </w:pPr>
      <w:del w:id="1699" w:author="Unknown Author" w:date="2021-11-01T17:47:42Z">
        <w:r>
          <w:rPr>
            <w:rFonts w:ascii="Times New Roman" w:hAnsi="Times New Roman"/>
            <w:sz w:val="21"/>
            <w:szCs w:val="21"/>
          </w:rPr>
          <w:delText>long DispenseCash( LPCTSTR sCashCounts ) – This method dispenses specific denominations by specific counts as specified in the sCashCounts string. The Service Object must be Opened, Claimed and Enabled to allow this method. DispenseCash can only dispense to the customer exit. The DispensedCashList property will contain the cash count list of the exact coins actually dispensed. This method will be synchronous as this service object does not support asynchronous dispenses. The format of the sCashCounts string is “d:n,d:n” where d is the denomination or unit (5=$0.05, 100=$1.00) and n is the number of coins of that denomination.</w:delText>
        </w:r>
      </w:del>
    </w:p>
    <w:p>
      <w:pPr>
        <w:pStyle w:val="Normal"/>
        <w:rPr>
          <w:rFonts w:ascii="Times New Roman" w:hAnsi="Times New Roman"/>
          <w:sz w:val="21"/>
          <w:szCs w:val="21"/>
          <w:del w:id="1702" w:author="Unknown Author" w:date="2021-11-01T17:47:42Z"/>
        </w:rPr>
      </w:pPr>
      <w:del w:id="1701" w:author="Unknown Author" w:date="2021-11-01T17:47:42Z">
        <w:r>
          <w:rPr>
            <w:rFonts w:ascii="Times New Roman" w:hAnsi="Times New Roman"/>
            <w:sz w:val="21"/>
            <w:szCs w:val="21"/>
          </w:rPr>
        </w:r>
      </w:del>
    </w:p>
    <w:p>
      <w:pPr>
        <w:pStyle w:val="Normal"/>
        <w:rPr>
          <w:rFonts w:ascii="Times New Roman" w:hAnsi="Times New Roman"/>
          <w:sz w:val="21"/>
          <w:szCs w:val="21"/>
          <w:del w:id="1704" w:author="Unknown Author" w:date="2021-11-01T17:47:42Z"/>
        </w:rPr>
      </w:pPr>
      <w:del w:id="1703" w:author="Unknown Author" w:date="2021-11-01T17:47:42Z">
        <w:r>
          <w:rPr>
            <w:rFonts w:ascii="Times New Roman" w:hAnsi="Times New Roman"/>
            <w:sz w:val="21"/>
            <w:szCs w:val="21"/>
          </w:rPr>
          <w:delText>Returns an OPOS result code. Typically OPOS_SUCCESS. See OPOS spec for more information. If coin counts available will not meet requested dispense, OPOS_E_EXTENDED is returned and the ResultCodeExtended property is set to OPOS_ECASH_OVERDISPENSE. If the device attempted the dispense but failed to complete the request, typically due to device error or incorrect counts, the ResultCodeExtended property will be set to OPOS_ECASH_PARTIAL_DISPENSE_COINS. If an error occurs during the dispense this method will not return information about that error. Instead, the CheckHealth method should be called to obtain actual error information.</w:delText>
        </w:r>
      </w:del>
    </w:p>
    <w:p>
      <w:pPr>
        <w:pStyle w:val="Normal"/>
        <w:rPr>
          <w:rFonts w:ascii="Times New Roman" w:hAnsi="Times New Roman"/>
          <w:sz w:val="21"/>
          <w:szCs w:val="21"/>
          <w:del w:id="1706" w:author="Unknown Author" w:date="2021-11-01T17:47:42Z"/>
        </w:rPr>
      </w:pPr>
      <w:del w:id="1705"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710" w:author="Unknown Author" w:date="2021-11-01T17:47:42Z"/>
        </w:rPr>
      </w:pPr>
      <w:del w:id="1707"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708" w:author="Unknown Author" w:date="2021-11-01T17:47:42Z">
        <w:r>
          <w:rPr>
            <w:rFonts w:ascii="Times New Roman" w:hAnsi="Times New Roman"/>
            <w:sz w:val="21"/>
            <w:szCs w:val="21"/>
          </w:rPr>
          <w:delText xml:space="preserve"> </w:delText>
        </w:r>
      </w:del>
      <w:del w:id="1709" w:author="Unknown Author" w:date="2021-11-01T17:47:42Z">
        <w:r>
          <w:rPr>
            <w:rFonts w:ascii="Times New Roman" w:hAnsi="Times New Roman"/>
            <w:sz w:val="21"/>
            <w:szCs w:val="21"/>
          </w:rPr>
          <w:delText>DispenseCash</w:delText>
        </w:r>
      </w:del>
    </w:p>
    <w:p>
      <w:pPr>
        <w:pStyle w:val="Normal"/>
        <w:rPr>
          <w:rFonts w:ascii="Times New Roman" w:hAnsi="Times New Roman"/>
          <w:sz w:val="21"/>
          <w:szCs w:val="21"/>
          <w:del w:id="1712" w:author="Unknown Author" w:date="2021-11-01T17:47:42Z"/>
        </w:rPr>
      </w:pPr>
      <w:del w:id="1711" w:author="Unknown Author" w:date="2021-11-01T17:47:42Z">
        <w:r>
          <w:rPr>
            <w:rFonts w:ascii="Times New Roman" w:hAnsi="Times New Roman"/>
            <w:sz w:val="21"/>
            <w:szCs w:val="21"/>
          </w:rPr>
          <w:delText>Returns an OPOS result code. This may be OPOS_SUCCESS or OPOS_E_ILLEGAL if the lCommand is not supported. See OPOS spec for more information.</w:delText>
        </w:r>
      </w:del>
    </w:p>
    <w:p>
      <w:pPr>
        <w:pStyle w:val="Normal"/>
        <w:rPr>
          <w:rFonts w:ascii="Times New Roman" w:hAnsi="Times New Roman"/>
          <w:sz w:val="21"/>
          <w:szCs w:val="21"/>
          <w:del w:id="1714" w:author="Unknown Author" w:date="2021-11-01T17:47:42Z"/>
        </w:rPr>
      </w:pPr>
      <w:del w:id="1713"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rFonts w:ascii="Times New Roman" w:hAnsi="Times New Roman"/>
          <w:sz w:val="21"/>
          <w:szCs w:val="21"/>
          <w:del w:id="1716" w:author="Unknown Author" w:date="2021-11-01T17:47:42Z"/>
        </w:rPr>
      </w:pPr>
      <w:del w:id="1715" w:author="Unknown Author" w:date="2021-11-01T17:47:42Z">
        <w:r>
          <w:rPr>
            <w:rFonts w:ascii="Times New Roman" w:hAnsi="Times New Roman"/>
            <w:sz w:val="21"/>
            <w:szCs w:val="21"/>
          </w:rPr>
        </w:r>
      </w:del>
    </w:p>
    <w:p>
      <w:pPr>
        <w:pStyle w:val="Normal"/>
        <w:rPr>
          <w:rFonts w:ascii="Times New Roman" w:hAnsi="Times New Roman"/>
          <w:sz w:val="21"/>
          <w:szCs w:val="21"/>
          <w:del w:id="1718" w:author="Unknown Author" w:date="2021-11-01T17:47:42Z"/>
        </w:rPr>
      </w:pPr>
      <w:del w:id="1717"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720" w:author="Unknown Author" w:date="2021-11-01T17:47:42Z"/>
        </w:rPr>
      </w:pPr>
      <w:del w:id="1719" w:author="Unknown Author" w:date="2021-11-01T17:47:42Z">
        <w:r>
          <w:rPr>
            <w:rFonts w:ascii="Times New Roman" w:hAnsi="Times New Roman"/>
            <w:sz w:val="21"/>
            <w:szCs w:val="21"/>
          </w:rPr>
          <w:delText>The following values are supported with the DeviceStatus property by the NCRCoinRecycler Service Object:</w:delText>
        </w:r>
      </w:del>
    </w:p>
    <w:p>
      <w:pPr>
        <w:pStyle w:val="Normal"/>
        <w:widowControl/>
        <w:suppressAutoHyphens w:val="true"/>
        <w:bidi w:val="0"/>
        <w:spacing w:before="0" w:after="0"/>
        <w:ind w:left="360" w:right="0" w:hanging="0"/>
        <w:jc w:val="left"/>
        <w:rPr>
          <w:rFonts w:ascii="Times New Roman" w:hAnsi="Times New Roman"/>
          <w:sz w:val="21"/>
          <w:szCs w:val="21"/>
          <w:del w:id="1724" w:author="Unknown Author" w:date="2021-11-01T17:47:42Z"/>
        </w:rPr>
      </w:pPr>
      <w:del w:id="1721"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722" w:author="Unknown Author" w:date="2021-11-01T17:47:42Z">
        <w:r>
          <w:rPr>
            <w:rFonts w:ascii="Times New Roman" w:hAnsi="Times New Roman"/>
            <w:sz w:val="21"/>
            <w:szCs w:val="21"/>
          </w:rPr>
          <w:delText xml:space="preserve"> </w:delText>
        </w:r>
      </w:del>
      <w:del w:id="1723" w:author="Unknown Author" w:date="2021-11-01T17:47:42Z">
        <w:r>
          <w:rPr>
            <w:rFonts w:ascii="Times New Roman" w:hAnsi="Times New Roman"/>
            <w:sz w:val="21"/>
            <w:szCs w:val="21"/>
          </w:rPr>
          <w:delText>OPOS Device Status Property Values</w:delText>
        </w:r>
      </w:del>
    </w:p>
    <w:p>
      <w:pPr>
        <w:pStyle w:val="Normal"/>
        <w:rPr>
          <w:rFonts w:ascii="Times New Roman" w:hAnsi="Times New Roman"/>
          <w:sz w:val="21"/>
          <w:szCs w:val="21"/>
          <w:del w:id="1726" w:author="Unknown Author" w:date="2021-11-01T17:47:42Z"/>
        </w:rPr>
      </w:pPr>
      <w:del w:id="1725" w:author="Unknown Author" w:date="2021-11-01T17:47:42Z">
        <w:r>
          <w:rPr>
            <w:rFonts w:ascii="Times New Roman" w:hAnsi="Times New Roman"/>
            <w:sz w:val="21"/>
            <w:szCs w:val="21"/>
          </w:rPr>
        </w:r>
      </w:del>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del w:id="1728" w:author="Unknown Author" w:date="2021-11-01T17:47:42Z"/>
        </w:rPr>
      </w:pPr>
      <w:del w:id="1727" w:author="Unknown Author" w:date="2021-11-01T17:47:42Z">
        <w:r>
          <w:rPr>
            <w:rFonts w:ascii="Times New Roman" w:hAnsi="Times New Roman"/>
            <w:sz w:val="21"/>
            <w:szCs w:val="21"/>
          </w:rPr>
          <w:delText>The following values are possible bin values in the LowIndicatorList property by the NCRCoinRecycler Service Object:</w:delText>
        </w:r>
      </w:del>
    </w:p>
    <w:p>
      <w:pPr>
        <w:pStyle w:val="Normal"/>
        <w:widowControl/>
        <w:suppressAutoHyphens w:val="true"/>
        <w:bidi w:val="0"/>
        <w:spacing w:before="0" w:after="0"/>
        <w:ind w:left="360" w:right="0" w:hanging="0"/>
        <w:jc w:val="left"/>
        <w:rPr>
          <w:rFonts w:ascii="Times New Roman" w:hAnsi="Times New Roman"/>
          <w:sz w:val="21"/>
          <w:szCs w:val="21"/>
          <w:del w:id="1730" w:author="Unknown Author" w:date="2021-11-01T17:47:42Z"/>
        </w:rPr>
      </w:pPr>
      <w:del w:id="1729"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del w:id="1734" w:author="Unknown Author" w:date="2021-11-01T17:47:42Z"/>
        </w:rPr>
      </w:pPr>
      <w:del w:id="1731" w:author="Unknown Author" w:date="2021-11-01T17:47:42Z">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1732" w:author="Unknown Author" w:date="2021-11-01T17:47:42Z">
        <w:r>
          <w:rPr>
            <w:rFonts w:ascii="Times New Roman" w:hAnsi="Times New Roman"/>
          </w:rPr>
          <w:delText xml:space="preserve"> </w:delText>
        </w:r>
      </w:del>
      <w:del w:id="1733" w:author="Unknown Author" w:date="2021-11-01T17:47:42Z">
        <w:r>
          <w:rPr>
            <w:rFonts w:ascii="Times New Roman" w:hAnsi="Times New Roman"/>
          </w:rPr>
          <w:delText>LowIndicatorList Property Values</w:delText>
        </w:r>
      </w:del>
    </w:p>
    <w:p>
      <w:pPr>
        <w:pStyle w:val="Normal"/>
        <w:rPr>
          <w:rFonts w:ascii="Times New Roman" w:hAnsi="Times New Roman"/>
          <w:sz w:val="21"/>
          <w:szCs w:val="21"/>
        </w:rPr>
      </w:pPr>
      <w:r>
        <w:rPr>
          <w:rFonts w:ascii="Times New Roman" w:hAnsi="Times New Roman"/>
          <w:sz w:val="21"/>
          <w:szCs w:val="21"/>
        </w:rPr>
      </w:r>
    </w:p>
    <w:p>
      <w:pPr>
        <w:pStyle w:val="Heading3"/>
        <w:rPr>
          <w:rFonts w:ascii="Times New Roman" w:hAnsi="Times New Roman"/>
          <w:sz w:val="21"/>
          <w:szCs w:val="21"/>
          <w:del w:id="1736" w:author="Unknown Author" w:date="2021-11-01T17:47:42Z"/>
        </w:rPr>
      </w:pPr>
      <w:del w:id="1735" w:author="Unknown Author" w:date="2021-11-01T17:47:42Z">
        <w:r>
          <w:rPr>
            <w:rFonts w:ascii="Times New Roman" w:hAnsi="Times New Roman"/>
            <w:sz w:val="21"/>
            <w:szCs w:val="21"/>
          </w:rPr>
          <w:delText>Status Update Events notify the application when a device has detected a status change. The NCRCoinRecycler Service Object fires the following status update events. For seamless operation with older applications, these may be mapped to other status update events (see ErrorTranslations below). For list of status events fired by different device specific errors, refer to that device Error Code spreadsheet.</w:delText>
        </w:r>
      </w:del>
    </w:p>
    <w:p>
      <w:pPr>
        <w:pStyle w:val="Normal"/>
        <w:widowControl/>
        <w:suppressAutoHyphens w:val="true"/>
        <w:bidi w:val="0"/>
        <w:spacing w:before="0" w:after="0"/>
        <w:ind w:left="360" w:right="0" w:hanging="0"/>
        <w:jc w:val="left"/>
        <w:rPr>
          <w:rFonts w:ascii="Times New Roman" w:hAnsi="Times New Roman"/>
          <w:sz w:val="21"/>
          <w:szCs w:val="21"/>
          <w:del w:id="1740" w:author="Unknown Author" w:date="2021-11-01T17:47:42Z"/>
        </w:rPr>
      </w:pPr>
      <w:del w:id="1737" w:author="Unknown Author" w:date="2021-11-01T17:47:42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738" w:author="Unknown Author" w:date="2021-11-01T17:47:42Z">
        <w:r>
          <w:rPr>
            <w:rFonts w:ascii="Times New Roman" w:hAnsi="Times New Roman"/>
            <w:sz w:val="21"/>
            <w:szCs w:val="21"/>
          </w:rPr>
          <w:delText xml:space="preserve"> </w:delText>
        </w:r>
      </w:del>
      <w:del w:id="1739" w:author="Unknown Author" w:date="2021-11-01T17:47:42Z">
        <w:r>
          <w:rPr>
            <w:rFonts w:ascii="Times New Roman" w:hAnsi="Times New Roman"/>
            <w:sz w:val="21"/>
            <w:szCs w:val="21"/>
          </w:rPr>
          <w:delText>OPOS Status Update Events</w:delText>
        </w:r>
      </w:del>
    </w:p>
    <w:p>
      <w:pPr>
        <w:pStyle w:val="Normal"/>
        <w:widowControl/>
        <w:suppressAutoHyphens w:val="true"/>
        <w:bidi w:val="0"/>
        <w:spacing w:before="0" w:after="0"/>
        <w:ind w:left="360" w:right="0" w:hanging="0"/>
        <w:jc w:val="left"/>
        <w:rPr>
          <w:rFonts w:ascii="Times New Roman" w:hAnsi="Times New Roman"/>
          <w:sz w:val="21"/>
          <w:szCs w:val="21"/>
          <w:del w:id="1742" w:author="Unknown Author" w:date="2021-11-01T17:47:42Z"/>
        </w:rPr>
      </w:pPr>
      <w:del w:id="1741" w:author="Unknown Author" w:date="2021-11-01T17:47:42Z">
        <w:r>
          <w:rPr>
            <w:rFonts w:ascii="Times New Roman" w:hAnsi="Times New Roman"/>
            <w:sz w:val="21"/>
            <w:szCs w:val="21"/>
          </w:rPr>
        </w:r>
      </w:del>
    </w:p>
    <w:p>
      <w:pPr>
        <w:pStyle w:val="Normal"/>
        <w:rPr>
          <w:rFonts w:ascii="Times New Roman" w:hAnsi="Times New Roman"/>
          <w:sz w:val="21"/>
          <w:szCs w:val="21"/>
          <w:del w:id="1744" w:author="Unknown Author" w:date="2021-11-01T17:47:42Z"/>
        </w:rPr>
      </w:pPr>
      <w:del w:id="1743" w:author="Unknown Author" w:date="2021-11-01T17:47:42Z">
        <w:r>
          <w:rPr>
            <w:rFonts w:ascii="Times New Roman" w:hAnsi="Times New Roman"/>
            <w:sz w:val="21"/>
            <w:szCs w:val="21"/>
          </w:rPr>
          <w:delText>The OPOS ResultCodeExtended property values are specific for each device. The Service Object provides for this value to be mapped to other error codes (see ErrorTranslations below) for more seamless operation with older applications.</w:delText>
        </w:r>
      </w:del>
    </w:p>
    <w:p>
      <w:pPr>
        <w:pStyle w:val="Normal"/>
        <w:rPr>
          <w:rFonts w:ascii="Times New Roman" w:hAnsi="Times New Roman"/>
          <w:sz w:val="21"/>
          <w:szCs w:val="21"/>
          <w:del w:id="1746" w:author="Unknown Author" w:date="2021-11-01T17:47:42Z"/>
        </w:rPr>
      </w:pPr>
      <w:del w:id="1745" w:author="Unknown Author" w:date="2021-11-01T17:47:42Z">
        <w:r>
          <w:rPr>
            <w:rFonts w:ascii="Times New Roman" w:hAnsi="Times New Roman"/>
            <w:sz w:val="21"/>
            <w:szCs w:val="21"/>
          </w:rPr>
          <w:delText>For the CR5000 Xchange, the ResultCodeExtended is a direct combination of the 3 byte error code from the device (Byte1 * 256 * 256) + (Byte2 * 256) + Byte3, thus the values range from 65793 to 1376255. For full list of values and meanings, reference the Xchange Error Code spreadsheet.</w:delText>
        </w:r>
      </w:del>
    </w:p>
    <w:p>
      <w:pPr>
        <w:pStyle w:val="Normal"/>
        <w:widowControl/>
        <w:suppressAutoHyphens w:val="true"/>
        <w:bidi w:val="0"/>
        <w:spacing w:before="0" w:after="0"/>
        <w:ind w:left="360" w:right="0" w:hanging="0"/>
        <w:jc w:val="left"/>
        <w:rPr>
          <w:rFonts w:ascii="Times New Roman" w:hAnsi="Times New Roman"/>
          <w:sz w:val="21"/>
          <w:szCs w:val="21"/>
          <w:del w:id="1748" w:author="Unknown Author" w:date="2021-11-01T17:47:42Z"/>
        </w:rPr>
      </w:pPr>
      <w:del w:id="1747" w:author="Unknown Author" w:date="2021-11-01T17:47:42Z">
        <w:r>
          <w:rPr>
            <w:rFonts w:ascii="Times New Roman" w:hAnsi="Times New Roman"/>
            <w:sz w:val="21"/>
            <w:szCs w:val="21"/>
          </w:rPr>
        </w:r>
      </w:del>
    </w:p>
    <w:p>
      <w:pPr>
        <w:pStyle w:val="Normal"/>
        <w:widowControl/>
        <w:suppressAutoHyphens w:val="true"/>
        <w:bidi w:val="0"/>
        <w:spacing w:before="0" w:after="0"/>
        <w:ind w:left="360" w:right="0" w:hanging="0"/>
        <w:jc w:val="left"/>
        <w:rPr>
          <w:del w:id="1752" w:author="Unknown Author" w:date="2021-11-01T17:47:42Z"/>
        </w:rPr>
      </w:pPr>
      <w:del w:id="1749" w:author="Unknown Author" w:date="2021-11-01T17:47:42Z">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1750" w:author="Unknown Author" w:date="2021-11-01T17:47:42Z">
        <w:r>
          <w:rPr>
            <w:rFonts w:ascii="Times New Roman" w:hAnsi="Times New Roman"/>
          </w:rPr>
          <w:delText xml:space="preserve"> </w:delText>
        </w:r>
      </w:del>
      <w:del w:id="1751" w:author="Unknown Author" w:date="2021-11-01T17:47:42Z">
        <w:r>
          <w:rPr>
            <w:rFonts w:ascii="Times New Roman" w:hAnsi="Times New Roman"/>
          </w:rPr>
          <w:delText>OPOS ResultCodeExtended Property Values</w:delText>
        </w:r>
      </w:del>
    </w:p>
    <w:p>
      <w:pPr>
        <w:pStyle w:val="Heading3"/>
        <w:rPr>
          <w:rFonts w:ascii="Times New Roman" w:hAnsi="Times New Roman"/>
          <w:sz w:val="21"/>
          <w:szCs w:val="21"/>
          <w:del w:id="1754" w:author="Unknown Author" w:date="2021-11-01T18:49:16Z"/>
        </w:rPr>
      </w:pPr>
      <w:del w:id="1753" w:author="Unknown Author" w:date="2021-11-01T18:49:16Z">
        <w:r>
          <w:rPr/>
        </w:r>
      </w:del>
    </w:p>
    <w:p>
      <w:pPr>
        <w:pStyle w:val="Normal"/>
        <w:widowControl/>
        <w:suppressAutoHyphens w:val="true"/>
        <w:bidi w:val="0"/>
        <w:spacing w:before="0" w:after="0"/>
        <w:ind w:left="360" w:right="0" w:hanging="0"/>
        <w:jc w:val="left"/>
        <w:rPr>
          <w:rFonts w:ascii="Times New Roman" w:hAnsi="Times New Roman"/>
          <w:sz w:val="21"/>
          <w:szCs w:val="21"/>
          <w:del w:id="1756" w:author="Unknown Author" w:date="2021-11-01T18:49:16Z"/>
        </w:rPr>
      </w:pPr>
      <w:del w:id="1755" w:author="Unknown Author" w:date="2021-11-01T18:49:16Z">
        <w:r>
          <w:rPr>
            <w:rFonts w:ascii="Times New Roman" w:hAnsi="Times New Roman"/>
            <w:sz w:val="21"/>
            <w:szCs w:val="21"/>
          </w:rPr>
        </w:r>
      </w:del>
    </w:p>
    <w:p>
      <w:pPr>
        <w:pStyle w:val="Heading3"/>
        <w:rPr>
          <w:rFonts w:ascii="Times New Roman" w:hAnsi="Times New Roman"/>
          <w:sz w:val="21"/>
          <w:szCs w:val="21"/>
          <w:del w:id="1760" w:author="Unknown Author" w:date="2021-11-01T17:50:09Z"/>
        </w:rPr>
      </w:pPr>
      <w:del w:id="1757" w:author="Unknown Author" w:date="2021-11-01T17:50:0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758" w:author="Unknown Author" w:date="2021-11-01T17:50:09Z">
        <w:r>
          <w:rPr>
            <w:rFonts w:ascii="Times New Roman" w:hAnsi="Times New Roman"/>
            <w:sz w:val="21"/>
            <w:szCs w:val="21"/>
          </w:rPr>
          <w:delText xml:space="preserve"> </w:delText>
        </w:r>
      </w:del>
      <w:del w:id="1759" w:author="Unknown Author" w:date="2021-11-01T17:50:09Z">
        <w:r>
          <w:rPr>
            <w:rFonts w:ascii="Times New Roman" w:hAnsi="Times New Roman"/>
            <w:sz w:val="21"/>
            <w:szCs w:val="21"/>
          </w:rPr>
          <w:delText>Status and Error Translations</w:delText>
        </w:r>
      </w:del>
    </w:p>
    <w:p>
      <w:pPr>
        <w:pStyle w:val="Normal"/>
        <w:rPr>
          <w:rFonts w:ascii="Times New Roman" w:hAnsi="Times New Roman"/>
          <w:sz w:val="21"/>
          <w:szCs w:val="21"/>
          <w:del w:id="1762" w:author="Unknown Author" w:date="2021-11-01T17:50:09Z"/>
        </w:rPr>
      </w:pPr>
      <w:del w:id="1761" w:author="Unknown Author" w:date="2021-11-01T17:50:09Z">
        <w:r>
          <w:rPr>
            <w:rFonts w:ascii="Times New Roman" w:hAnsi="Times New Roman"/>
            <w:sz w:val="21"/>
            <w:szCs w:val="21"/>
          </w:rPr>
          <w:delText>The NCRCoinRecycler Service Object provides for the ResultCode and ResultCodeExtended properties, as well as status update events to be mapped to other values, to support older applications that may not understand new values. The file that contains these translations is specified by the TranslateFileName registry option. The TranslateVersion value, specified either in the registry or in the translation file, tells the Service Object which section in the file to use for translation. This way several mappings may be contained in one file and the TranslateVersion value just specifies which section/mapping to use. For example, to specify mappings for each value using a TranslateVersion of “SSCO4.0”, you could have the following sections:</w:delText>
        </w:r>
      </w:del>
    </w:p>
    <w:p>
      <w:pPr>
        <w:pStyle w:val="Normal"/>
        <w:rPr>
          <w:rFonts w:ascii="Times New Roman" w:hAnsi="Times New Roman"/>
          <w:sz w:val="21"/>
          <w:szCs w:val="21"/>
          <w:del w:id="1764" w:author="Unknown Author" w:date="2021-11-01T17:50:09Z"/>
        </w:rPr>
      </w:pPr>
      <w:del w:id="1763" w:author="Unknown Author" w:date="2021-11-01T17:50:09Z">
        <w:r>
          <w:rPr>
            <w:rFonts w:ascii="Times New Roman" w:hAnsi="Times New Roman"/>
            <w:sz w:val="21"/>
            <w:szCs w:val="21"/>
          </w:rPr>
        </w:r>
      </w:del>
    </w:p>
    <w:p>
      <w:pPr>
        <w:pStyle w:val="Normal"/>
        <w:rPr>
          <w:rFonts w:ascii="Times New Roman" w:hAnsi="Times New Roman"/>
          <w:sz w:val="21"/>
          <w:szCs w:val="21"/>
          <w:del w:id="1766" w:author="Unknown Author" w:date="2021-11-01T17:50:09Z"/>
        </w:rPr>
      </w:pPr>
      <w:del w:id="1765" w:author="Unknown Author" w:date="2021-11-01T17:50:09Z">
        <w:r>
          <w:rPr>
            <w:rFonts w:ascii="Times New Roman" w:hAnsi="Times New Roman"/>
            <w:sz w:val="21"/>
            <w:szCs w:val="21"/>
          </w:rPr>
          <w:delText>[SSCO4.0-RC]</w:delText>
        </w:r>
      </w:del>
    </w:p>
    <w:p>
      <w:pPr>
        <w:pStyle w:val="Normal"/>
        <w:rPr>
          <w:rFonts w:ascii="Times New Roman" w:hAnsi="Times New Roman"/>
          <w:sz w:val="21"/>
          <w:szCs w:val="21"/>
          <w:del w:id="1768" w:author="Unknown Author" w:date="2021-11-01T17:50:09Z"/>
        </w:rPr>
      </w:pPr>
      <w:del w:id="1767" w:author="Unknown Author" w:date="2021-11-01T17:50:09Z">
        <w:r>
          <w:rPr>
            <w:rFonts w:ascii="Times New Roman" w:hAnsi="Times New Roman"/>
            <w:sz w:val="21"/>
            <w:szCs w:val="21"/>
          </w:rPr>
          <w:delText>; Map OPOS_E_FAILURE to OPOS_E_EXTENDED</w:delText>
        </w:r>
      </w:del>
    </w:p>
    <w:p>
      <w:pPr>
        <w:pStyle w:val="Normal"/>
        <w:rPr>
          <w:rFonts w:ascii="Times New Roman" w:hAnsi="Times New Roman"/>
          <w:sz w:val="21"/>
          <w:szCs w:val="21"/>
          <w:del w:id="1770" w:author="Unknown Author" w:date="2021-11-01T17:50:09Z"/>
        </w:rPr>
      </w:pPr>
      <w:del w:id="1769" w:author="Unknown Author" w:date="2021-11-01T17:50:09Z">
        <w:r>
          <w:rPr>
            <w:rFonts w:ascii="Times New Roman" w:hAnsi="Times New Roman"/>
            <w:sz w:val="21"/>
            <w:szCs w:val="21"/>
          </w:rPr>
          <w:delText>111=114</w:delText>
        </w:r>
      </w:del>
    </w:p>
    <w:p>
      <w:pPr>
        <w:pStyle w:val="Normal"/>
        <w:rPr>
          <w:rFonts w:ascii="Times New Roman" w:hAnsi="Times New Roman"/>
          <w:sz w:val="21"/>
          <w:szCs w:val="21"/>
          <w:del w:id="1772" w:author="Unknown Author" w:date="2021-11-01T17:50:09Z"/>
        </w:rPr>
      </w:pPr>
      <w:del w:id="1771" w:author="Unknown Author" w:date="2021-11-01T17:50:09Z">
        <w:r>
          <w:rPr>
            <w:rFonts w:ascii="Times New Roman" w:hAnsi="Times New Roman"/>
            <w:sz w:val="21"/>
            <w:szCs w:val="21"/>
          </w:rPr>
        </w:r>
      </w:del>
    </w:p>
    <w:p>
      <w:pPr>
        <w:pStyle w:val="Normal"/>
        <w:rPr>
          <w:rFonts w:ascii="Times New Roman" w:hAnsi="Times New Roman"/>
          <w:sz w:val="21"/>
          <w:szCs w:val="21"/>
          <w:del w:id="1774" w:author="Unknown Author" w:date="2021-11-01T17:50:09Z"/>
        </w:rPr>
      </w:pPr>
      <w:del w:id="1773" w:author="Unknown Author" w:date="2021-11-01T17:50:09Z">
        <w:r>
          <w:rPr>
            <w:rFonts w:ascii="Times New Roman" w:hAnsi="Times New Roman"/>
            <w:sz w:val="21"/>
            <w:szCs w:val="21"/>
          </w:rPr>
          <w:delText>[SSCO4.0-RCEx]</w:delText>
        </w:r>
      </w:del>
    </w:p>
    <w:p>
      <w:pPr>
        <w:pStyle w:val="Normal"/>
        <w:rPr>
          <w:rFonts w:ascii="Times New Roman" w:hAnsi="Times New Roman"/>
          <w:sz w:val="21"/>
          <w:szCs w:val="21"/>
          <w:del w:id="1776" w:author="Unknown Author" w:date="2021-11-01T17:50:09Z"/>
        </w:rPr>
      </w:pPr>
      <w:del w:id="1775" w:author="Unknown Author" w:date="2021-11-01T17:50:09Z">
        <w:r>
          <w:rPr>
            <w:rFonts w:ascii="Times New Roman" w:hAnsi="Times New Roman"/>
            <w:sz w:val="21"/>
            <w:szCs w:val="21"/>
          </w:rPr>
          <w:delText>; Map error 65793 to 203</w:delText>
        </w:r>
      </w:del>
    </w:p>
    <w:p>
      <w:pPr>
        <w:pStyle w:val="Normal"/>
        <w:rPr>
          <w:rFonts w:ascii="Times New Roman" w:hAnsi="Times New Roman"/>
          <w:sz w:val="21"/>
          <w:szCs w:val="21"/>
          <w:del w:id="1778" w:author="Unknown Author" w:date="2021-11-01T17:50:09Z"/>
        </w:rPr>
      </w:pPr>
      <w:del w:id="1777" w:author="Unknown Author" w:date="2021-11-01T17:50:09Z">
        <w:r>
          <w:rPr>
            <w:rFonts w:ascii="Times New Roman" w:hAnsi="Times New Roman"/>
            <w:sz w:val="21"/>
            <w:szCs w:val="21"/>
          </w:rPr>
          <w:delText>65793=203</w:delText>
        </w:r>
      </w:del>
    </w:p>
    <w:p>
      <w:pPr>
        <w:pStyle w:val="Normal"/>
        <w:rPr>
          <w:rFonts w:ascii="Times New Roman" w:hAnsi="Times New Roman"/>
          <w:sz w:val="21"/>
          <w:szCs w:val="21"/>
          <w:del w:id="1780" w:author="Unknown Author" w:date="2021-11-01T17:50:09Z"/>
        </w:rPr>
      </w:pPr>
      <w:del w:id="1779" w:author="Unknown Author" w:date="2021-11-01T17:50:09Z">
        <w:r>
          <w:rPr>
            <w:rFonts w:ascii="Times New Roman" w:hAnsi="Times New Roman"/>
            <w:sz w:val="21"/>
            <w:szCs w:val="21"/>
          </w:rPr>
        </w:r>
      </w:del>
    </w:p>
    <w:p>
      <w:pPr>
        <w:pStyle w:val="Normal"/>
        <w:rPr>
          <w:rFonts w:ascii="Times New Roman" w:hAnsi="Times New Roman"/>
          <w:sz w:val="21"/>
          <w:szCs w:val="21"/>
          <w:del w:id="1782" w:author="Unknown Author" w:date="2021-11-01T17:50:09Z"/>
        </w:rPr>
      </w:pPr>
      <w:del w:id="1781" w:author="Unknown Author" w:date="2021-11-01T17:50:09Z">
        <w:r>
          <w:rPr>
            <w:rFonts w:ascii="Times New Roman" w:hAnsi="Times New Roman"/>
            <w:sz w:val="21"/>
            <w:szCs w:val="21"/>
          </w:rPr>
          <w:delText>[SSCO4.0-EventStatus]</w:delText>
        </w:r>
      </w:del>
    </w:p>
    <w:p>
      <w:pPr>
        <w:pStyle w:val="Normal"/>
        <w:rPr>
          <w:rFonts w:ascii="Times New Roman" w:hAnsi="Times New Roman"/>
          <w:sz w:val="21"/>
          <w:szCs w:val="21"/>
          <w:del w:id="1784" w:author="Unknown Author" w:date="2021-11-01T17:50:09Z"/>
        </w:rPr>
      </w:pPr>
      <w:del w:id="1783" w:author="Unknown Author" w:date="2021-11-01T17:50:09Z">
        <w:r>
          <w:rPr>
            <w:rFonts w:ascii="Times New Roman" w:hAnsi="Times New Roman"/>
            <w:sz w:val="21"/>
            <w:szCs w:val="21"/>
          </w:rPr>
          <w:delText>; Map CASH_STATUS_TAMPER to CASH_STATUS_JAM</w:delText>
        </w:r>
      </w:del>
    </w:p>
    <w:p>
      <w:pPr>
        <w:pStyle w:val="Normal"/>
        <w:rPr>
          <w:rFonts w:ascii="Times New Roman" w:hAnsi="Times New Roman"/>
          <w:sz w:val="21"/>
          <w:szCs w:val="21"/>
          <w:del w:id="1786" w:author="Unknown Author" w:date="2021-11-01T17:50:09Z"/>
        </w:rPr>
      </w:pPr>
      <w:del w:id="1785" w:author="Unknown Author" w:date="2021-11-01T17:50:09Z">
        <w:r>
          <w:rPr>
            <w:rFonts w:ascii="Times New Roman" w:hAnsi="Times New Roman"/>
            <w:sz w:val="21"/>
            <w:szCs w:val="21"/>
          </w:rPr>
          <w:delText>12=4</w:delText>
        </w:r>
      </w:del>
    </w:p>
    <w:p>
      <w:pPr>
        <w:pStyle w:val="Normal"/>
        <w:rPr>
          <w:sz w:val="21"/>
          <w:szCs w:val="21"/>
          <w:del w:id="1788" w:author="Unknown Author" w:date="2021-11-01T17:50:09Z"/>
        </w:rPr>
      </w:pPr>
      <w:del w:id="1787" w:author="Unknown Author" w:date="2021-11-01T17:50:09Z">
        <w:r>
          <w:rPr>
            <w:sz w:val="21"/>
            <w:szCs w:val="21"/>
          </w:rPr>
        </w:r>
      </w:del>
    </w:p>
    <w:p>
      <w:pPr>
        <w:pStyle w:val="Normal"/>
        <w:ind w:left="0" w:right="0" w:hanging="0"/>
        <w:rPr>
          <w:rFonts w:ascii="Times New Roman" w:hAnsi="Times New Roman"/>
          <w:sz w:val="21"/>
          <w:szCs w:val="21"/>
          <w:del w:id="1790" w:author="Unknown Author" w:date="2021-11-01T17:50:09Z"/>
        </w:rPr>
      </w:pPr>
      <w:del w:id="1789" w:author="Unknown Author" w:date="2021-11-01T17:50:09Z">
        <w:r>
          <w:rPr>
            <w:rFonts w:ascii="Times New Roman" w:hAnsi="Times New Roman"/>
            <w:sz w:val="21"/>
            <w:szCs w:val="21"/>
          </w:rPr>
        </w:r>
      </w:del>
    </w:p>
    <w:p>
      <w:pPr>
        <w:pStyle w:val="Heading2"/>
        <w:rPr>
          <w:sz w:val="21"/>
          <w:szCs w:val="21"/>
          <w:del w:id="1794" w:author="Unknown Author" w:date="2021-11-01T17:50:09Z"/>
        </w:rPr>
      </w:pPr>
      <w:del w:id="1791" w:author="Unknown Author" w:date="2021-11-01T17:50:09Z">
        <w:bookmarkStart w:id="119" w:name="_Toc418513380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792" w:author="Unknown Author" w:date="2021-11-01T17:50:09Z">
        <w:r>
          <w:rPr>
            <w:rFonts w:ascii="Times New Roman" w:hAnsi="Times New Roman"/>
            <w:sz w:val="21"/>
            <w:szCs w:val="21"/>
          </w:rPr>
          <w:delText xml:space="preserve"> </w:delText>
        </w:r>
      </w:del>
      <w:del w:id="1793" w:author="Unknown Author" w:date="2021-11-01T17:50:09Z">
        <w:r>
          <w:rPr>
            <w:rFonts w:ascii="Times New Roman" w:hAnsi="Times New Roman"/>
            <w:sz w:val="21"/>
            <w:szCs w:val="21"/>
          </w:rPr>
          <w:delText>Implementation Details</w:delText>
        </w:r>
      </w:del>
      <w:bookmarkEnd w:id="119"/>
    </w:p>
    <w:p>
      <w:pPr>
        <w:pStyle w:val="Normal"/>
        <w:ind w:left="0" w:right="0" w:hanging="0"/>
        <w:rPr>
          <w:rFonts w:ascii="Times New Roman" w:hAnsi="Times New Roman"/>
          <w:sz w:val="21"/>
          <w:szCs w:val="21"/>
          <w:del w:id="1796" w:author="Unknown Author" w:date="2021-11-01T17:50:09Z"/>
        </w:rPr>
      </w:pPr>
      <w:del w:id="1795" w:author="Unknown Author" w:date="2021-11-01T17:50:09Z">
        <w:r>
          <w:rPr>
            <w:rFonts w:ascii="Times New Roman" w:hAnsi="Times New Roman"/>
            <w:sz w:val="21"/>
            <w:szCs w:val="21"/>
          </w:rPr>
        </w:r>
      </w:del>
    </w:p>
    <w:p>
      <w:pPr>
        <w:pStyle w:val="Heading3"/>
        <w:rPr>
          <w:sz w:val="21"/>
          <w:szCs w:val="21"/>
          <w:del w:id="1800" w:author="Unknown Author" w:date="2021-11-01T17:50:09Z"/>
        </w:rPr>
      </w:pPr>
      <w:del w:id="1797" w:author="Unknown Author" w:date="2021-11-01T17:50:09Z">
        <w:bookmarkStart w:id="120" w:name="_Toc418513381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798" w:author="Unknown Author" w:date="2021-11-01T17:50:09Z">
        <w:r>
          <w:rPr>
            <w:rFonts w:ascii="Times New Roman" w:hAnsi="Times New Roman"/>
            <w:sz w:val="21"/>
            <w:szCs w:val="21"/>
          </w:rPr>
          <w:delText xml:space="preserve"> </w:delText>
        </w:r>
      </w:del>
      <w:del w:id="1799" w:author="Unknown Author" w:date="2021-11-01T17:50:09Z">
        <w:r>
          <w:rPr>
            <w:rFonts w:ascii="Times New Roman" w:hAnsi="Times New Roman"/>
            <w:sz w:val="21"/>
            <w:szCs w:val="21"/>
          </w:rPr>
          <w:delText>Source Files</w:delText>
        </w:r>
      </w:del>
      <w:bookmarkEnd w:id="120"/>
    </w:p>
    <w:p>
      <w:pPr>
        <w:pStyle w:val="BodyText2"/>
        <w:ind w:left="0" w:right="0" w:hanging="0"/>
        <w:rPr>
          <w:rFonts w:ascii="Times New Roman" w:hAnsi="Times New Roman"/>
          <w:sz w:val="21"/>
          <w:szCs w:val="21"/>
          <w:del w:id="1802" w:author="Unknown Author" w:date="2021-11-01T17:50:09Z"/>
        </w:rPr>
      </w:pPr>
      <w:del w:id="1801" w:author="Unknown Author" w:date="2021-11-01T17:50:09Z">
        <w:r>
          <w:rPr>
            <w:rFonts w:ascii="Times New Roman" w:hAnsi="Times New Roman"/>
            <w:sz w:val="21"/>
            <w:szCs w:val="21"/>
          </w:rPr>
          <w:delText>The following table lists the program files and purposes.</w:delText>
        </w:r>
      </w:del>
    </w:p>
    <w:p>
      <w:pPr>
        <w:pStyle w:val="Heading3"/>
        <w:rPr>
          <w:rFonts w:ascii="Times New Roman" w:hAnsi="Times New Roman"/>
          <w:sz w:val="21"/>
          <w:szCs w:val="21"/>
          <w:del w:id="1804" w:author="Unknown Author" w:date="2021-11-01T18:49:17Z"/>
        </w:rPr>
      </w:pPr>
      <w:del w:id="1803" w:author="Unknown Author" w:date="2021-11-01T18:49:17Z">
        <w:r>
          <w:rPr/>
        </w:r>
      </w:del>
    </w:p>
    <w:p>
      <w:pPr>
        <w:pStyle w:val="BodyText2"/>
        <w:rPr>
          <w:rFonts w:ascii="Times New Roman" w:hAnsi="Times New Roman"/>
          <w:sz w:val="21"/>
          <w:szCs w:val="21"/>
          <w:del w:id="1806" w:author="Unknown Author" w:date="2021-11-01T18:49:17Z"/>
        </w:rPr>
      </w:pPr>
      <w:del w:id="1805" w:author="Unknown Author" w:date="2021-11-01T18:49:17Z">
        <w:r>
          <w:rPr>
            <w:rFonts w:ascii="Times New Roman" w:hAnsi="Times New Roman"/>
            <w:sz w:val="21"/>
            <w:szCs w:val="21"/>
          </w:rPr>
        </w:r>
      </w:del>
    </w:p>
    <w:p>
      <w:pPr>
        <w:pStyle w:val="Heading3"/>
        <w:rPr>
          <w:del w:id="1813" w:author="Unknown Author" w:date="2021-11-01T18:17:09Z"/>
        </w:rPr>
      </w:pPr>
      <w:bookmarkStart w:id="121" w:name="__RefHeading___Toc27987_3360867896"/>
      <w:bookmarkEnd w:id="121"/>
      <w:r>
        <w:rPr>
          <w:rFonts w:ascii="Times New Roman" w:hAnsi="Times New Roman"/>
          <w:sz w:val="21"/>
          <w:szCs w:val="21"/>
          <w:rPrChange w:id="0" w:author="Unknown Author" w:date="2021-11-01T17:10:25Z"/>
        </w:rPr>
        <w:fldChar w:fldCharType="begin"/>
      </w:r>
      <w:r>
        <w:rPr>
          <w:sz w:val="21"/>
          <w:szCs w:val="21"/>
          <w:rFonts w:ascii="Times New Roman" w:hAnsi="Times New Roman"/>
        </w:rPr>
        <w:instrText> SEQ AutoNr \* ARABIC </w: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r>
        <w:rPr>
          <w:rFonts w:ascii="Times New Roman" w:hAnsi="Times New Roman"/>
          <w:sz w:val="21"/>
          <w:szCs w:val="21"/>
          <w:rPrChange w:id="0" w:author="Unknown Author" w:date="2021-11-01T17:10:25Z"/>
        </w:rPr>
        <w:t xml:space="preserve"> </w:t>
      </w:r>
      <w:del w:id="1809" w:author="Unknown Author" w:date="2021-11-01T18:17:09Z">
        <w:r>
          <w:rPr>
            <w:rFonts w:ascii="Times New Roman" w:hAnsi="Times New Roman"/>
            <w:sz w:val="21"/>
            <w:szCs w:val="21"/>
          </w:rPr>
          <w:delText xml:space="preserve">Methods </w:delText>
        </w:r>
      </w:del>
      <w:del w:id="1810" w:author="Unknown Author" w:date="2021-11-01T18:17:09Z">
        <w:r>
          <w:rPr>
            <w:sz w:val="21"/>
            <w:szCs w:val="21"/>
          </w:rPr>
          <w:commentReference w:id="0"/>
        </w:r>
      </w:del>
      <w:del w:id="1811" w:author="Unknown Author" w:date="2021-11-01T18:17:09Z">
        <w:r>
          <w:rPr>
            <w:rFonts w:ascii="Times New Roman" w:hAnsi="Times New Roman"/>
            <w:sz w:val="21"/>
            <w:szCs w:val="21"/>
          </w:rPr>
          <w:delText>(table or diagram to show the flow of the interface</w:delText>
        </w:r>
      </w:del>
      <w:del w:id="1812" w:author="Unknown Author" w:date="2021-11-01T18:17:09Z">
        <w:bookmarkStart w:id="122" w:name="_Toc4185133821111111"/>
        <w:bookmarkEnd w:id="122"/>
        <w:r>
          <w:rPr>
            <w:rFonts w:ascii="Times New Roman" w:hAnsi="Times New Roman"/>
            <w:sz w:val="21"/>
            <w:szCs w:val="21"/>
          </w:rPr>
          <w:delText>)</w:delText>
        </w:r>
      </w:del>
    </w:p>
    <w:p>
      <w:pPr>
        <w:pStyle w:val="Heading3"/>
        <w:keepNext w:val="true"/>
        <w:widowControl/>
        <w:numPr>
          <w:ilvl w:val="0"/>
          <w:numId w:val="0"/>
        </w:numPr>
        <w:pBdr/>
        <w:suppressAutoHyphens w:val="true"/>
        <w:bidi w:val="0"/>
        <w:spacing w:before="180" w:after="84"/>
        <w:ind w:left="0" w:right="0" w:hanging="0"/>
        <w:jc w:val="left"/>
        <w:outlineLvl w:val="2"/>
        <w:rPr>
          <w:del w:id="1815" w:author="Unknown Author" w:date="2021-11-01T18:17:09Z"/>
        </w:rPr>
      </w:pPr>
      <w:del w:id="1814" w:author="Unknown Author" w:date="2021-11-01T18:17:09Z">
        <w:r>
          <w:rPr/>
          <w:delText>The following table lists the program’s public methods, major protected and private methods and their purposes.</w:delText>
        </w:r>
      </w:del>
    </w:p>
    <w:p>
      <w:pPr>
        <w:pStyle w:val="Heading3"/>
        <w:rPr>
          <w:rFonts w:ascii="Times New Roman" w:hAnsi="Times New Roman"/>
          <w:sz w:val="21"/>
          <w:szCs w:val="21"/>
          <w:del w:id="1817" w:author="Unknown Author" w:date="2021-11-01T18:49:19Z"/>
        </w:rPr>
      </w:pPr>
      <w:del w:id="1816" w:author="Unknown Author" w:date="2021-11-01T18:49:19Z">
        <w:r>
          <w:rPr/>
        </w:r>
      </w:del>
    </w:p>
    <w:p>
      <w:pPr>
        <w:pStyle w:val="Normal"/>
        <w:rPr>
          <w:sz w:val="21"/>
          <w:szCs w:val="21"/>
          <w:del w:id="1819" w:author="Unknown Author" w:date="2021-11-01T18:49:19Z"/>
        </w:rPr>
      </w:pPr>
      <w:del w:id="1818" w:author="Unknown Author" w:date="2021-11-01T18:49:19Z">
        <w:r>
          <w:rPr>
            <w:sz w:val="21"/>
            <w:szCs w:val="21"/>
          </w:rPr>
        </w:r>
      </w:del>
    </w:p>
    <w:p>
      <w:pPr>
        <w:pStyle w:val="Heading3"/>
        <w:rPr>
          <w:rFonts w:ascii="Times New Roman" w:hAnsi="Times New Roman"/>
          <w:sz w:val="21"/>
          <w:szCs w:val="21"/>
          <w:del w:id="1823" w:author="Unknown Author" w:date="2021-11-01T17:50:29Z"/>
        </w:rPr>
      </w:pPr>
      <w:del w:id="1820" w:author="Unknown Author" w:date="2021-11-01T17:50:29Z">
        <w:bookmarkStart w:id="123" w:name="_Toc418513383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delText>5</w:delText>
        </w:r>
        <w:r>
          <w:rPr>
            <w:sz w:val="21"/>
            <w:szCs w:val="21"/>
            <w:rFonts w:ascii="Times New Roman" w:hAnsi="Times New Roman"/>
          </w:rPr>
          <w:fldChar w:fldCharType="end"/>
        </w:r>
      </w:del>
      <w:del w:id="1821" w:author="Unknown Author" w:date="2021-11-01T17:50:29Z">
        <w:r>
          <w:rPr>
            <w:rFonts w:ascii="Times New Roman" w:hAnsi="Times New Roman"/>
            <w:sz w:val="21"/>
            <w:szCs w:val="21"/>
          </w:rPr>
          <w:delText xml:space="preserve"> </w:delText>
        </w:r>
      </w:del>
      <w:del w:id="1822" w:author="Unknown Author" w:date="2021-11-01T17:50:29Z">
        <w:r>
          <w:rPr>
            <w:rFonts w:ascii="Times New Roman" w:hAnsi="Times New Roman"/>
            <w:sz w:val="21"/>
            <w:szCs w:val="21"/>
          </w:rPr>
          <w:delText>File Descriptions</w:delText>
        </w:r>
      </w:del>
      <w:bookmarkEnd w:id="123"/>
    </w:p>
    <w:p>
      <w:pPr>
        <w:pStyle w:val="Normal"/>
        <w:ind w:left="0" w:right="0" w:hanging="0"/>
        <w:rPr>
          <w:rFonts w:ascii="Times New Roman" w:hAnsi="Times New Roman"/>
          <w:vanish/>
          <w:sz w:val="21"/>
          <w:szCs w:val="21"/>
          <w:del w:id="1825" w:author="Unknown Author" w:date="2021-11-01T17:50:29Z"/>
        </w:rPr>
      </w:pPr>
      <w:del w:id="1824" w:author="Unknown Author" w:date="2021-11-01T17:50:29Z">
        <w:r>
          <w:rPr>
            <w:rFonts w:ascii="Times New Roman" w:hAnsi="Times New Roman"/>
            <w:vanish/>
            <w:sz w:val="21"/>
            <w:szCs w:val="21"/>
          </w:rPr>
          <w:delText>Provide software management location for all files.</w:delText>
        </w:r>
      </w:del>
    </w:p>
    <w:p>
      <w:pPr>
        <w:pStyle w:val="Normal"/>
        <w:ind w:left="0" w:right="0" w:hanging="0"/>
        <w:rPr>
          <w:rFonts w:ascii="Times New Roman" w:hAnsi="Times New Roman"/>
          <w:sz w:val="21"/>
          <w:szCs w:val="21"/>
          <w:del w:id="1827" w:author="Unknown Author" w:date="2021-11-01T17:50:29Z"/>
        </w:rPr>
      </w:pPr>
      <w:del w:id="1826" w:author="Unknown Author" w:date="2021-11-01T17:50:29Z">
        <w:r>
          <w:rPr>
            <w:rFonts w:ascii="Times New Roman" w:hAnsi="Times New Roman"/>
            <w:sz w:val="21"/>
            <w:szCs w:val="21"/>
          </w:rPr>
        </w:r>
      </w:del>
    </w:p>
    <w:p>
      <w:pPr>
        <w:pStyle w:val="Heading2"/>
        <w:rPr>
          <w:sz w:val="21"/>
          <w:szCs w:val="21"/>
          <w:del w:id="1831" w:author="Unknown Author" w:date="2021-11-01T17:50:29Z"/>
        </w:rPr>
      </w:pPr>
      <w:del w:id="1828" w:author="Unknown Author" w:date="2021-11-01T17:50:29Z">
        <w:bookmarkStart w:id="124" w:name="_Toc418513384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29" w:author="Unknown Author" w:date="2021-11-01T17:50:29Z">
        <w:r>
          <w:rPr>
            <w:rFonts w:ascii="Times New Roman" w:hAnsi="Times New Roman"/>
            <w:sz w:val="21"/>
            <w:szCs w:val="21"/>
          </w:rPr>
          <w:delText xml:space="preserve"> </w:delText>
        </w:r>
      </w:del>
      <w:del w:id="1830" w:author="Unknown Author" w:date="2021-11-01T17:50:29Z">
        <w:r>
          <w:rPr>
            <w:rFonts w:ascii="Times New Roman" w:hAnsi="Times New Roman"/>
            <w:sz w:val="21"/>
            <w:szCs w:val="21"/>
          </w:rPr>
          <w:delText>Configuration Files</w:delText>
        </w:r>
      </w:del>
      <w:bookmarkEnd w:id="124"/>
    </w:p>
    <w:p>
      <w:pPr>
        <w:pStyle w:val="Normal"/>
        <w:rPr>
          <w:sz w:val="21"/>
          <w:szCs w:val="21"/>
          <w:del w:id="1833" w:author="Unknown Author" w:date="2021-11-01T17:50:29Z"/>
        </w:rPr>
      </w:pPr>
      <w:del w:id="1832" w:author="Unknown Author" w:date="2021-11-01T17:50:29Z">
        <w:r>
          <w:rPr>
            <w:sz w:val="21"/>
            <w:szCs w:val="21"/>
          </w:rPr>
        </w:r>
      </w:del>
    </w:p>
    <w:p>
      <w:pPr>
        <w:pStyle w:val="BodyText2"/>
        <w:ind w:left="0" w:right="0" w:hanging="0"/>
        <w:rPr>
          <w:rFonts w:ascii="Times New Roman" w:hAnsi="Times New Roman"/>
          <w:sz w:val="21"/>
          <w:szCs w:val="21"/>
          <w:del w:id="1835" w:author="Unknown Author" w:date="2021-11-01T17:50:29Z"/>
        </w:rPr>
      </w:pPr>
      <w:del w:id="1834" w:author="Unknown Author" w:date="2021-11-01T17:50:29Z">
        <w:r>
          <w:rPr>
            <w:rFonts w:ascii="Times New Roman" w:hAnsi="Times New Roman"/>
            <w:sz w:val="21"/>
            <w:szCs w:val="21"/>
          </w:rPr>
          <w:delText>The following table lists the configuration files and purposes. Currently there are none.</w:delText>
        </w:r>
      </w:del>
    </w:p>
    <w:tbl>
      <w:tblPr>
        <w:tblW w:w="10297" w:type="dxa"/>
        <w:jc w:val="left"/>
        <w:tblInd w:w="0" w:type="dxa"/>
        <w:tblCellMar>
          <w:top w:w="0" w:type="dxa"/>
          <w:left w:w="108" w:type="dxa"/>
          <w:bottom w:w="0" w:type="dxa"/>
          <w:right w:w="108" w:type="dxa"/>
        </w:tblCellMar>
      </w:tblPr>
      <w:tblGrid>
        <w:gridCol w:w="5148"/>
        <w:gridCol w:w="5149"/>
      </w:tblGrid>
      <w:tr>
        <w:trPr/>
        <w:tc>
          <w:tcPr>
            <w:tcW w:w="5148" w:type="dxa"/>
            <w:tcBorders>
              <w:top w:val="single" w:sz="4" w:space="0" w:color="000000"/>
              <w:left w:val="single" w:sz="4" w:space="0" w:color="000000"/>
              <w:bottom w:val="single" w:sz="4" w:space="0" w:color="000000"/>
              <w:right w:val="single" w:sz="4" w:space="0" w:color="000000"/>
            </w:tcBorders>
          </w:tcPr>
          <w:p>
            <w:pPr>
              <w:pStyle w:val="BodyText2"/>
              <w:spacing w:before="0" w:after="120"/>
              <w:ind w:left="0" w:right="0" w:hanging="0"/>
              <w:rPr>
                <w:rFonts w:ascii="Times New Roman" w:hAnsi="Times New Roman"/>
                <w:b/>
                <w:b/>
                <w:sz w:val="21"/>
                <w:szCs w:val="21"/>
                <w:del w:id="1837" w:author="Unknown Author" w:date="2021-11-01T17:50:29Z"/>
              </w:rPr>
            </w:pPr>
            <w:del w:id="1836" w:author="Unknown Author" w:date="2021-11-01T17:50:29Z">
              <w:r>
                <w:rPr>
                  <w:rFonts w:ascii="Times New Roman" w:hAnsi="Times New Roman"/>
                  <w:b/>
                  <w:sz w:val="21"/>
                  <w:szCs w:val="21"/>
                </w:rPr>
                <w:delText>Configuration File Name</w:delText>
              </w:r>
            </w:del>
          </w:p>
        </w:tc>
        <w:tc>
          <w:tcPr>
            <w:tcW w:w="5149" w:type="dxa"/>
            <w:tcBorders>
              <w:top w:val="single" w:sz="4" w:space="0" w:color="000000"/>
              <w:left w:val="single" w:sz="4" w:space="0" w:color="000000"/>
              <w:bottom w:val="single" w:sz="4" w:space="0" w:color="000000"/>
              <w:right w:val="single" w:sz="4" w:space="0" w:color="000000"/>
            </w:tcBorders>
          </w:tcPr>
          <w:p>
            <w:pPr>
              <w:pStyle w:val="BodyText2"/>
              <w:spacing w:before="0" w:after="120"/>
              <w:ind w:left="0" w:right="0" w:hanging="0"/>
              <w:rPr>
                <w:rFonts w:ascii="Times New Roman" w:hAnsi="Times New Roman"/>
                <w:b/>
                <w:b/>
                <w:sz w:val="21"/>
                <w:szCs w:val="21"/>
                <w:del w:id="1839" w:author="Unknown Author" w:date="2021-11-01T17:50:29Z"/>
              </w:rPr>
            </w:pPr>
            <w:del w:id="1838" w:author="Unknown Author" w:date="2021-11-01T17:50:29Z">
              <w:r>
                <w:rPr>
                  <w:rFonts w:ascii="Times New Roman" w:hAnsi="Times New Roman"/>
                  <w:b/>
                  <w:sz w:val="21"/>
                  <w:szCs w:val="21"/>
                </w:rPr>
                <w:delText>Purpose</w:delText>
              </w:r>
            </w:del>
          </w:p>
        </w:tc>
      </w:tr>
      <w:tr>
        <w:trPr/>
        <w:tc>
          <w:tcPr>
            <w:tcW w:w="5148" w:type="dxa"/>
            <w:tcBorders>
              <w:top w:val="single" w:sz="4" w:space="0" w:color="000000"/>
              <w:left w:val="single" w:sz="4" w:space="0" w:color="000000"/>
              <w:bottom w:val="single" w:sz="4" w:space="0" w:color="000000"/>
              <w:right w:val="single" w:sz="4" w:space="0" w:color="000000"/>
            </w:tcBorders>
          </w:tcPr>
          <w:p>
            <w:pPr>
              <w:pStyle w:val="BodyText2"/>
              <w:spacing w:before="0" w:after="120"/>
              <w:ind w:left="0" w:right="0" w:hanging="0"/>
              <w:rPr>
                <w:rFonts w:ascii="Times New Roman" w:hAnsi="Times New Roman"/>
                <w:sz w:val="21"/>
                <w:szCs w:val="21"/>
                <w:del w:id="1841" w:author="Unknown Author" w:date="2021-11-01T17:50:29Z"/>
              </w:rPr>
            </w:pPr>
            <w:del w:id="1840" w:author="Unknown Author" w:date="2021-11-01T17:50:29Z">
              <w:r>
                <w:rPr>
                  <w:rFonts w:ascii="Times New Roman" w:hAnsi="Times New Roman"/>
                  <w:sz w:val="21"/>
                  <w:szCs w:val="21"/>
                </w:rPr>
              </w:r>
            </w:del>
          </w:p>
        </w:tc>
        <w:tc>
          <w:tcPr>
            <w:tcW w:w="5149" w:type="dxa"/>
            <w:tcBorders>
              <w:top w:val="single" w:sz="4" w:space="0" w:color="000000"/>
              <w:left w:val="single" w:sz="4" w:space="0" w:color="000000"/>
              <w:bottom w:val="single" w:sz="4" w:space="0" w:color="000000"/>
              <w:right w:val="single" w:sz="4" w:space="0" w:color="000000"/>
            </w:tcBorders>
          </w:tcPr>
          <w:p>
            <w:pPr>
              <w:pStyle w:val="BodyText2"/>
              <w:spacing w:before="0" w:after="120"/>
              <w:ind w:left="0" w:right="0" w:hanging="0"/>
              <w:rPr>
                <w:rFonts w:ascii="Times New Roman" w:hAnsi="Times New Roman"/>
                <w:sz w:val="21"/>
                <w:szCs w:val="21"/>
                <w:del w:id="1843" w:author="Unknown Author" w:date="2021-11-01T17:50:29Z"/>
              </w:rPr>
            </w:pPr>
            <w:del w:id="1842" w:author="Unknown Author" w:date="2021-11-01T17:50:29Z">
              <w:r>
                <w:rPr>
                  <w:rFonts w:ascii="Times New Roman" w:hAnsi="Times New Roman"/>
                  <w:sz w:val="21"/>
                  <w:szCs w:val="21"/>
                </w:rPr>
              </w:r>
            </w:del>
          </w:p>
        </w:tc>
      </w:tr>
      <w:tr>
        <w:trPr/>
        <w:tc>
          <w:tcPr>
            <w:tcW w:w="5148" w:type="dxa"/>
            <w:tcBorders>
              <w:top w:val="single" w:sz="4" w:space="0" w:color="000000"/>
              <w:left w:val="single" w:sz="4" w:space="0" w:color="000000"/>
              <w:bottom w:val="single" w:sz="4" w:space="0" w:color="000000"/>
              <w:right w:val="single" w:sz="4" w:space="0" w:color="000000"/>
            </w:tcBorders>
          </w:tcPr>
          <w:p>
            <w:pPr>
              <w:pStyle w:val="BodyText2"/>
              <w:spacing w:before="0" w:after="120"/>
              <w:ind w:left="0" w:right="0" w:hanging="0"/>
              <w:rPr>
                <w:rFonts w:ascii="Times New Roman" w:hAnsi="Times New Roman"/>
                <w:sz w:val="21"/>
                <w:szCs w:val="21"/>
                <w:del w:id="1845" w:author="Unknown Author" w:date="2021-11-01T17:50:29Z"/>
              </w:rPr>
            </w:pPr>
            <w:del w:id="1844" w:author="Unknown Author" w:date="2021-11-01T17:50:29Z">
              <w:r>
                <w:rPr>
                  <w:rFonts w:ascii="Times New Roman" w:hAnsi="Times New Roman"/>
                  <w:sz w:val="21"/>
                  <w:szCs w:val="21"/>
                </w:rPr>
              </w:r>
            </w:del>
          </w:p>
        </w:tc>
        <w:tc>
          <w:tcPr>
            <w:tcW w:w="5149" w:type="dxa"/>
            <w:tcBorders>
              <w:top w:val="single" w:sz="4" w:space="0" w:color="000000"/>
              <w:left w:val="single" w:sz="4" w:space="0" w:color="000000"/>
              <w:bottom w:val="single" w:sz="4" w:space="0" w:color="000000"/>
              <w:right w:val="single" w:sz="4" w:space="0" w:color="000000"/>
            </w:tcBorders>
          </w:tcPr>
          <w:p>
            <w:pPr>
              <w:pStyle w:val="BodyText2"/>
              <w:spacing w:before="0" w:after="120"/>
              <w:ind w:left="0" w:right="0" w:hanging="0"/>
              <w:rPr>
                <w:rFonts w:ascii="Times New Roman" w:hAnsi="Times New Roman"/>
                <w:sz w:val="21"/>
                <w:szCs w:val="21"/>
                <w:del w:id="1847" w:author="Unknown Author" w:date="2021-11-01T17:50:29Z"/>
              </w:rPr>
            </w:pPr>
            <w:del w:id="1846" w:author="Unknown Author" w:date="2021-11-01T17:50:29Z">
              <w:r>
                <w:rPr>
                  <w:rFonts w:ascii="Times New Roman" w:hAnsi="Times New Roman"/>
                  <w:sz w:val="21"/>
                  <w:szCs w:val="21"/>
                </w:rPr>
              </w:r>
            </w:del>
          </w:p>
        </w:tc>
      </w:tr>
    </w:tbl>
    <w:p>
      <w:pPr>
        <w:pStyle w:val="BodyText2"/>
        <w:ind w:left="0" w:right="0" w:hanging="0"/>
        <w:rPr>
          <w:rFonts w:ascii="Times New Roman" w:hAnsi="Times New Roman"/>
          <w:sz w:val="21"/>
          <w:szCs w:val="21"/>
          <w:del w:id="1849" w:author="Unknown Author" w:date="2021-11-01T17:50:29Z"/>
        </w:rPr>
      </w:pPr>
      <w:del w:id="1848" w:author="Unknown Author" w:date="2021-11-01T17:50:29Z">
        <w:r>
          <w:rPr>
            <w:rFonts w:ascii="Times New Roman" w:hAnsi="Times New Roman"/>
            <w:sz w:val="21"/>
            <w:szCs w:val="21"/>
          </w:rPr>
        </w:r>
      </w:del>
    </w:p>
    <w:p>
      <w:pPr>
        <w:pStyle w:val="Heading2"/>
        <w:rPr>
          <w:sz w:val="21"/>
          <w:szCs w:val="21"/>
          <w:del w:id="1853" w:author="Unknown Author" w:date="2021-11-01T17:50:29Z"/>
        </w:rPr>
      </w:pPr>
      <w:del w:id="1850" w:author="Unknown Author" w:date="2021-11-01T17:50:29Z">
        <w:bookmarkStart w:id="125" w:name="_Toc418513385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51" w:author="Unknown Author" w:date="2021-11-01T17:50:29Z">
        <w:r>
          <w:rPr>
            <w:rFonts w:ascii="Times New Roman" w:hAnsi="Times New Roman"/>
            <w:sz w:val="21"/>
            <w:szCs w:val="21"/>
          </w:rPr>
          <w:delText xml:space="preserve"> </w:delText>
        </w:r>
      </w:del>
      <w:del w:id="1852" w:author="Unknown Author" w:date="2021-11-01T17:50:29Z">
        <w:r>
          <w:rPr>
            <w:rFonts w:ascii="Times New Roman" w:hAnsi="Times New Roman"/>
            <w:sz w:val="21"/>
            <w:szCs w:val="21"/>
          </w:rPr>
          <w:delText>Registry Configuration</w:delText>
        </w:r>
      </w:del>
      <w:bookmarkEnd w:id="125"/>
    </w:p>
    <w:p>
      <w:pPr>
        <w:pStyle w:val="Heading3"/>
        <w:rPr>
          <w:sz w:val="21"/>
          <w:szCs w:val="21"/>
          <w:del w:id="1857" w:author="Unknown Author" w:date="2021-11-01T17:50:29Z"/>
        </w:rPr>
      </w:pPr>
      <w:del w:id="1854" w:author="Unknown Author" w:date="2021-11-01T17:50:29Z">
        <w:bookmarkStart w:id="126" w:name="_Toc418513386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55" w:author="Unknown Author" w:date="2021-11-01T17:50:29Z">
        <w:r>
          <w:rPr>
            <w:rFonts w:ascii="Times New Roman" w:hAnsi="Times New Roman"/>
            <w:sz w:val="21"/>
            <w:szCs w:val="21"/>
          </w:rPr>
          <w:delText xml:space="preserve"> </w:delText>
        </w:r>
      </w:del>
      <w:del w:id="1856" w:author="Unknown Author" w:date="2021-11-01T17:50:29Z">
        <w:r>
          <w:rPr>
            <w:rFonts w:ascii="Times New Roman" w:hAnsi="Times New Roman"/>
            <w:sz w:val="21"/>
            <w:szCs w:val="21"/>
          </w:rPr>
          <w:delText>Coin Acceptor Profile</w:delText>
        </w:r>
      </w:del>
      <w:bookmarkEnd w:id="126"/>
    </w:p>
    <w:p>
      <w:pPr>
        <w:pStyle w:val="Heading3"/>
        <w:rPr>
          <w:rFonts w:ascii="Times New Roman" w:hAnsi="Times New Roman"/>
          <w:sz w:val="21"/>
          <w:szCs w:val="21"/>
          <w:del w:id="1859" w:author="Unknown Author" w:date="2021-11-01T18:49:20Z"/>
        </w:rPr>
      </w:pPr>
      <w:del w:id="1858" w:author="Unknown Author" w:date="2021-11-01T17:50:29Z">
        <w:r>
          <w:rPr>
            <w:rFonts w:ascii="Times New Roman" w:hAnsi="Times New Roman"/>
            <w:sz w:val="21"/>
            <w:szCs w:val="21"/>
          </w:rPr>
          <w:delText>The following table lists the registry settings and purposes for entries under the HKeyLocalMachine\Software\OLEForRetail\ServiceOPOS\CoinAcceptor profile.</w:delText>
        </w:r>
      </w:del>
    </w:p>
    <w:p>
      <w:pPr>
        <w:pStyle w:val="Heading3"/>
        <w:widowControl/>
        <w:suppressAutoHyphens w:val="true"/>
        <w:bidi w:val="0"/>
        <w:spacing w:before="0" w:after="120"/>
        <w:ind w:left="360" w:right="0" w:hanging="0"/>
        <w:jc w:val="left"/>
        <w:rPr>
          <w:rFonts w:ascii="Times New Roman" w:hAnsi="Times New Roman"/>
          <w:sz w:val="21"/>
          <w:szCs w:val="21"/>
          <w:del w:id="1863" w:author="Unknown Author" w:date="2021-11-01T17:50:29Z"/>
        </w:rPr>
      </w:pPr>
      <w:del w:id="1860" w:author="Unknown Author" w:date="2021-11-01T17:50:29Z">
        <w:r>
          <w:rPr>
            <w:rFonts w:ascii="Times New Roman" w:hAnsi="Times New Roman"/>
            <w:sz w:val="21"/>
            <w:szCs w:val="21"/>
          </w:rPr>
          <w:delText>This subkey provides data capture settings for general Service Object logging. The Coin Acceptor data capture will include the Coin Acceptor interface logging only. Device level logging will be found in the Cash Changer data capture even if the Cash Changer interface is not opened.</w:delText>
        </w:r>
      </w:del>
      <w:del w:id="1861" w:author="Unknown Author" w:date="2021-11-01T17:50:2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62" w:author="Unknown Author" w:date="2021-11-01T17:50:29Z">
        <w:r>
          <w:rPr>
            <w:rFonts w:ascii="Times New Roman" w:hAnsi="Times New Roman"/>
            <w:sz w:val="21"/>
            <w:szCs w:val="21"/>
          </w:rPr>
          <w:delText xml:space="preserve"> DataCapture</w:delText>
        </w:r>
      </w:del>
    </w:p>
    <w:p>
      <w:pPr>
        <w:pStyle w:val="BodyText2"/>
        <w:ind w:left="0" w:right="0" w:hanging="0"/>
        <w:rPr>
          <w:rFonts w:ascii="Times New Roman" w:hAnsi="Times New Roman"/>
          <w:sz w:val="21"/>
          <w:szCs w:val="21"/>
          <w:del w:id="1865" w:author="Unknown Author" w:date="2021-11-01T17:50:29Z"/>
        </w:rPr>
      </w:pPr>
      <w:del w:id="1864" w:author="Unknown Author" w:date="2021-11-01T17:50:29Z">
        <w:r>
          <w:rPr>
            <w:rFonts w:ascii="Times New Roman" w:hAnsi="Times New Roman"/>
            <w:sz w:val="21"/>
            <w:szCs w:val="21"/>
          </w:rPr>
        </w:r>
      </w:del>
    </w:p>
    <w:p>
      <w:pPr>
        <w:pStyle w:val="Heading3"/>
        <w:widowControl/>
        <w:suppressAutoHyphens w:val="true"/>
        <w:bidi w:val="0"/>
        <w:spacing w:before="0" w:after="120"/>
        <w:ind w:left="360" w:right="0" w:hanging="0"/>
        <w:jc w:val="left"/>
        <w:rPr>
          <w:rFonts w:ascii="Times New Roman" w:hAnsi="Times New Roman"/>
          <w:sz w:val="21"/>
          <w:szCs w:val="21"/>
          <w:del w:id="1869" w:author="Unknown Author" w:date="2021-11-01T18:49:20Z"/>
        </w:rPr>
      </w:pPr>
      <w:del w:id="1866" w:author="Unknown Author" w:date="2021-11-01T18:49:20Z">
        <w:r>
          <w:rPr>
            <w:rFonts w:ascii="Times New Roman" w:hAnsi="Times New Roman"/>
            <w:sz w:val="21"/>
            <w:szCs w:val="21"/>
          </w:rPr>
          <w:delText>This subkey provides data capture settings for general Service Object logging. The Coin Acceptor data capture will include the Coin Acceptor interface logging only. Device level logging will be found in the Cash Changer data capture even if the Cash Changer interface is not opened.</w:delText>
        </w:r>
      </w:del>
      <w:del w:id="1867" w:author="Unknown Author" w:date="2021-11-01T18:49:20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68" w:author="Unknown Author" w:date="2021-11-01T18:49:20Z">
        <w:r>
          <w:rPr>
            <w:rFonts w:ascii="Times New Roman" w:hAnsi="Times New Roman"/>
            <w:sz w:val="21"/>
            <w:szCs w:val="21"/>
          </w:rPr>
          <w:delText xml:space="preserve"> DataCapture</w:delText>
        </w:r>
      </w:del>
    </w:p>
    <w:p>
      <w:pPr>
        <w:pStyle w:val="BodyText2"/>
        <w:ind w:left="0" w:right="0" w:hanging="0"/>
        <w:rPr>
          <w:rFonts w:ascii="Times New Roman" w:hAnsi="Times New Roman"/>
          <w:sz w:val="21"/>
          <w:szCs w:val="21"/>
          <w:del w:id="1871" w:author="Unknown Author" w:date="2021-11-01T18:49:20Z"/>
        </w:rPr>
      </w:pPr>
      <w:del w:id="1870" w:author="Unknown Author" w:date="2021-11-01T18:49:20Z">
        <w:r>
          <w:rPr>
            <w:rFonts w:ascii="Times New Roman" w:hAnsi="Times New Roman"/>
            <w:sz w:val="21"/>
            <w:szCs w:val="21"/>
          </w:rPr>
        </w:r>
      </w:del>
    </w:p>
    <w:p>
      <w:pPr>
        <w:pStyle w:val="BodyText2"/>
        <w:ind w:left="0" w:right="0" w:hanging="0"/>
        <w:rPr>
          <w:rFonts w:ascii="Times New Roman" w:hAnsi="Times New Roman"/>
          <w:sz w:val="21"/>
          <w:szCs w:val="21"/>
          <w:del w:id="1873" w:author="Unknown Author" w:date="2021-11-01T18:49:20Z"/>
        </w:rPr>
      </w:pPr>
      <w:del w:id="1872" w:author="Unknown Author" w:date="2021-11-01T18:49:20Z">
        <w:r>
          <w:rPr>
            <w:rFonts w:ascii="Times New Roman" w:hAnsi="Times New Roman"/>
            <w:sz w:val="21"/>
            <w:szCs w:val="21"/>
          </w:rPr>
        </w:r>
      </w:del>
    </w:p>
    <w:p>
      <w:pPr>
        <w:pStyle w:val="Heading3"/>
        <w:ind w:left="0" w:right="0" w:hanging="0"/>
        <w:rPr>
          <w:rFonts w:ascii="Times New Roman" w:hAnsi="Times New Roman"/>
          <w:sz w:val="21"/>
          <w:szCs w:val="21"/>
          <w:del w:id="1877" w:author="Unknown Author" w:date="2021-11-01T17:50:29Z"/>
        </w:rPr>
      </w:pPr>
      <w:del w:id="1874" w:author="Unknown Author" w:date="2021-11-01T17:50:29Z">
        <w:r>
          <w:rPr>
            <w:rFonts w:ascii="Times New Roman" w:hAnsi="Times New Roman"/>
            <w:sz w:val="21"/>
            <w:szCs w:val="21"/>
          </w:rPr>
          <w:delText>This subkey specifies the DirectIO commands supported for the Coin Acceptor interface by the NCRCoinRecycler Service Object.</w:delText>
        </w:r>
      </w:del>
      <w:del w:id="1875" w:author="Unknown Author" w:date="2021-11-01T17:50:2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76" w:author="Unknown Author" w:date="2021-11-01T17:50:29Z">
        <w:r>
          <w:rPr>
            <w:rFonts w:ascii="Times New Roman" w:hAnsi="Times New Roman"/>
            <w:sz w:val="21"/>
            <w:szCs w:val="21"/>
          </w:rPr>
          <w:delText xml:space="preserve"> Info_AvailableDirectIO</w:delText>
        </w:r>
      </w:del>
    </w:p>
    <w:p>
      <w:pPr>
        <w:pStyle w:val="BodyText2"/>
        <w:ind w:left="0" w:right="0" w:hanging="0"/>
        <w:rPr>
          <w:rFonts w:ascii="Times New Roman" w:hAnsi="Times New Roman"/>
          <w:sz w:val="21"/>
          <w:szCs w:val="21"/>
          <w:del w:id="1879" w:author="Unknown Author" w:date="2021-11-01T17:50:29Z"/>
        </w:rPr>
      </w:pPr>
      <w:del w:id="1878" w:author="Unknown Author" w:date="2021-11-01T17:50:29Z">
        <w:r>
          <w:rPr>
            <w:rFonts w:ascii="Times New Roman" w:hAnsi="Times New Roman"/>
            <w:sz w:val="21"/>
            <w:szCs w:val="21"/>
          </w:rPr>
        </w:r>
      </w:del>
    </w:p>
    <w:p>
      <w:pPr>
        <w:pStyle w:val="Heading3"/>
        <w:rPr>
          <w:rFonts w:ascii="Times New Roman" w:hAnsi="Times New Roman"/>
          <w:sz w:val="21"/>
          <w:szCs w:val="21"/>
          <w:del w:id="1881" w:author="Unknown Author" w:date="2021-11-01T18:49:21Z"/>
        </w:rPr>
      </w:pPr>
      <w:del w:id="1880" w:author="Unknown Author" w:date="2021-11-01T18:49:21Z">
        <w:r>
          <w:rPr/>
        </w:r>
      </w:del>
    </w:p>
    <w:p>
      <w:pPr>
        <w:pStyle w:val="Heading3"/>
        <w:ind w:left="0" w:right="0" w:hanging="0"/>
        <w:rPr>
          <w:rFonts w:ascii="Times New Roman" w:hAnsi="Times New Roman"/>
          <w:sz w:val="21"/>
          <w:szCs w:val="21"/>
          <w:del w:id="1885" w:author="Unknown Author" w:date="2021-11-01T17:50:29Z"/>
        </w:rPr>
      </w:pPr>
      <w:del w:id="1882" w:author="Unknown Author" w:date="2021-11-01T17:50:29Z">
        <w:r>
          <w:rPr>
            <w:rFonts w:ascii="Times New Roman" w:hAnsi="Times New Roman"/>
            <w:sz w:val="21"/>
            <w:szCs w:val="21"/>
          </w:rPr>
          <w:delText>This is the main profile for the NCRCoinRecycler Service Object. The following table lists the registry settings and purposes for entries under the HKeyLocalMachine\Software\OLEForRetail\ServiceOPOS\CashChanger profile.</w:delText>
        </w:r>
      </w:del>
      <w:del w:id="1883" w:author="Unknown Author" w:date="2021-11-01T17:50:29Z">
        <w:bookmarkStart w:id="127" w:name="_Toc418513387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884" w:author="Unknown Author" w:date="2021-11-01T17:50:29Z">
        <w:r>
          <w:rPr>
            <w:rFonts w:ascii="Times New Roman" w:hAnsi="Times New Roman"/>
            <w:sz w:val="21"/>
            <w:szCs w:val="21"/>
          </w:rPr>
          <w:delText xml:space="preserve"> Cash Changer Profile</w:delText>
        </w:r>
      </w:del>
      <w:bookmarkEnd w:id="127"/>
    </w:p>
    <w:p>
      <w:pPr>
        <w:pStyle w:val="BodyText2"/>
        <w:ind w:left="0" w:right="0" w:hanging="0"/>
        <w:rPr>
          <w:rFonts w:ascii="Times New Roman" w:hAnsi="Times New Roman"/>
          <w:sz w:val="21"/>
          <w:szCs w:val="21"/>
          <w:del w:id="1887" w:author="Unknown Author" w:date="2021-11-01T17:50:29Z"/>
        </w:rPr>
      </w:pPr>
      <w:del w:id="1886" w:author="Unknown Author" w:date="2021-11-01T17:50:29Z">
        <w:r>
          <w:rPr>
            <w:rFonts w:ascii="Times New Roman" w:hAnsi="Times New Roman"/>
            <w:sz w:val="21"/>
            <w:szCs w:val="21"/>
          </w:rPr>
        </w:r>
      </w:del>
    </w:p>
    <w:p>
      <w:pPr>
        <w:pStyle w:val="Heading3"/>
        <w:rPr/>
      </w:pPr>
      <w:ins w:id="1888" w:author="Unknown Author" w:date="2021-11-01T18:21:57Z">
        <w:r>
          <w:rPr>
            <w:rFonts w:ascii="Times New Roman" w:hAnsi="Times New Roman"/>
            <w:sz w:val="21"/>
            <w:szCs w:val="21"/>
          </w:rPr>
          <w:t>2.</w:t>
        </w:r>
      </w:ins>
      <w:ins w:id="1889" w:author="Unknown Author" w:date="2021-11-01T18:21:57Z">
        <w:r>
          <w:rPr>
            <w:rFonts w:ascii="Times New Roman" w:hAnsi="Times New Roman"/>
            <w:b w:val="false"/>
            <w:bCs w:val="false"/>
            <w:sz w:val="21"/>
            <w:szCs w:val="21"/>
          </w:rPr>
          <w:t xml:space="preserve"> Processin</w:t>
        </w:r>
      </w:ins>
      <w:ins w:id="1890" w:author="Unknown Author" w:date="2021-11-01T18:22:06Z">
        <w:r>
          <w:rPr>
            <w:rFonts w:ascii="Times New Roman" w:hAnsi="Times New Roman"/>
            <w:b w:val="false"/>
            <w:bCs w:val="false"/>
            <w:sz w:val="21"/>
            <w:szCs w:val="21"/>
          </w:rPr>
          <w:t>g Model Data</w:t>
        </w:r>
      </w:ins>
      <w:ins w:id="1891" w:author="Unknown Author" w:date="2021-11-01T18:22:06Z">
        <w:r>
          <w:rPr>
            <w:rFonts w:ascii="Times New Roman" w:hAnsi="Times New Roman"/>
            <w:sz w:val="21"/>
            <w:szCs w:val="21"/>
          </w:rPr>
          <w:t>:</w:t>
        </w:r>
      </w:ins>
    </w:p>
    <w:p>
      <w:pPr>
        <w:pStyle w:val="BodyText2"/>
        <w:ind w:left="0" w:right="0" w:hanging="0"/>
        <w:rPr>
          <w:rFonts w:ascii="Times New Roman" w:hAnsi="Times New Roman"/>
          <w:ins w:id="1895" w:author="Unknown Author" w:date="2021-11-01T18:22:06Z"/>
          <w:sz w:val="21"/>
          <w:szCs w:val="21"/>
        </w:rPr>
      </w:pPr>
      <w:ins w:id="1893" w:author="Unknown Author" w:date="2021-11-01T18:22:06Z">
        <w:r>
          <w:rPr>
            <w:rFonts w:ascii="Times New Roman" w:hAnsi="Times New Roman"/>
            <w:sz w:val="21"/>
            <w:szCs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3150" cy="5029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3150" cy="5029200"/>
                      </a:xfrm>
                      <a:prstGeom prst="rect">
                        <a:avLst/>
                      </a:prstGeom>
                    </pic:spPr>
                  </pic:pic>
                </a:graphicData>
              </a:graphic>
            </wp:anchor>
          </w:drawing>
        </w:r>
      </w:ins>
      <w:ins w:id="1894" w:author="Unknown Author" w:date="2021-11-01T18:22:06Z">
        <w:r>
          <w:rPr>
            <w:rFonts w:ascii="Times New Roman" w:hAnsi="Times New Roman"/>
            <w:sz w:val="21"/>
            <w:szCs w:val="21"/>
          </w:rPr>
          <w:t xml:space="preserve">    </w:t>
        </w:r>
      </w:ins>
    </w:p>
    <w:p>
      <w:pPr>
        <w:pStyle w:val="BodyText2"/>
        <w:ind w:left="0" w:right="0" w:hanging="0"/>
        <w:rPr>
          <w:rFonts w:ascii="Times New Roman" w:hAnsi="Times New Roman"/>
          <w:ins w:id="1897" w:author="Unknown Author" w:date="2021-11-01T18:22:06Z"/>
          <w:sz w:val="21"/>
          <w:szCs w:val="21"/>
        </w:rPr>
      </w:pPr>
      <w:ins w:id="1896" w:author="Unknown Author" w:date="2021-11-01T18:22:06Z">
        <w:r>
          <w:rPr>
            <w:rFonts w:ascii="Times New Roman" w:hAnsi="Times New Roman"/>
            <w:sz w:val="21"/>
            <w:szCs w:val="21"/>
          </w:rPr>
        </w:r>
      </w:ins>
    </w:p>
    <w:p>
      <w:pPr>
        <w:pStyle w:val="BodyText2"/>
        <w:ind w:left="0" w:right="0" w:hanging="0"/>
        <w:rPr>
          <w:rFonts w:ascii="Times New Roman" w:hAnsi="Times New Roman"/>
          <w:ins w:id="1899" w:author="Unknown Author" w:date="2021-11-01T18:22:06Z"/>
          <w:sz w:val="21"/>
          <w:szCs w:val="21"/>
        </w:rPr>
      </w:pPr>
      <w:ins w:id="1898" w:author="Unknown Author" w:date="2021-11-01T18:22:06Z">
        <w:r>
          <w:rPr>
            <w:rFonts w:ascii="Times New Roman" w:hAnsi="Times New Roman"/>
            <w:sz w:val="21"/>
            <w:szCs w:val="21"/>
          </w:rPr>
        </w:r>
      </w:ins>
    </w:p>
    <w:p>
      <w:pPr>
        <w:pStyle w:val="BodyText2"/>
        <w:ind w:left="0" w:right="0" w:hanging="0"/>
        <w:rPr>
          <w:rFonts w:ascii="Times New Roman" w:hAnsi="Times New Roman"/>
          <w:ins w:id="1901" w:author="Unknown Author" w:date="2021-11-01T18:22:06Z"/>
          <w:sz w:val="21"/>
          <w:szCs w:val="21"/>
        </w:rPr>
      </w:pPr>
      <w:ins w:id="1900" w:author="Unknown Author" w:date="2021-11-01T18:22:06Z">
        <w:r>
          <w:rPr>
            <w:rFonts w:ascii="Times New Roman" w:hAnsi="Times New Roman"/>
            <w:sz w:val="21"/>
            <w:szCs w:val="21"/>
          </w:rPr>
        </w:r>
      </w:ins>
    </w:p>
    <w:p>
      <w:pPr>
        <w:pStyle w:val="BodyText2"/>
        <w:ind w:left="0" w:right="0" w:hanging="0"/>
        <w:rPr>
          <w:rFonts w:ascii="Times New Roman" w:hAnsi="Times New Roman"/>
          <w:ins w:id="1903" w:author="Unknown Author" w:date="2021-11-01T18:22:06Z"/>
          <w:sz w:val="21"/>
          <w:szCs w:val="21"/>
        </w:rPr>
      </w:pPr>
      <w:ins w:id="1902" w:author="Unknown Author" w:date="2021-11-01T18:22:06Z">
        <w:r>
          <w:rPr>
            <w:rFonts w:ascii="Times New Roman" w:hAnsi="Times New Roman"/>
            <w:sz w:val="21"/>
            <w:szCs w:val="21"/>
          </w:rPr>
        </w:r>
      </w:ins>
    </w:p>
    <w:p>
      <w:pPr>
        <w:pStyle w:val="BodyText2"/>
        <w:ind w:left="0" w:right="0" w:hanging="0"/>
        <w:rPr>
          <w:rFonts w:ascii="Times New Roman" w:hAnsi="Times New Roman"/>
          <w:ins w:id="1905" w:author="Unknown Author" w:date="2021-11-01T18:22:06Z"/>
          <w:sz w:val="21"/>
          <w:szCs w:val="21"/>
        </w:rPr>
      </w:pPr>
      <w:ins w:id="1904" w:author="Unknown Author" w:date="2021-11-01T18:22:06Z">
        <w:r>
          <w:rPr>
            <w:rFonts w:ascii="Times New Roman" w:hAnsi="Times New Roman"/>
            <w:sz w:val="21"/>
            <w:szCs w:val="21"/>
          </w:rPr>
        </w:r>
      </w:ins>
    </w:p>
    <w:p>
      <w:pPr>
        <w:pStyle w:val="BodyText2"/>
        <w:ind w:left="0" w:right="0" w:hanging="0"/>
        <w:rPr>
          <w:rFonts w:ascii="Times New Roman" w:hAnsi="Times New Roman"/>
          <w:ins w:id="1907" w:author="Unknown Author" w:date="2021-11-01T18:22:06Z"/>
          <w:sz w:val="21"/>
          <w:szCs w:val="21"/>
        </w:rPr>
      </w:pPr>
      <w:ins w:id="1906" w:author="Unknown Author" w:date="2021-11-01T18:22:06Z">
        <w:r>
          <w:rPr>
            <w:rFonts w:ascii="Times New Roman" w:hAnsi="Times New Roman"/>
            <w:sz w:val="21"/>
            <w:szCs w:val="21"/>
          </w:rPr>
        </w:r>
      </w:ins>
    </w:p>
    <w:p>
      <w:pPr>
        <w:pStyle w:val="BodyText2"/>
        <w:ind w:left="0" w:right="0" w:hanging="0"/>
        <w:rPr>
          <w:rFonts w:ascii="Times New Roman" w:hAnsi="Times New Roman"/>
          <w:ins w:id="1909" w:author="Unknown Author" w:date="2021-11-01T18:22:06Z"/>
          <w:sz w:val="21"/>
          <w:szCs w:val="21"/>
        </w:rPr>
      </w:pPr>
      <w:ins w:id="1908" w:author="Unknown Author" w:date="2021-11-01T18:22:06Z">
        <w:r>
          <w:rPr>
            <w:rFonts w:ascii="Times New Roman" w:hAnsi="Times New Roman"/>
            <w:sz w:val="21"/>
            <w:szCs w:val="21"/>
          </w:rPr>
        </w:r>
      </w:ins>
    </w:p>
    <w:p>
      <w:pPr>
        <w:pStyle w:val="BodyText2"/>
        <w:ind w:left="0" w:right="0" w:hanging="0"/>
        <w:rPr>
          <w:rFonts w:ascii="Times New Roman" w:hAnsi="Times New Roman"/>
          <w:ins w:id="1911" w:author="Unknown Author" w:date="2021-11-01T18:22:06Z"/>
          <w:sz w:val="21"/>
          <w:szCs w:val="21"/>
        </w:rPr>
      </w:pPr>
      <w:ins w:id="1910" w:author="Unknown Author" w:date="2021-11-01T18:22:06Z">
        <w:r>
          <w:rPr>
            <w:rFonts w:ascii="Times New Roman" w:hAnsi="Times New Roman"/>
            <w:sz w:val="21"/>
            <w:szCs w:val="21"/>
          </w:rPr>
        </w:r>
      </w:ins>
    </w:p>
    <w:p>
      <w:pPr>
        <w:pStyle w:val="BodyText2"/>
        <w:ind w:left="0" w:right="0" w:hanging="0"/>
        <w:rPr>
          <w:rFonts w:ascii="Times New Roman" w:hAnsi="Times New Roman"/>
          <w:ins w:id="1913" w:author="Unknown Author" w:date="2021-11-01T18:22:06Z"/>
          <w:sz w:val="21"/>
          <w:szCs w:val="21"/>
        </w:rPr>
      </w:pPr>
      <w:ins w:id="1912" w:author="Unknown Author" w:date="2021-11-01T18:22:06Z">
        <w:r>
          <w:rPr>
            <w:rFonts w:ascii="Times New Roman" w:hAnsi="Times New Roman"/>
            <w:sz w:val="21"/>
            <w:szCs w:val="21"/>
          </w:rPr>
        </w:r>
      </w:ins>
    </w:p>
    <w:p>
      <w:pPr>
        <w:pStyle w:val="BodyText2"/>
        <w:ind w:left="0" w:right="0" w:hanging="0"/>
        <w:rPr>
          <w:rFonts w:ascii="Times New Roman" w:hAnsi="Times New Roman"/>
          <w:ins w:id="1915" w:author="Unknown Author" w:date="2021-11-01T18:22:06Z"/>
          <w:sz w:val="21"/>
          <w:szCs w:val="21"/>
        </w:rPr>
      </w:pPr>
      <w:ins w:id="1914" w:author="Unknown Author" w:date="2021-11-01T18:22:06Z">
        <w:r>
          <w:rPr>
            <w:rFonts w:ascii="Times New Roman" w:hAnsi="Times New Roman"/>
            <w:sz w:val="21"/>
            <w:szCs w:val="21"/>
          </w:rPr>
        </w:r>
      </w:ins>
    </w:p>
    <w:p>
      <w:pPr>
        <w:pStyle w:val="BodyText2"/>
        <w:ind w:left="0" w:right="0" w:hanging="0"/>
        <w:rPr>
          <w:rFonts w:ascii="Times New Roman" w:hAnsi="Times New Roman"/>
          <w:ins w:id="1917" w:author="Unknown Author" w:date="2021-11-01T18:22:06Z"/>
          <w:sz w:val="21"/>
          <w:szCs w:val="21"/>
        </w:rPr>
      </w:pPr>
      <w:ins w:id="1916" w:author="Unknown Author" w:date="2021-11-01T18:22:06Z">
        <w:r>
          <w:rPr>
            <w:rFonts w:ascii="Times New Roman" w:hAnsi="Times New Roman"/>
            <w:sz w:val="21"/>
            <w:szCs w:val="21"/>
          </w:rPr>
        </w:r>
      </w:ins>
    </w:p>
    <w:p>
      <w:pPr>
        <w:pStyle w:val="BodyText2"/>
        <w:ind w:left="0" w:right="0" w:hanging="0"/>
        <w:rPr>
          <w:rFonts w:ascii="Times New Roman" w:hAnsi="Times New Roman"/>
          <w:ins w:id="1919" w:author="Unknown Author" w:date="2021-11-01T18:22:06Z"/>
          <w:sz w:val="21"/>
          <w:szCs w:val="21"/>
        </w:rPr>
      </w:pPr>
      <w:ins w:id="1918" w:author="Unknown Author" w:date="2021-11-01T18:22:06Z">
        <w:r>
          <w:rPr>
            <w:rFonts w:ascii="Times New Roman" w:hAnsi="Times New Roman"/>
            <w:sz w:val="21"/>
            <w:szCs w:val="21"/>
          </w:rPr>
        </w:r>
      </w:ins>
    </w:p>
    <w:p>
      <w:pPr>
        <w:pStyle w:val="BodyText2"/>
        <w:ind w:left="0" w:right="0" w:hanging="0"/>
        <w:rPr>
          <w:rFonts w:ascii="Times New Roman" w:hAnsi="Times New Roman"/>
          <w:ins w:id="1921" w:author="Unknown Author" w:date="2021-11-01T18:22:06Z"/>
          <w:sz w:val="21"/>
          <w:szCs w:val="21"/>
        </w:rPr>
      </w:pPr>
      <w:ins w:id="1920" w:author="Unknown Author" w:date="2021-11-01T18:22:06Z">
        <w:r>
          <w:rPr>
            <w:rFonts w:ascii="Times New Roman" w:hAnsi="Times New Roman"/>
            <w:sz w:val="21"/>
            <w:szCs w:val="21"/>
          </w:rPr>
        </w:r>
      </w:ins>
    </w:p>
    <w:p>
      <w:pPr>
        <w:pStyle w:val="BodyText2"/>
        <w:ind w:left="0" w:right="0" w:hanging="0"/>
        <w:rPr>
          <w:rFonts w:ascii="Times New Roman" w:hAnsi="Times New Roman"/>
          <w:ins w:id="1923" w:author="Unknown Author" w:date="2021-11-01T18:22:06Z"/>
          <w:sz w:val="21"/>
          <w:szCs w:val="21"/>
        </w:rPr>
      </w:pPr>
      <w:ins w:id="1922" w:author="Unknown Author" w:date="2021-11-01T18:22:06Z">
        <w:r>
          <w:rPr>
            <w:rFonts w:ascii="Times New Roman" w:hAnsi="Times New Roman"/>
            <w:sz w:val="21"/>
            <w:szCs w:val="21"/>
          </w:rPr>
        </w:r>
      </w:ins>
    </w:p>
    <w:p>
      <w:pPr>
        <w:pStyle w:val="BodyText2"/>
        <w:ind w:left="0" w:right="0" w:hanging="0"/>
        <w:rPr>
          <w:rFonts w:ascii="Times New Roman" w:hAnsi="Times New Roman"/>
          <w:ins w:id="1925" w:author="Unknown Author" w:date="2021-11-01T18:22:06Z"/>
          <w:sz w:val="21"/>
          <w:szCs w:val="21"/>
        </w:rPr>
      </w:pPr>
      <w:ins w:id="1924" w:author="Unknown Author" w:date="2021-11-01T18:22:06Z">
        <w:r>
          <w:rPr>
            <w:rFonts w:ascii="Times New Roman" w:hAnsi="Times New Roman"/>
            <w:sz w:val="21"/>
            <w:szCs w:val="21"/>
          </w:rPr>
          <w:t>3. Training Model:</w:t>
        </w:r>
      </w:ins>
    </w:p>
    <w:p>
      <w:pPr>
        <w:pStyle w:val="BodyText2"/>
        <w:ind w:left="0" w:right="0" w:hanging="0"/>
        <w:rPr>
          <w:rFonts w:ascii="Times New Roman" w:hAnsi="Times New Roman"/>
          <w:ins w:id="1927" w:author="Unknown Author" w:date="2021-11-01T18:22:06Z"/>
          <w:sz w:val="21"/>
          <w:szCs w:val="21"/>
        </w:rPr>
      </w:pPr>
      <w:ins w:id="1926" w:author="Unknown Author" w:date="2021-11-01T18:22:06Z">
        <w:r>
          <w:rPr>
            <w:rFonts w:ascii="Times New Roman" w:hAnsi="Times New Roman"/>
            <w:sz w:val="21"/>
            <w:szCs w:val="21"/>
          </w:rPr>
        </w:r>
      </w:ins>
    </w:p>
    <w:p>
      <w:pPr>
        <w:pStyle w:val="BodyText2"/>
        <w:ind w:left="0" w:right="0" w:hanging="0"/>
        <w:rPr>
          <w:rFonts w:ascii="Times New Roman" w:hAnsi="Times New Roman"/>
          <w:ins w:id="1929" w:author="Unknown Author" w:date="2021-11-01T18:22:06Z"/>
          <w:sz w:val="21"/>
          <w:szCs w:val="21"/>
        </w:rPr>
      </w:pPr>
      <w:ins w:id="1928" w:author="Unknown Author" w:date="2021-11-01T18:22:06Z">
        <w:r>
          <w:rPr>
            <w:rFonts w:ascii="Times New Roman" w:hAnsi="Times New Roman"/>
            <w:sz w:val="21"/>
            <w:szCs w:val="21"/>
          </w:rPr>
        </w:r>
      </w:ins>
    </w:p>
    <w:p>
      <w:pPr>
        <w:pStyle w:val="BodyText2"/>
        <w:ind w:left="0" w:right="0" w:hanging="0"/>
        <w:rPr>
          <w:rFonts w:ascii="Times New Roman" w:hAnsi="Times New Roman"/>
          <w:ins w:id="1931" w:author="Unknown Author" w:date="2021-11-01T18:22:06Z"/>
          <w:sz w:val="21"/>
          <w:szCs w:val="21"/>
        </w:rPr>
      </w:pPr>
      <w:ins w:id="1930" w:author="Unknown Author" w:date="2021-11-01T18:22:06Z">
        <w:r>
          <w:rPr>
            <w:rFonts w:ascii="Times New Roman" w:hAnsi="Times New Roman"/>
            <w:sz w:val="21"/>
            <w:szCs w:val="2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96075" cy="3216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96075" cy="3216275"/>
                      </a:xfrm>
                      <a:prstGeom prst="rect">
                        <a:avLst/>
                      </a:prstGeom>
                    </pic:spPr>
                  </pic:pic>
                </a:graphicData>
              </a:graphic>
            </wp:anchor>
          </w:drawing>
        </w:r>
      </w:ins>
    </w:p>
    <w:p>
      <w:pPr>
        <w:pStyle w:val="BodyText2"/>
        <w:ind w:left="0" w:right="0" w:hanging="0"/>
        <w:rPr>
          <w:rFonts w:ascii="Times New Roman" w:hAnsi="Times New Roman"/>
          <w:ins w:id="1933" w:author="Unknown Author" w:date="2021-11-01T18:22:06Z"/>
          <w:sz w:val="21"/>
          <w:szCs w:val="21"/>
        </w:rPr>
      </w:pPr>
      <w:ins w:id="1932" w:author="Unknown Author" w:date="2021-11-01T18:22:06Z">
        <w:r>
          <w:rPr>
            <w:rFonts w:ascii="Times New Roman" w:hAnsi="Times New Roman"/>
            <w:sz w:val="21"/>
            <w:szCs w:val="21"/>
          </w:rPr>
        </w:r>
      </w:ins>
    </w:p>
    <w:p>
      <w:pPr>
        <w:pStyle w:val="BodyText2"/>
        <w:ind w:left="0" w:right="0" w:hanging="0"/>
        <w:rPr>
          <w:rFonts w:ascii="Times New Roman" w:hAnsi="Times New Roman"/>
          <w:sz w:val="21"/>
          <w:szCs w:val="21"/>
        </w:rPr>
      </w:pPr>
      <w:ins w:id="1934" w:author="Unknown Author" w:date="2021-11-01T18:22:06Z">
        <w:r>
          <w:rPr>
            <w:rFonts w:ascii="Times New Roman" w:hAnsi="Times New Roman"/>
            <w:sz w:val="21"/>
            <w:szCs w:val="21"/>
          </w:rPr>
          <w:t xml:space="preserve">   </w:t>
        </w:r>
      </w:ins>
    </w:p>
    <w:p>
      <w:pPr>
        <w:pStyle w:val="BodyText2"/>
        <w:ind w:left="0" w:right="0" w:hanging="0"/>
        <w:rPr>
          <w:rFonts w:ascii="Times New Roman" w:hAnsi="Times New Roman"/>
          <w:sz w:val="21"/>
          <w:szCs w:val="21"/>
          <w:del w:id="1938" w:author="Unknown Author" w:date="2021-11-01T17:50:29Z"/>
        </w:rPr>
      </w:pPr>
      <w:del w:id="1935" w:author="Unknown Author" w:date="2021-11-01T17:50:29Z">
        <w:r>
          <w:rPr>
            <w:rFonts w:ascii="Times New Roman" w:hAnsi="Times New Roman"/>
            <w:sz w:val="21"/>
            <w:szCs w:val="21"/>
          </w:rPr>
          <w:delText>This subkey provides data capture settings for general Service Object logging. The Cash Changer data capture will include the CashChanger interface and device level logging.</w:delText>
        </w:r>
      </w:del>
      <w:del w:id="1936" w:author="Unknown Author" w:date="2021-11-01T17:50:2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937" w:author="Unknown Author" w:date="2021-11-01T17:50:29Z">
        <w:r>
          <w:rPr>
            <w:rFonts w:ascii="Times New Roman" w:hAnsi="Times New Roman"/>
            <w:sz w:val="21"/>
            <w:szCs w:val="21"/>
          </w:rPr>
          <w:delText xml:space="preserve"> DataCapture</w:delText>
        </w:r>
      </w:del>
    </w:p>
    <w:p>
      <w:pPr>
        <w:pStyle w:val="BodyText2"/>
        <w:ind w:left="0" w:right="0" w:hanging="0"/>
        <w:rPr>
          <w:rFonts w:ascii="Times New Roman" w:hAnsi="Times New Roman"/>
          <w:sz w:val="21"/>
          <w:szCs w:val="21"/>
          <w:del w:id="1940" w:author="Unknown Author" w:date="2021-11-01T17:50:29Z"/>
        </w:rPr>
      </w:pPr>
      <w:del w:id="1939" w:author="Unknown Author" w:date="2021-11-01T17:50:29Z">
        <w:r>
          <w:rPr>
            <w:rFonts w:ascii="Times New Roman" w:hAnsi="Times New Roman"/>
            <w:sz w:val="21"/>
            <w:szCs w:val="21"/>
          </w:rPr>
        </w:r>
      </w:del>
    </w:p>
    <w:p>
      <w:pPr>
        <w:pStyle w:val="BodyText2"/>
        <w:ind w:left="0" w:right="0" w:hanging="0"/>
        <w:rPr>
          <w:rFonts w:ascii="Times New Roman" w:hAnsi="Times New Roman"/>
          <w:sz w:val="21"/>
          <w:szCs w:val="21"/>
        </w:rPr>
      </w:pPr>
      <w:r>
        <w:rPr>
          <w:rFonts w:ascii="Times New Roman" w:hAnsi="Times New Roman"/>
          <w:sz w:val="21"/>
          <w:szCs w:val="21"/>
        </w:rPr>
      </w:r>
    </w:p>
    <w:p>
      <w:pPr>
        <w:pStyle w:val="BodyText2"/>
        <w:ind w:left="0" w:right="0" w:hanging="0"/>
        <w:rPr>
          <w:rFonts w:ascii="Times New Roman" w:hAnsi="Times New Roman"/>
          <w:sz w:val="21"/>
          <w:szCs w:val="21"/>
          <w:del w:id="1944" w:author="Unknown Author" w:date="2021-11-01T17:50:29Z"/>
        </w:rPr>
      </w:pPr>
      <w:del w:id="1941" w:author="Unknown Author" w:date="2021-11-01T17:50:29Z">
        <w:r>
          <w:rPr>
            <w:rFonts w:ascii="Times New Roman" w:hAnsi="Times New Roman"/>
            <w:sz w:val="21"/>
            <w:szCs w:val="21"/>
          </w:rPr>
          <w:delText>This subkey specifies the DirectIO commands supported for the Cash Changer interface by the NCRCoinRecycler Service Object. The format is important as the ScotCashChangerCO will read this hive to determine which DirectIO commands go to coins and which ones go to bills.</w:delText>
        </w:r>
      </w:del>
      <w:del w:id="1942" w:author="Unknown Author" w:date="2021-11-01T17:50:2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943" w:author="Unknown Author" w:date="2021-11-01T17:50:29Z">
        <w:r>
          <w:rPr>
            <w:rFonts w:ascii="Times New Roman" w:hAnsi="Times New Roman"/>
            <w:sz w:val="21"/>
            <w:szCs w:val="21"/>
          </w:rPr>
          <w:delText xml:space="preserve"> Info_AvailableDirectIO</w:delText>
        </w:r>
      </w:del>
    </w:p>
    <w:p>
      <w:pPr>
        <w:pStyle w:val="BodyText2"/>
        <w:ind w:left="0" w:right="0" w:hanging="0"/>
        <w:rPr>
          <w:rFonts w:ascii="Times New Roman" w:hAnsi="Times New Roman"/>
          <w:sz w:val="21"/>
          <w:szCs w:val="21"/>
          <w:del w:id="1946" w:author="Unknown Author" w:date="2021-11-01T17:50:29Z"/>
        </w:rPr>
      </w:pPr>
      <w:del w:id="1945" w:author="Unknown Author" w:date="2021-11-01T17:50:29Z">
        <w:r>
          <w:rPr>
            <w:rFonts w:ascii="Times New Roman" w:hAnsi="Times New Roman"/>
            <w:sz w:val="21"/>
            <w:szCs w:val="21"/>
          </w:rPr>
        </w:r>
      </w:del>
    </w:p>
    <w:p>
      <w:pPr>
        <w:pStyle w:val="BodyText2"/>
        <w:ind w:left="0" w:right="0" w:hanging="0"/>
        <w:rPr>
          <w:rFonts w:ascii="Times New Roman" w:hAnsi="Times New Roman"/>
          <w:sz w:val="21"/>
          <w:szCs w:val="21"/>
        </w:rPr>
      </w:pPr>
      <w:r>
        <w:rPr>
          <w:rFonts w:ascii="Times New Roman" w:hAnsi="Times New Roman"/>
          <w:sz w:val="21"/>
          <w:szCs w:val="21"/>
        </w:rPr>
      </w:r>
    </w:p>
    <w:p>
      <w:pPr>
        <w:pStyle w:val="BodyText2"/>
        <w:ind w:left="0" w:right="0" w:hanging="0"/>
        <w:rPr>
          <w:rFonts w:ascii="Times New Roman" w:hAnsi="Times New Roman"/>
          <w:sz w:val="21"/>
          <w:szCs w:val="21"/>
          <w:del w:id="1950" w:author="Unknown Author" w:date="2021-11-01T17:50:29Z"/>
        </w:rPr>
      </w:pPr>
      <w:del w:id="1947" w:author="Unknown Author" w:date="2021-11-01T17:50:29Z">
        <w:r>
          <w:rPr>
            <w:rFonts w:ascii="Times New Roman" w:hAnsi="Times New Roman"/>
            <w:sz w:val="21"/>
            <w:szCs w:val="21"/>
          </w:rPr>
          <w:delText>This subkey only under the main Cash Changer profile for the NCRCoinRecycler Service Object provides information about the internal changes to the Service Object.</w:delText>
        </w:r>
      </w:del>
      <w:del w:id="1948" w:author="Unknown Author" w:date="2021-11-01T17:50:2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949" w:author="Unknown Author" w:date="2021-11-01T17:50:29Z">
        <w:r>
          <w:rPr>
            <w:rFonts w:ascii="Times New Roman" w:hAnsi="Times New Roman"/>
            <w:sz w:val="21"/>
            <w:szCs w:val="21"/>
          </w:rPr>
          <w:delText xml:space="preserve"> Info_VersionUpdate</w:delText>
        </w:r>
      </w:del>
    </w:p>
    <w:p>
      <w:pPr>
        <w:pStyle w:val="BodyText2"/>
        <w:ind w:left="0" w:right="0" w:hanging="0"/>
        <w:rPr>
          <w:rFonts w:ascii="Times New Roman" w:hAnsi="Times New Roman"/>
          <w:sz w:val="21"/>
          <w:szCs w:val="21"/>
          <w:del w:id="1952" w:author="Unknown Author" w:date="2021-11-01T17:50:29Z"/>
        </w:rPr>
      </w:pPr>
      <w:del w:id="1951" w:author="Unknown Author" w:date="2021-11-01T17:50:29Z">
        <w:r>
          <w:rPr>
            <w:rFonts w:ascii="Times New Roman" w:hAnsi="Times New Roman"/>
            <w:sz w:val="21"/>
            <w:szCs w:val="21"/>
          </w:rPr>
        </w:r>
      </w:del>
    </w:p>
    <w:p>
      <w:pPr>
        <w:pStyle w:val="BodyText2"/>
        <w:ind w:left="0" w:right="0" w:hanging="0"/>
        <w:rPr>
          <w:rFonts w:ascii="Times New Roman" w:hAnsi="Times New Roman"/>
          <w:ins w:id="1954" w:author="Unknown Author" w:date="2021-11-01T18:25:47Z"/>
          <w:sz w:val="21"/>
          <w:szCs w:val="21"/>
        </w:rPr>
      </w:pPr>
      <w:ins w:id="1953" w:author="Unknown Author" w:date="2021-11-01T18:25:47Z">
        <w:r>
          <w:rPr>
            <w:rFonts w:ascii="Times New Roman" w:hAnsi="Times New Roman"/>
            <w:sz w:val="21"/>
            <w:szCs w:val="21"/>
          </w:rPr>
        </w:r>
      </w:ins>
    </w:p>
    <w:p>
      <w:pPr>
        <w:pStyle w:val="BodyText2"/>
        <w:ind w:left="0" w:right="0" w:hanging="0"/>
        <w:rPr>
          <w:rFonts w:ascii="Times New Roman" w:hAnsi="Times New Roman"/>
          <w:ins w:id="1956" w:author="Unknown Author" w:date="2021-11-01T18:25:47Z"/>
          <w:sz w:val="21"/>
          <w:szCs w:val="21"/>
        </w:rPr>
      </w:pPr>
      <w:ins w:id="1955" w:author="Unknown Author" w:date="2021-11-01T18:25:47Z">
        <w:r>
          <w:rPr>
            <w:rFonts w:ascii="Times New Roman" w:hAnsi="Times New Roman"/>
            <w:sz w:val="21"/>
            <w:szCs w:val="21"/>
          </w:rPr>
        </w:r>
      </w:ins>
    </w:p>
    <w:p>
      <w:pPr>
        <w:pStyle w:val="BodyText2"/>
        <w:ind w:left="0" w:right="0" w:hanging="0"/>
        <w:rPr>
          <w:rFonts w:ascii="Times New Roman" w:hAnsi="Times New Roman"/>
          <w:ins w:id="1958" w:author="Unknown Author" w:date="2021-11-01T18:25:47Z"/>
          <w:sz w:val="21"/>
          <w:szCs w:val="21"/>
        </w:rPr>
      </w:pPr>
      <w:ins w:id="1957" w:author="Unknown Author" w:date="2021-11-01T18:25:47Z">
        <w:r>
          <w:rPr>
            <w:rFonts w:ascii="Times New Roman" w:hAnsi="Times New Roman"/>
            <w:sz w:val="21"/>
            <w:szCs w:val="21"/>
          </w:rPr>
        </w:r>
      </w:ins>
    </w:p>
    <w:p>
      <w:pPr>
        <w:pStyle w:val="BodyText2"/>
        <w:ind w:left="0" w:right="0" w:hanging="0"/>
        <w:rPr>
          <w:rFonts w:ascii="Times New Roman" w:hAnsi="Times New Roman"/>
          <w:ins w:id="1960" w:author="Unknown Author" w:date="2021-11-01T18:25:47Z"/>
          <w:sz w:val="21"/>
          <w:szCs w:val="21"/>
        </w:rPr>
      </w:pPr>
      <w:ins w:id="1959" w:author="Unknown Author" w:date="2021-11-01T18:25:47Z">
        <w:r>
          <w:rPr>
            <w:rFonts w:ascii="Times New Roman" w:hAnsi="Times New Roman"/>
            <w:sz w:val="21"/>
            <w:szCs w:val="21"/>
          </w:rPr>
        </w:r>
      </w:ins>
    </w:p>
    <w:p>
      <w:pPr>
        <w:pStyle w:val="BodyText2"/>
        <w:ind w:left="0" w:right="0" w:hanging="0"/>
        <w:rPr>
          <w:rFonts w:ascii="Times New Roman" w:hAnsi="Times New Roman"/>
          <w:ins w:id="1962" w:author="Unknown Author" w:date="2021-11-01T18:25:47Z"/>
          <w:sz w:val="21"/>
          <w:szCs w:val="21"/>
        </w:rPr>
      </w:pPr>
      <w:ins w:id="1961" w:author="Unknown Author" w:date="2021-11-01T18:25:47Z">
        <w:r>
          <w:rPr>
            <w:rFonts w:ascii="Times New Roman" w:hAnsi="Times New Roman"/>
            <w:sz w:val="21"/>
            <w:szCs w:val="21"/>
          </w:rPr>
        </w:r>
      </w:ins>
    </w:p>
    <w:p>
      <w:pPr>
        <w:pStyle w:val="BodyText2"/>
        <w:ind w:left="0" w:right="0" w:hanging="0"/>
        <w:rPr>
          <w:rFonts w:ascii="Times New Roman" w:hAnsi="Times New Roman"/>
          <w:ins w:id="1964" w:author="Unknown Author" w:date="2021-11-01T18:25:47Z"/>
          <w:sz w:val="21"/>
          <w:szCs w:val="21"/>
        </w:rPr>
      </w:pPr>
      <w:ins w:id="1963" w:author="Unknown Author" w:date="2021-11-01T18:25:47Z">
        <w:r>
          <w:rPr>
            <w:rFonts w:ascii="Times New Roman" w:hAnsi="Times New Roman"/>
            <w:sz w:val="21"/>
            <w:szCs w:val="21"/>
          </w:rPr>
        </w:r>
      </w:ins>
    </w:p>
    <w:p>
      <w:pPr>
        <w:pStyle w:val="BodyText2"/>
        <w:ind w:left="0" w:right="0" w:hanging="0"/>
        <w:rPr>
          <w:rFonts w:ascii="Times New Roman" w:hAnsi="Times New Roman"/>
          <w:ins w:id="1966" w:author="Unknown Author" w:date="2021-11-01T18:25:47Z"/>
          <w:sz w:val="21"/>
          <w:szCs w:val="21"/>
        </w:rPr>
      </w:pPr>
      <w:ins w:id="1965" w:author="Unknown Author" w:date="2021-11-01T18:25:47Z">
        <w:r>
          <w:rPr>
            <w:rFonts w:ascii="Times New Roman" w:hAnsi="Times New Roman"/>
            <w:sz w:val="21"/>
            <w:szCs w:val="21"/>
          </w:rPr>
        </w:r>
      </w:ins>
    </w:p>
    <w:p>
      <w:pPr>
        <w:pStyle w:val="BodyText2"/>
        <w:ind w:left="0" w:right="0" w:hanging="0"/>
        <w:rPr>
          <w:rFonts w:ascii="Times New Roman" w:hAnsi="Times New Roman"/>
          <w:ins w:id="1968" w:author="Unknown Author" w:date="2021-11-01T18:25:47Z"/>
          <w:sz w:val="21"/>
          <w:szCs w:val="21"/>
        </w:rPr>
      </w:pPr>
      <w:ins w:id="1967" w:author="Unknown Author" w:date="2021-11-01T18:25:47Z">
        <w:r>
          <w:rPr>
            <w:rFonts w:ascii="Times New Roman" w:hAnsi="Times New Roman"/>
            <w:sz w:val="21"/>
            <w:szCs w:val="21"/>
          </w:rPr>
        </w:r>
      </w:ins>
    </w:p>
    <w:p>
      <w:pPr>
        <w:pStyle w:val="BodyText2"/>
        <w:ind w:left="0" w:right="0" w:hanging="0"/>
        <w:rPr>
          <w:rFonts w:ascii="Times New Roman" w:hAnsi="Times New Roman"/>
          <w:ins w:id="1970" w:author="Unknown Author" w:date="2021-11-01T18:25:47Z"/>
          <w:sz w:val="21"/>
          <w:szCs w:val="21"/>
        </w:rPr>
      </w:pPr>
      <w:ins w:id="1969" w:author="Unknown Author" w:date="2021-11-01T18:25:47Z">
        <w:r>
          <w:rPr>
            <w:rFonts w:ascii="Times New Roman" w:hAnsi="Times New Roman"/>
            <w:sz w:val="21"/>
            <w:szCs w:val="21"/>
          </w:rPr>
        </w:r>
      </w:ins>
    </w:p>
    <w:p>
      <w:pPr>
        <w:pStyle w:val="BodyText2"/>
        <w:ind w:left="0" w:right="0" w:hanging="0"/>
        <w:rPr>
          <w:rFonts w:ascii="Times New Roman" w:hAnsi="Times New Roman"/>
          <w:ins w:id="1972" w:author="Unknown Author" w:date="2021-11-01T18:25:47Z"/>
          <w:sz w:val="21"/>
          <w:szCs w:val="21"/>
        </w:rPr>
      </w:pPr>
      <w:ins w:id="1971" w:author="Unknown Author" w:date="2021-11-01T18:25:47Z">
        <w:r>
          <w:rPr>
            <w:rFonts w:ascii="Times New Roman" w:hAnsi="Times New Roman"/>
            <w:sz w:val="21"/>
            <w:szCs w:val="21"/>
          </w:rPr>
        </w:r>
      </w:ins>
    </w:p>
    <w:p>
      <w:pPr>
        <w:pStyle w:val="BodyText2"/>
        <w:ind w:left="0" w:right="0" w:hanging="0"/>
        <w:rPr>
          <w:rFonts w:ascii="Times New Roman" w:hAnsi="Times New Roman"/>
          <w:ins w:id="1974" w:author="Unknown Author" w:date="2021-11-01T18:25:47Z"/>
          <w:sz w:val="21"/>
          <w:szCs w:val="21"/>
        </w:rPr>
      </w:pPr>
      <w:ins w:id="1973" w:author="Unknown Author" w:date="2021-11-01T18:25:47Z">
        <w:r>
          <w:rPr>
            <w:rFonts w:ascii="Times New Roman" w:hAnsi="Times New Roman"/>
            <w:sz w:val="21"/>
            <w:szCs w:val="21"/>
          </w:rPr>
        </w:r>
      </w:ins>
    </w:p>
    <w:p>
      <w:pPr>
        <w:pStyle w:val="BodyText2"/>
        <w:ind w:left="0" w:right="0" w:hanging="0"/>
        <w:rPr>
          <w:rFonts w:ascii="Times New Roman" w:hAnsi="Times New Roman"/>
          <w:ins w:id="1976" w:author="Unknown Author" w:date="2021-11-01T18:25:47Z"/>
          <w:sz w:val="21"/>
          <w:szCs w:val="21"/>
        </w:rPr>
      </w:pPr>
      <w:ins w:id="1975" w:author="Unknown Author" w:date="2021-11-01T18:25:47Z">
        <w:r>
          <w:rPr>
            <w:rFonts w:ascii="Times New Roman" w:hAnsi="Times New Roman"/>
            <w:sz w:val="21"/>
            <w:szCs w:val="21"/>
          </w:rPr>
        </w:r>
      </w:ins>
    </w:p>
    <w:p>
      <w:pPr>
        <w:pStyle w:val="BodyText2"/>
        <w:ind w:left="0" w:right="0" w:hanging="0"/>
        <w:rPr>
          <w:rFonts w:ascii="Times New Roman" w:hAnsi="Times New Roman"/>
          <w:ins w:id="1978" w:author="Unknown Author" w:date="2021-11-01T18:25:47Z"/>
          <w:sz w:val="21"/>
          <w:szCs w:val="21"/>
        </w:rPr>
      </w:pPr>
      <w:ins w:id="1977" w:author="Unknown Author" w:date="2021-11-01T18:25:47Z">
        <w:r>
          <w:rPr>
            <w:rFonts w:ascii="Times New Roman" w:hAnsi="Times New Roman"/>
            <w:sz w:val="21"/>
            <w:szCs w:val="21"/>
          </w:rPr>
        </w:r>
      </w:ins>
    </w:p>
    <w:p>
      <w:pPr>
        <w:pStyle w:val="BodyText2"/>
        <w:ind w:left="0" w:right="0" w:hanging="0"/>
        <w:rPr>
          <w:rFonts w:ascii="Times New Roman" w:hAnsi="Times New Roman"/>
          <w:ins w:id="1980" w:author="Unknown Author" w:date="2021-11-01T18:25:47Z"/>
          <w:sz w:val="21"/>
          <w:szCs w:val="21"/>
        </w:rPr>
      </w:pPr>
      <w:ins w:id="1979" w:author="Unknown Author" w:date="2021-11-01T18:25:47Z">
        <w:r>
          <w:rPr>
            <w:rFonts w:ascii="Times New Roman" w:hAnsi="Times New Roman"/>
            <w:sz w:val="21"/>
            <w:szCs w:val="21"/>
          </w:rPr>
        </w:r>
      </w:ins>
    </w:p>
    <w:p>
      <w:pPr>
        <w:pStyle w:val="BodyText2"/>
        <w:ind w:left="0" w:right="0" w:hanging="0"/>
        <w:rPr>
          <w:rFonts w:ascii="Times New Roman" w:hAnsi="Times New Roman"/>
          <w:sz w:val="21"/>
          <w:szCs w:val="21"/>
        </w:rPr>
      </w:pPr>
      <w:r>
        <w:rPr>
          <w:rFonts w:ascii="Times New Roman" w:hAnsi="Times New Roman"/>
          <w:sz w:val="21"/>
          <w:szCs w:val="21"/>
        </w:rPr>
      </w:r>
    </w:p>
    <w:p>
      <w:pPr>
        <w:pStyle w:val="BodyText2"/>
        <w:ind w:left="0" w:right="0" w:hanging="0"/>
        <w:rPr>
          <w:rFonts w:ascii="Times New Roman" w:hAnsi="Times New Roman"/>
          <w:sz w:val="21"/>
          <w:szCs w:val="21"/>
          <w:del w:id="1984" w:author="Unknown Author" w:date="2021-11-01T17:50:29Z"/>
        </w:rPr>
      </w:pPr>
      <w:del w:id="1981" w:author="Unknown Author" w:date="2021-11-01T17:50:29Z">
        <w:r>
          <w:rPr>
            <w:rFonts w:ascii="Times New Roman" w:hAnsi="Times New Roman"/>
            <w:sz w:val="21"/>
            <w:szCs w:val="21"/>
          </w:rPr>
          <w:delText>This subkey only under the main Cash Changer profile for the NCRCoinRecycler Service Object provides data capture settings for a log of concise details for currency input/ output, DirectIO and CheckHealth results.</w:delText>
        </w:r>
      </w:del>
      <w:del w:id="1982" w:author="Unknown Author" w:date="2021-11-01T17:50:29Z">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1983" w:author="Unknown Author" w:date="2021-11-01T17:50:29Z">
        <w:r>
          <w:rPr>
            <w:rFonts w:ascii="Times New Roman" w:hAnsi="Times New Roman"/>
            <w:sz w:val="21"/>
            <w:szCs w:val="21"/>
          </w:rPr>
          <w:delText xml:space="preserve"> Statistics</w:delText>
        </w:r>
      </w:del>
    </w:p>
    <w:p>
      <w:pPr>
        <w:pStyle w:val="BodyText2"/>
        <w:ind w:left="0" w:right="0" w:hanging="0"/>
        <w:rPr>
          <w:rFonts w:ascii="Times New Roman" w:hAnsi="Times New Roman"/>
          <w:sz w:val="21"/>
          <w:szCs w:val="21"/>
          <w:del w:id="1986" w:author="Unknown Author" w:date="2021-11-01T17:50:29Z"/>
        </w:rPr>
      </w:pPr>
      <w:del w:id="1985" w:author="Unknown Author" w:date="2021-11-01T17:50:29Z">
        <w:r>
          <w:rPr>
            <w:rFonts w:ascii="Times New Roman" w:hAnsi="Times New Roman"/>
            <w:sz w:val="21"/>
            <w:szCs w:val="21"/>
          </w:rPr>
        </w:r>
      </w:del>
    </w:p>
    <w:p>
      <w:pPr>
        <w:pStyle w:val="BodyText2"/>
        <w:ind w:left="0" w:right="0" w:hanging="0"/>
        <w:rPr>
          <w:rFonts w:ascii="Times New Roman" w:hAnsi="Times New Roman"/>
          <w:ins w:id="1988" w:author="Unknown Author" w:date="2021-11-01T18:25:04Z"/>
          <w:sz w:val="21"/>
          <w:szCs w:val="21"/>
        </w:rPr>
      </w:pPr>
      <w:ins w:id="1987" w:author="Unknown Author" w:date="2021-11-01T18:25:04Z">
        <w:r>
          <w:rPr>
            <w:rFonts w:ascii="Times New Roman" w:hAnsi="Times New Roman"/>
            <w:sz w:val="21"/>
            <w:szCs w:val="21"/>
          </w:rPr>
          <w:t>4. Predict Category of the News Article:</w:t>
        </w:r>
      </w:ins>
    </w:p>
    <w:p>
      <w:pPr>
        <w:pStyle w:val="BodyText2"/>
        <w:ind w:left="0" w:right="0" w:hanging="0"/>
        <w:rPr>
          <w:rFonts w:ascii="Times New Roman" w:hAnsi="Times New Roman"/>
          <w:ins w:id="1990" w:author="Unknown Author" w:date="2021-11-01T18:25:04Z"/>
          <w:sz w:val="21"/>
          <w:szCs w:val="21"/>
        </w:rPr>
      </w:pPr>
      <w:ins w:id="1989" w:author="Unknown Author" w:date="2021-11-01T18:25:04Z">
        <w:r>
          <w:rPr>
            <w:rFonts w:ascii="Times New Roman" w:hAnsi="Times New Roman"/>
            <w:sz w:val="21"/>
            <w:szCs w:val="21"/>
          </w:rPr>
        </w:r>
      </w:ins>
    </w:p>
    <w:p>
      <w:pPr>
        <w:pStyle w:val="BodyText2"/>
        <w:ind w:left="0" w:right="0" w:hanging="0"/>
        <w:rPr>
          <w:rFonts w:ascii="Times New Roman" w:hAnsi="Times New Roman"/>
          <w:ins w:id="1992" w:author="Unknown Author" w:date="2021-11-01T18:25:04Z"/>
          <w:sz w:val="21"/>
          <w:szCs w:val="21"/>
        </w:rPr>
      </w:pPr>
      <w:ins w:id="1991" w:author="Unknown Author" w:date="2021-11-01T18:25:04Z">
        <w:r>
          <w:rPr>
            <w:rFonts w:ascii="Times New Roman" w:hAnsi="Times New Roman"/>
            <w:sz w:val="21"/>
            <w:szCs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400800" cy="4180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00800" cy="4180205"/>
                      </a:xfrm>
                      <a:prstGeom prst="rect">
                        <a:avLst/>
                      </a:prstGeom>
                    </pic:spPr>
                  </pic:pic>
                </a:graphicData>
              </a:graphic>
            </wp:anchor>
          </w:drawing>
        </w:r>
      </w:ins>
    </w:p>
    <w:p>
      <w:pPr>
        <w:pStyle w:val="BodyText2"/>
        <w:ind w:left="0" w:right="0" w:hanging="0"/>
        <w:rPr>
          <w:rFonts w:ascii="Times New Roman" w:hAnsi="Times New Roman"/>
          <w:ins w:id="1994" w:author="Unknown Author" w:date="2021-11-01T18:25:04Z"/>
          <w:sz w:val="21"/>
          <w:szCs w:val="21"/>
        </w:rPr>
      </w:pPr>
      <w:ins w:id="1993" w:author="Unknown Author" w:date="2021-11-01T18:25:04Z">
        <w:r>
          <w:rPr>
            <w:rFonts w:ascii="Times New Roman" w:hAnsi="Times New Roman"/>
            <w:sz w:val="21"/>
            <w:szCs w:val="21"/>
          </w:rPr>
        </w:r>
      </w:ins>
    </w:p>
    <w:p>
      <w:pPr>
        <w:pStyle w:val="BodyText2"/>
        <w:ind w:left="0" w:right="0" w:hanging="0"/>
        <w:rPr>
          <w:rFonts w:ascii="Times New Roman" w:hAnsi="Times New Roman"/>
          <w:ins w:id="1996" w:author="Unknown Author" w:date="2021-11-01T18:25:04Z"/>
          <w:sz w:val="21"/>
          <w:szCs w:val="21"/>
        </w:rPr>
      </w:pPr>
      <w:ins w:id="1995" w:author="Unknown Author" w:date="2021-11-01T18:25:04Z">
        <w:r>
          <w:rPr>
            <w:rFonts w:ascii="Times New Roman" w:hAnsi="Times New Roman"/>
            <w:sz w:val="21"/>
            <w:szCs w:val="21"/>
          </w:rPr>
        </w:r>
      </w:ins>
    </w:p>
    <w:p>
      <w:pPr>
        <w:pStyle w:val="BodyText2"/>
        <w:ind w:left="0" w:right="0" w:hanging="0"/>
        <w:rPr>
          <w:rFonts w:ascii="Times New Roman" w:hAnsi="Times New Roman"/>
          <w:ins w:id="1998" w:author="Unknown Author" w:date="2021-11-01T18:25:04Z"/>
          <w:sz w:val="21"/>
          <w:szCs w:val="21"/>
        </w:rPr>
      </w:pPr>
      <w:ins w:id="1997" w:author="Unknown Author" w:date="2021-11-01T18:25:04Z">
        <w:r>
          <w:rPr>
            <w:rFonts w:ascii="Times New Roman" w:hAnsi="Times New Roman"/>
            <w:sz w:val="21"/>
            <w:szCs w:val="21"/>
          </w:rPr>
        </w:r>
      </w:ins>
    </w:p>
    <w:p>
      <w:pPr>
        <w:pStyle w:val="BodyText2"/>
        <w:ind w:left="0" w:right="0" w:hanging="0"/>
        <w:rPr>
          <w:rFonts w:ascii="Times New Roman" w:hAnsi="Times New Roman"/>
          <w:ins w:id="2000" w:author="Unknown Author" w:date="2021-11-01T18:25:04Z"/>
          <w:sz w:val="21"/>
          <w:szCs w:val="21"/>
        </w:rPr>
      </w:pPr>
      <w:ins w:id="1999" w:author="Unknown Author" w:date="2021-11-01T18:25:04Z">
        <w:r>
          <w:rPr>
            <w:rFonts w:ascii="Times New Roman" w:hAnsi="Times New Roman"/>
            <w:sz w:val="21"/>
            <w:szCs w:val="21"/>
          </w:rPr>
        </w:r>
      </w:ins>
    </w:p>
    <w:p>
      <w:pPr>
        <w:pStyle w:val="BodyText2"/>
        <w:ind w:left="0" w:right="0" w:hanging="0"/>
        <w:rPr>
          <w:rFonts w:ascii="Times New Roman" w:hAnsi="Times New Roman"/>
          <w:ins w:id="2002" w:author="Unknown Author" w:date="2021-11-01T18:25:04Z"/>
          <w:sz w:val="21"/>
          <w:szCs w:val="21"/>
        </w:rPr>
      </w:pPr>
      <w:ins w:id="2001" w:author="Unknown Author" w:date="2021-11-01T18:25:04Z">
        <w:r>
          <w:rPr>
            <w:rFonts w:ascii="Times New Roman" w:hAnsi="Times New Roman"/>
            <w:sz w:val="21"/>
            <w:szCs w:val="21"/>
          </w:rPr>
        </w:r>
      </w:ins>
    </w:p>
    <w:p>
      <w:pPr>
        <w:pStyle w:val="BodyText2"/>
        <w:ind w:left="0" w:right="0" w:hanging="0"/>
        <w:rPr>
          <w:rFonts w:ascii="Times New Roman" w:hAnsi="Times New Roman"/>
          <w:ins w:id="2004" w:author="Unknown Author" w:date="2021-11-01T18:25:04Z"/>
          <w:sz w:val="21"/>
          <w:szCs w:val="21"/>
        </w:rPr>
      </w:pPr>
      <w:ins w:id="2003" w:author="Unknown Author" w:date="2021-11-01T18:25:04Z">
        <w:r>
          <w:rPr>
            <w:rFonts w:ascii="Times New Roman" w:hAnsi="Times New Roman"/>
            <w:sz w:val="21"/>
            <w:szCs w:val="21"/>
          </w:rPr>
        </w:r>
      </w:ins>
    </w:p>
    <w:p>
      <w:pPr>
        <w:pStyle w:val="BodyText2"/>
        <w:ind w:left="0" w:right="0" w:hanging="0"/>
        <w:rPr>
          <w:rFonts w:ascii="Times New Roman" w:hAnsi="Times New Roman"/>
          <w:ins w:id="2006" w:author="Unknown Author" w:date="2021-11-01T18:25:04Z"/>
          <w:sz w:val="21"/>
          <w:szCs w:val="21"/>
        </w:rPr>
      </w:pPr>
      <w:ins w:id="2005" w:author="Unknown Author" w:date="2021-11-01T18:25:04Z">
        <w:r>
          <w:rPr>
            <w:rFonts w:ascii="Times New Roman" w:hAnsi="Times New Roman"/>
            <w:sz w:val="21"/>
            <w:szCs w:val="21"/>
          </w:rPr>
        </w:r>
      </w:ins>
    </w:p>
    <w:p>
      <w:pPr>
        <w:pStyle w:val="BodyText2"/>
        <w:ind w:left="0" w:right="0" w:hanging="0"/>
        <w:rPr>
          <w:rFonts w:ascii="Times New Roman" w:hAnsi="Times New Roman"/>
          <w:ins w:id="2008" w:author="Unknown Author" w:date="2021-11-01T18:25:04Z"/>
          <w:sz w:val="21"/>
          <w:szCs w:val="21"/>
        </w:rPr>
      </w:pPr>
      <w:ins w:id="2007" w:author="Unknown Author" w:date="2021-11-01T18:25:04Z">
        <w:r>
          <w:rPr>
            <w:rFonts w:ascii="Times New Roman" w:hAnsi="Times New Roman"/>
            <w:sz w:val="21"/>
            <w:szCs w:val="21"/>
          </w:rPr>
        </w:r>
      </w:ins>
    </w:p>
    <w:p>
      <w:pPr>
        <w:pStyle w:val="BodyText2"/>
        <w:ind w:left="0" w:right="0" w:hanging="0"/>
        <w:rPr>
          <w:rFonts w:ascii="Times New Roman" w:hAnsi="Times New Roman"/>
          <w:ins w:id="2010" w:author="Unknown Author" w:date="2021-11-01T18:25:04Z"/>
          <w:sz w:val="21"/>
          <w:szCs w:val="21"/>
        </w:rPr>
      </w:pPr>
      <w:ins w:id="2009" w:author="Unknown Author" w:date="2021-11-01T18:25:04Z">
        <w:r>
          <w:rPr>
            <w:rFonts w:ascii="Times New Roman" w:hAnsi="Times New Roman"/>
            <w:sz w:val="21"/>
            <w:szCs w:val="21"/>
          </w:rPr>
        </w:r>
      </w:ins>
    </w:p>
    <w:p>
      <w:pPr>
        <w:pStyle w:val="BodyText2"/>
        <w:ind w:left="0" w:right="0" w:hanging="0"/>
        <w:rPr>
          <w:rFonts w:ascii="Times New Roman" w:hAnsi="Times New Roman"/>
          <w:ins w:id="2012" w:author="Unknown Author" w:date="2021-11-01T18:25:04Z"/>
          <w:sz w:val="21"/>
          <w:szCs w:val="21"/>
        </w:rPr>
      </w:pPr>
      <w:ins w:id="2011" w:author="Unknown Author" w:date="2021-11-01T18:25:04Z">
        <w:r>
          <w:rPr>
            <w:rFonts w:ascii="Times New Roman" w:hAnsi="Times New Roman"/>
            <w:sz w:val="21"/>
            <w:szCs w:val="21"/>
          </w:rPr>
        </w:r>
      </w:ins>
    </w:p>
    <w:p>
      <w:pPr>
        <w:pStyle w:val="BodyText2"/>
        <w:ind w:left="0" w:right="0" w:hanging="0"/>
        <w:rPr>
          <w:rFonts w:ascii="Times New Roman" w:hAnsi="Times New Roman"/>
          <w:ins w:id="2014" w:author="Unknown Author" w:date="2021-11-01T18:25:04Z"/>
          <w:sz w:val="21"/>
          <w:szCs w:val="21"/>
        </w:rPr>
      </w:pPr>
      <w:ins w:id="2013" w:author="Unknown Author" w:date="2021-11-01T18:25:04Z">
        <w:r>
          <w:rPr>
            <w:rFonts w:ascii="Times New Roman" w:hAnsi="Times New Roman"/>
            <w:sz w:val="21"/>
            <w:szCs w:val="21"/>
          </w:rPr>
        </w:r>
      </w:ins>
    </w:p>
    <w:p>
      <w:pPr>
        <w:pStyle w:val="BodyText2"/>
        <w:ind w:left="0" w:right="0" w:hanging="0"/>
        <w:rPr>
          <w:rFonts w:ascii="Times New Roman" w:hAnsi="Times New Roman"/>
          <w:ins w:id="2016" w:author="Unknown Author" w:date="2021-11-01T18:25:04Z"/>
          <w:sz w:val="21"/>
          <w:szCs w:val="21"/>
        </w:rPr>
      </w:pPr>
      <w:ins w:id="2015" w:author="Unknown Author" w:date="2021-11-01T18:25:04Z">
        <w:r>
          <w:rPr>
            <w:rFonts w:ascii="Times New Roman" w:hAnsi="Times New Roman"/>
            <w:sz w:val="21"/>
            <w:szCs w:val="21"/>
          </w:rPr>
        </w:r>
      </w:ins>
    </w:p>
    <w:p>
      <w:pPr>
        <w:pStyle w:val="BodyText2"/>
        <w:ind w:left="0" w:right="0" w:hanging="0"/>
        <w:rPr>
          <w:rFonts w:ascii="Times New Roman" w:hAnsi="Times New Roman"/>
          <w:ins w:id="2018" w:author="Unknown Author" w:date="2021-11-01T18:25:04Z"/>
          <w:sz w:val="21"/>
          <w:szCs w:val="21"/>
        </w:rPr>
      </w:pPr>
      <w:ins w:id="2017" w:author="Unknown Author" w:date="2021-11-01T18:25:04Z">
        <w:r>
          <w:rPr>
            <w:rFonts w:ascii="Times New Roman" w:hAnsi="Times New Roman"/>
            <w:sz w:val="21"/>
            <w:szCs w:val="21"/>
          </w:rPr>
        </w:r>
      </w:ins>
    </w:p>
    <w:p>
      <w:pPr>
        <w:pStyle w:val="BodyText2"/>
        <w:ind w:left="0" w:right="0" w:hanging="0"/>
        <w:rPr>
          <w:rFonts w:ascii="Times New Roman" w:hAnsi="Times New Roman"/>
          <w:ins w:id="2020" w:author="Unknown Author" w:date="2021-11-01T18:25:04Z"/>
          <w:sz w:val="21"/>
          <w:szCs w:val="21"/>
        </w:rPr>
      </w:pPr>
      <w:ins w:id="2019" w:author="Unknown Author" w:date="2021-11-01T18:25:04Z">
        <w:r>
          <w:rPr>
            <w:rFonts w:ascii="Times New Roman" w:hAnsi="Times New Roman"/>
            <w:sz w:val="21"/>
            <w:szCs w:val="21"/>
          </w:rPr>
        </w:r>
      </w:ins>
    </w:p>
    <w:p>
      <w:pPr>
        <w:pStyle w:val="BodyText2"/>
        <w:ind w:left="0" w:right="0" w:hanging="0"/>
        <w:rPr>
          <w:rFonts w:ascii="Times New Roman" w:hAnsi="Times New Roman"/>
          <w:ins w:id="2022" w:author="Unknown Author" w:date="2021-11-01T18:25:04Z"/>
          <w:sz w:val="21"/>
          <w:szCs w:val="21"/>
        </w:rPr>
      </w:pPr>
      <w:ins w:id="2021" w:author="Unknown Author" w:date="2021-11-01T18:25:04Z">
        <w:r>
          <w:rPr>
            <w:rFonts w:ascii="Times New Roman" w:hAnsi="Times New Roman"/>
            <w:sz w:val="21"/>
            <w:szCs w:val="21"/>
          </w:rPr>
        </w:r>
      </w:ins>
    </w:p>
    <w:p>
      <w:pPr>
        <w:pStyle w:val="BodyText2"/>
        <w:ind w:left="0" w:right="0" w:hanging="0"/>
        <w:rPr>
          <w:rFonts w:ascii="Times New Roman" w:hAnsi="Times New Roman"/>
          <w:ins w:id="2024" w:author="Unknown Author" w:date="2021-11-01T18:25:04Z"/>
          <w:sz w:val="21"/>
          <w:szCs w:val="21"/>
        </w:rPr>
      </w:pPr>
      <w:ins w:id="2023" w:author="Unknown Author" w:date="2021-11-01T18:25:04Z">
        <w:r>
          <w:rPr>
            <w:rFonts w:ascii="Times New Roman" w:hAnsi="Times New Roman"/>
            <w:sz w:val="21"/>
            <w:szCs w:val="21"/>
          </w:rPr>
          <w:t>5. Retrain the model:</w:t>
        </w:r>
      </w:ins>
    </w:p>
    <w:p>
      <w:pPr>
        <w:pStyle w:val="BodyText2"/>
        <w:ind w:left="0" w:right="0" w:hanging="0"/>
        <w:rPr>
          <w:rFonts w:ascii="Times New Roman" w:hAnsi="Times New Roman"/>
          <w:ins w:id="2026" w:author="Unknown Author" w:date="2021-11-01T18:25:04Z"/>
          <w:sz w:val="21"/>
          <w:szCs w:val="21"/>
        </w:rPr>
      </w:pPr>
      <w:ins w:id="2025" w:author="Unknown Author" w:date="2021-11-01T18:25:04Z">
        <w:r>
          <w:rPr>
            <w:rFonts w:ascii="Times New Roman" w:hAnsi="Times New Roman"/>
            <w:sz w:val="21"/>
            <w:szCs w:val="21"/>
          </w:rPr>
        </w:r>
      </w:ins>
    </w:p>
    <w:p>
      <w:pPr>
        <w:pStyle w:val="BodyText2"/>
        <w:ind w:left="0" w:right="0" w:hanging="0"/>
        <w:rPr>
          <w:rFonts w:ascii="Times New Roman" w:hAnsi="Times New Roman"/>
          <w:ins w:id="2028" w:author="Unknown Author" w:date="2021-11-01T18:25:04Z"/>
          <w:sz w:val="21"/>
          <w:szCs w:val="21"/>
        </w:rPr>
      </w:pPr>
      <w:ins w:id="2027" w:author="Unknown Author" w:date="2021-11-01T18:25:04Z">
        <w:r>
          <w:rPr>
            <w:rFonts w:ascii="Times New Roman" w:hAnsi="Times New Roman"/>
            <w:sz w:val="21"/>
            <w:szCs w:val="2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00800" cy="36918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00800" cy="3691890"/>
                      </a:xfrm>
                      <a:prstGeom prst="rect">
                        <a:avLst/>
                      </a:prstGeom>
                    </pic:spPr>
                  </pic:pic>
                </a:graphicData>
              </a:graphic>
            </wp:anchor>
          </w:drawing>
        </w:r>
      </w:ins>
    </w:p>
    <w:p>
      <w:pPr>
        <w:pStyle w:val="BodyText2"/>
        <w:ind w:left="0" w:right="0" w:hanging="0"/>
        <w:rPr>
          <w:rFonts w:ascii="Times New Roman" w:hAnsi="Times New Roman"/>
          <w:ins w:id="2030" w:author="Unknown Author" w:date="2021-11-01T18:25:04Z"/>
          <w:sz w:val="21"/>
          <w:szCs w:val="21"/>
        </w:rPr>
      </w:pPr>
      <w:ins w:id="2029" w:author="Unknown Author" w:date="2021-11-01T18:25:04Z">
        <w:r>
          <w:rPr>
            <w:rFonts w:ascii="Times New Roman" w:hAnsi="Times New Roman"/>
            <w:sz w:val="21"/>
            <w:szCs w:val="21"/>
          </w:rPr>
        </w:r>
      </w:ins>
    </w:p>
    <w:p>
      <w:pPr>
        <w:pStyle w:val="BodyText2"/>
        <w:ind w:left="0" w:right="0" w:hanging="0"/>
        <w:rPr>
          <w:rFonts w:ascii="Times New Roman" w:hAnsi="Times New Roman"/>
          <w:ins w:id="2032" w:author="Unknown Author" w:date="2021-11-01T18:25:04Z"/>
          <w:sz w:val="21"/>
          <w:szCs w:val="21"/>
        </w:rPr>
      </w:pPr>
      <w:ins w:id="2031" w:author="Unknown Author" w:date="2021-11-01T18:25:04Z">
        <w:r>
          <w:rPr>
            <w:rFonts w:ascii="Times New Roman" w:hAnsi="Times New Roman"/>
            <w:sz w:val="21"/>
            <w:szCs w:val="21"/>
          </w:rPr>
        </w:r>
      </w:ins>
    </w:p>
    <w:p>
      <w:pPr>
        <w:pStyle w:val="BodyText2"/>
        <w:ind w:left="0" w:right="0" w:hanging="0"/>
        <w:rPr>
          <w:rFonts w:ascii="Times New Roman" w:hAnsi="Times New Roman"/>
          <w:ins w:id="2034" w:author="Unknown Author" w:date="2021-11-01T18:28:51Z"/>
          <w:sz w:val="21"/>
          <w:szCs w:val="21"/>
        </w:rPr>
      </w:pPr>
      <w:ins w:id="2033" w:author="Unknown Author" w:date="2021-11-01T18:28:51Z">
        <w:r>
          <w:rPr>
            <w:rFonts w:ascii="Times New Roman" w:hAnsi="Times New Roman"/>
            <w:sz w:val="21"/>
            <w:szCs w:val="21"/>
          </w:rPr>
        </w:r>
      </w:ins>
    </w:p>
    <w:p>
      <w:pPr>
        <w:pStyle w:val="BodyText2"/>
        <w:ind w:left="0" w:right="0" w:hanging="0"/>
        <w:rPr>
          <w:rFonts w:ascii="Times New Roman" w:hAnsi="Times New Roman"/>
          <w:ins w:id="2036" w:author="Unknown Author" w:date="2021-11-01T18:28:51Z"/>
          <w:sz w:val="21"/>
          <w:szCs w:val="21"/>
        </w:rPr>
      </w:pPr>
      <w:ins w:id="2035" w:author="Unknown Author" w:date="2021-11-01T18:28:51Z">
        <w:r>
          <w:rPr>
            <w:rFonts w:ascii="Times New Roman" w:hAnsi="Times New Roman"/>
            <w:sz w:val="21"/>
            <w:szCs w:val="21"/>
          </w:rPr>
        </w:r>
      </w:ins>
    </w:p>
    <w:p>
      <w:pPr>
        <w:pStyle w:val="BodyText2"/>
        <w:ind w:left="0" w:right="0" w:hanging="0"/>
        <w:rPr>
          <w:rFonts w:ascii="Times New Roman" w:hAnsi="Times New Roman"/>
          <w:ins w:id="2038" w:author="Unknown Author" w:date="2021-11-01T18:28:51Z"/>
          <w:sz w:val="21"/>
          <w:szCs w:val="21"/>
        </w:rPr>
      </w:pPr>
      <w:ins w:id="2037" w:author="Unknown Author" w:date="2021-11-01T18:28:51Z">
        <w:r>
          <w:rPr>
            <w:rFonts w:ascii="Times New Roman" w:hAnsi="Times New Roman"/>
            <w:sz w:val="21"/>
            <w:szCs w:val="21"/>
          </w:rPr>
        </w:r>
      </w:ins>
    </w:p>
    <w:p>
      <w:pPr>
        <w:pStyle w:val="BodyText2"/>
        <w:ind w:left="0" w:right="0" w:hanging="0"/>
        <w:rPr>
          <w:rFonts w:ascii="Times New Roman" w:hAnsi="Times New Roman"/>
          <w:ins w:id="2040" w:author="Unknown Author" w:date="2021-11-01T18:28:51Z"/>
          <w:sz w:val="21"/>
          <w:szCs w:val="21"/>
        </w:rPr>
      </w:pPr>
      <w:ins w:id="2039" w:author="Unknown Author" w:date="2021-11-01T18:28:51Z">
        <w:r>
          <w:rPr>
            <w:rFonts w:ascii="Times New Roman" w:hAnsi="Times New Roman"/>
            <w:sz w:val="21"/>
            <w:szCs w:val="21"/>
          </w:rPr>
        </w:r>
      </w:ins>
    </w:p>
    <w:p>
      <w:pPr>
        <w:pStyle w:val="BodyText2"/>
        <w:ind w:left="0" w:right="0" w:hanging="0"/>
        <w:rPr>
          <w:rFonts w:ascii="Times New Roman" w:hAnsi="Times New Roman"/>
          <w:ins w:id="2042" w:author="Unknown Author" w:date="2021-11-01T18:28:51Z"/>
          <w:sz w:val="21"/>
          <w:szCs w:val="21"/>
        </w:rPr>
      </w:pPr>
      <w:ins w:id="2041" w:author="Unknown Author" w:date="2021-11-01T18:28:51Z">
        <w:r>
          <w:rPr>
            <w:rFonts w:ascii="Times New Roman" w:hAnsi="Times New Roman"/>
            <w:sz w:val="21"/>
            <w:szCs w:val="21"/>
          </w:rPr>
        </w:r>
      </w:ins>
    </w:p>
    <w:p>
      <w:pPr>
        <w:pStyle w:val="BodyText2"/>
        <w:ind w:left="0" w:right="0" w:hanging="0"/>
        <w:rPr>
          <w:rFonts w:ascii="Times New Roman" w:hAnsi="Times New Roman"/>
          <w:ins w:id="2044" w:author="Unknown Author" w:date="2021-11-01T18:28:51Z"/>
          <w:sz w:val="21"/>
          <w:szCs w:val="21"/>
        </w:rPr>
      </w:pPr>
      <w:ins w:id="2043" w:author="Unknown Author" w:date="2021-11-01T18:28:51Z">
        <w:r>
          <w:rPr>
            <w:rFonts w:ascii="Times New Roman" w:hAnsi="Times New Roman"/>
            <w:sz w:val="21"/>
            <w:szCs w:val="21"/>
          </w:rPr>
        </w:r>
      </w:ins>
    </w:p>
    <w:p>
      <w:pPr>
        <w:pStyle w:val="BodyText2"/>
        <w:ind w:left="0" w:right="0" w:hanging="0"/>
        <w:rPr>
          <w:rFonts w:ascii="Times New Roman" w:hAnsi="Times New Roman"/>
          <w:ins w:id="2046" w:author="Unknown Author" w:date="2021-11-01T18:28:51Z"/>
          <w:sz w:val="21"/>
          <w:szCs w:val="21"/>
        </w:rPr>
      </w:pPr>
      <w:ins w:id="2045" w:author="Unknown Author" w:date="2021-11-01T18:28:51Z">
        <w:r>
          <w:rPr>
            <w:rFonts w:ascii="Times New Roman" w:hAnsi="Times New Roman"/>
            <w:sz w:val="21"/>
            <w:szCs w:val="21"/>
          </w:rPr>
        </w:r>
      </w:ins>
    </w:p>
    <w:p>
      <w:pPr>
        <w:pStyle w:val="BodyText2"/>
        <w:ind w:left="0" w:right="0" w:hanging="0"/>
        <w:rPr>
          <w:rFonts w:ascii="Times New Roman" w:hAnsi="Times New Roman"/>
          <w:ins w:id="2048" w:author="Unknown Author" w:date="2021-11-01T18:28:51Z"/>
          <w:sz w:val="21"/>
          <w:szCs w:val="21"/>
        </w:rPr>
      </w:pPr>
      <w:ins w:id="2047" w:author="Unknown Author" w:date="2021-11-01T18:28:51Z">
        <w:r>
          <w:rPr>
            <w:rFonts w:ascii="Times New Roman" w:hAnsi="Times New Roman"/>
            <w:sz w:val="21"/>
            <w:szCs w:val="21"/>
          </w:rPr>
        </w:r>
      </w:ins>
    </w:p>
    <w:p>
      <w:pPr>
        <w:pStyle w:val="BodyText2"/>
        <w:ind w:left="0" w:right="0" w:hanging="0"/>
        <w:rPr>
          <w:rFonts w:ascii="Times New Roman" w:hAnsi="Times New Roman"/>
          <w:ins w:id="2050" w:author="Unknown Author" w:date="2021-11-01T18:28:51Z"/>
          <w:sz w:val="21"/>
          <w:szCs w:val="21"/>
        </w:rPr>
      </w:pPr>
      <w:ins w:id="2049" w:author="Unknown Author" w:date="2021-11-01T18:28:51Z">
        <w:r>
          <w:rPr>
            <w:rFonts w:ascii="Times New Roman" w:hAnsi="Times New Roman"/>
            <w:sz w:val="21"/>
            <w:szCs w:val="21"/>
          </w:rPr>
        </w:r>
      </w:ins>
    </w:p>
    <w:p>
      <w:pPr>
        <w:pStyle w:val="BodyText2"/>
        <w:ind w:left="0" w:right="0" w:hanging="0"/>
        <w:rPr>
          <w:rFonts w:ascii="Times New Roman" w:hAnsi="Times New Roman"/>
          <w:ins w:id="2052" w:author="Unknown Author" w:date="2021-11-01T18:28:51Z"/>
          <w:sz w:val="21"/>
          <w:szCs w:val="21"/>
        </w:rPr>
      </w:pPr>
      <w:ins w:id="2051" w:author="Unknown Author" w:date="2021-11-01T18:28:51Z">
        <w:r>
          <w:rPr>
            <w:rFonts w:ascii="Times New Roman" w:hAnsi="Times New Roman"/>
            <w:sz w:val="21"/>
            <w:szCs w:val="21"/>
          </w:rPr>
        </w:r>
      </w:ins>
    </w:p>
    <w:p>
      <w:pPr>
        <w:pStyle w:val="BodyText2"/>
        <w:ind w:left="0" w:right="0" w:hanging="0"/>
        <w:rPr>
          <w:rFonts w:ascii="Times New Roman" w:hAnsi="Times New Roman"/>
          <w:ins w:id="2054" w:author="Unknown Author" w:date="2021-11-01T18:28:51Z"/>
          <w:sz w:val="21"/>
          <w:szCs w:val="21"/>
        </w:rPr>
      </w:pPr>
      <w:ins w:id="2053" w:author="Unknown Author" w:date="2021-11-01T18:28:51Z">
        <w:r>
          <w:rPr>
            <w:rFonts w:ascii="Times New Roman" w:hAnsi="Times New Roman"/>
            <w:sz w:val="21"/>
            <w:szCs w:val="21"/>
          </w:rPr>
        </w:r>
      </w:ins>
    </w:p>
    <w:p>
      <w:pPr>
        <w:pStyle w:val="BodyText2"/>
        <w:ind w:left="0" w:right="0" w:hanging="0"/>
        <w:rPr>
          <w:rFonts w:ascii="Times New Roman" w:hAnsi="Times New Roman"/>
          <w:ins w:id="2056" w:author="Unknown Author" w:date="2021-11-01T18:28:51Z"/>
          <w:sz w:val="21"/>
          <w:szCs w:val="21"/>
        </w:rPr>
      </w:pPr>
      <w:ins w:id="2055" w:author="Unknown Author" w:date="2021-11-01T18:28:51Z">
        <w:r>
          <w:rPr>
            <w:rFonts w:ascii="Times New Roman" w:hAnsi="Times New Roman"/>
            <w:sz w:val="21"/>
            <w:szCs w:val="21"/>
          </w:rPr>
        </w:r>
      </w:ins>
    </w:p>
    <w:p>
      <w:pPr>
        <w:pStyle w:val="BodyText2"/>
        <w:ind w:left="0" w:right="0" w:hanging="0"/>
        <w:rPr>
          <w:rFonts w:ascii="Times New Roman" w:hAnsi="Times New Roman"/>
          <w:ins w:id="2058" w:author="Unknown Author" w:date="2021-11-01T18:28:51Z"/>
          <w:sz w:val="21"/>
          <w:szCs w:val="21"/>
        </w:rPr>
      </w:pPr>
      <w:ins w:id="2057" w:author="Unknown Author" w:date="2021-11-01T18:28:51Z">
        <w:r>
          <w:rPr>
            <w:rFonts w:ascii="Times New Roman" w:hAnsi="Times New Roman"/>
            <w:sz w:val="21"/>
            <w:szCs w:val="21"/>
          </w:rPr>
        </w:r>
      </w:ins>
    </w:p>
    <w:p>
      <w:pPr>
        <w:pStyle w:val="BodyText2"/>
        <w:ind w:left="0" w:right="0" w:hanging="0"/>
        <w:rPr>
          <w:rFonts w:ascii="Times New Roman" w:hAnsi="Times New Roman"/>
          <w:ins w:id="2060" w:author="Unknown Author" w:date="2021-11-01T18:28:51Z"/>
          <w:sz w:val="21"/>
          <w:szCs w:val="21"/>
        </w:rPr>
      </w:pPr>
      <w:ins w:id="2059" w:author="Unknown Author" w:date="2021-11-01T18:28:51Z">
        <w:r>
          <w:rPr>
            <w:rFonts w:ascii="Times New Roman" w:hAnsi="Times New Roman"/>
            <w:sz w:val="21"/>
            <w:szCs w:val="21"/>
          </w:rPr>
        </w:r>
      </w:ins>
    </w:p>
    <w:p>
      <w:pPr>
        <w:pStyle w:val="BodyText2"/>
        <w:ind w:left="0" w:right="0" w:hanging="0"/>
        <w:rPr>
          <w:rFonts w:ascii="Times New Roman" w:hAnsi="Times New Roman"/>
          <w:ins w:id="2062" w:author="Unknown Author" w:date="2021-11-01T18:28:51Z"/>
          <w:sz w:val="21"/>
          <w:szCs w:val="21"/>
        </w:rPr>
      </w:pPr>
      <w:ins w:id="2061" w:author="Unknown Author" w:date="2021-11-01T18:28:51Z">
        <w:r>
          <w:rPr>
            <w:rFonts w:ascii="Times New Roman" w:hAnsi="Times New Roman"/>
            <w:sz w:val="21"/>
            <w:szCs w:val="21"/>
          </w:rPr>
        </w:r>
      </w:ins>
    </w:p>
    <w:p>
      <w:pPr>
        <w:pStyle w:val="BodyText2"/>
        <w:ind w:left="0" w:right="0" w:hanging="0"/>
        <w:rPr>
          <w:rFonts w:ascii="Times New Roman" w:hAnsi="Times New Roman"/>
          <w:ins w:id="2064" w:author="Unknown Author" w:date="2021-11-01T18:28:51Z"/>
          <w:sz w:val="21"/>
          <w:szCs w:val="21"/>
        </w:rPr>
      </w:pPr>
      <w:ins w:id="2063" w:author="Unknown Author" w:date="2021-11-01T18:28:51Z">
        <w:r>
          <w:rPr>
            <w:rFonts w:ascii="Times New Roman" w:hAnsi="Times New Roman"/>
            <w:sz w:val="21"/>
            <w:szCs w:val="21"/>
          </w:rPr>
        </w:r>
      </w:ins>
    </w:p>
    <w:p>
      <w:pPr>
        <w:pStyle w:val="BodyText2"/>
        <w:ind w:left="0" w:right="0" w:hanging="0"/>
        <w:rPr>
          <w:rFonts w:ascii="Times New Roman" w:hAnsi="Times New Roman"/>
          <w:ins w:id="2066" w:author="Unknown Author" w:date="2021-11-01T18:28:51Z"/>
          <w:sz w:val="21"/>
          <w:szCs w:val="21"/>
        </w:rPr>
      </w:pPr>
      <w:ins w:id="2065" w:author="Unknown Author" w:date="2021-11-01T18:28:51Z">
        <w:r>
          <w:rPr>
            <w:rFonts w:ascii="Times New Roman" w:hAnsi="Times New Roman"/>
            <w:sz w:val="21"/>
            <w:szCs w:val="21"/>
          </w:rPr>
        </w:r>
      </w:ins>
    </w:p>
    <w:p>
      <w:pPr>
        <w:pStyle w:val="BodyText2"/>
        <w:ind w:left="0" w:right="0" w:hanging="0"/>
        <w:rPr>
          <w:rFonts w:ascii="Times New Roman" w:hAnsi="Times New Roman"/>
          <w:ins w:id="2068" w:author="Unknown Author" w:date="2021-11-01T18:28:51Z"/>
          <w:sz w:val="21"/>
          <w:szCs w:val="21"/>
        </w:rPr>
      </w:pPr>
      <w:ins w:id="2067" w:author="Unknown Author" w:date="2021-11-01T18:28:51Z">
        <w:r>
          <w:rPr>
            <w:rFonts w:ascii="Times New Roman" w:hAnsi="Times New Roman"/>
            <w:sz w:val="21"/>
            <w:szCs w:val="21"/>
          </w:rPr>
        </w:r>
      </w:ins>
    </w:p>
    <w:p>
      <w:pPr>
        <w:pStyle w:val="BodyText2"/>
        <w:ind w:left="0" w:right="0" w:hanging="0"/>
        <w:rPr>
          <w:rFonts w:ascii="Times New Roman" w:hAnsi="Times New Roman"/>
          <w:ins w:id="2071" w:author="Unknown Author" w:date="2021-11-01T18:29:10Z"/>
          <w:b/>
          <w:b/>
          <w:bCs/>
          <w:sz w:val="21"/>
          <w:szCs w:val="21"/>
        </w:rPr>
      </w:pPr>
      <w:ins w:id="2069" w:author="Unknown Author" w:date="2021-11-01T18:28:51Z">
        <w:r>
          <w:rPr>
            <w:rFonts w:ascii="Times New Roman" w:hAnsi="Times New Roman"/>
            <w:b/>
            <w:bCs/>
            <w:sz w:val="21"/>
            <w:szCs w:val="21"/>
          </w:rPr>
          <w:t>Use Case Diagrams</w:t>
        </w:r>
      </w:ins>
      <w:ins w:id="2070" w:author="Unknown Author" w:date="2021-11-01T18:29:10Z">
        <w:r>
          <w:rPr>
            <w:rFonts w:ascii="Times New Roman" w:hAnsi="Times New Roman"/>
            <w:b/>
            <w:bCs/>
            <w:sz w:val="21"/>
            <w:szCs w:val="21"/>
          </w:rPr>
          <w:t>:</w:t>
        </w:r>
      </w:ins>
    </w:p>
    <w:p>
      <w:pPr>
        <w:pStyle w:val="BodyText2"/>
        <w:ind w:left="0" w:right="0" w:hanging="0"/>
        <w:rPr>
          <w:rFonts w:ascii="Times New Roman" w:hAnsi="Times New Roman"/>
          <w:ins w:id="2073" w:author="Unknown Author" w:date="2021-11-01T18:29:10Z"/>
          <w:sz w:val="21"/>
          <w:szCs w:val="21"/>
        </w:rPr>
      </w:pPr>
      <w:ins w:id="2072" w:author="Unknown Author" w:date="2021-11-01T18:29:10Z">
        <w:r>
          <w:rPr>
            <w:rFonts w:ascii="Times New Roman" w:hAnsi="Times New Roman"/>
            <w:sz w:val="21"/>
            <w:szCs w:val="21"/>
          </w:rPr>
        </w:r>
      </w:ins>
    </w:p>
    <w:p>
      <w:pPr>
        <w:pStyle w:val="BodyText2"/>
        <w:ind w:left="0" w:right="0" w:hanging="0"/>
        <w:rPr>
          <w:rFonts w:ascii="Times New Roman" w:hAnsi="Times New Roman"/>
          <w:ins w:id="2075" w:author="Unknown Author" w:date="2021-11-01T18:29:10Z"/>
          <w:sz w:val="21"/>
          <w:szCs w:val="21"/>
        </w:rPr>
      </w:pPr>
      <w:ins w:id="2074" w:author="Unknown Author" w:date="2021-11-01T18:29:10Z">
        <w:r>
          <w:rPr>
            <w:rFonts w:ascii="Times New Roman" w:hAnsi="Times New Roman"/>
            <w:sz w:val="21"/>
            <w:szCs w:val="21"/>
          </w:rPr>
          <w:t>1. Data Ingestion:</w:t>
        </w:r>
      </w:ins>
    </w:p>
    <w:p>
      <w:pPr>
        <w:pStyle w:val="BodyText2"/>
        <w:ind w:left="0" w:right="0" w:hanging="0"/>
        <w:rPr>
          <w:rFonts w:ascii="Times New Roman" w:hAnsi="Times New Roman"/>
          <w:sz w:val="21"/>
          <w:szCs w:val="21"/>
          <w:del w:id="2077" w:author="Unknown Author" w:date="2021-11-01T18:30:11Z"/>
        </w:rPr>
      </w:pPr>
      <w:del w:id="2076" w:author="Unknown Author" w:date="2021-11-01T18:30:11Z">
        <w:r>
          <w:rPr>
            <w:rFonts w:ascii="Times New Roman" w:hAnsi="Times New Roman"/>
            <w:sz w:val="21"/>
            <w:szCs w:val="21"/>
          </w:rPr>
        </w:r>
      </w:del>
    </w:p>
    <w:p>
      <w:pPr>
        <w:pStyle w:val="BodyText2"/>
        <w:widowControl/>
        <w:suppressAutoHyphens w:val="true"/>
        <w:bidi w:val="0"/>
        <w:spacing w:before="0" w:after="120"/>
        <w:ind w:left="0" w:right="0" w:hanging="0"/>
        <w:jc w:val="left"/>
        <w:rPr>
          <w:rFonts w:ascii="Times New Roman" w:hAnsi="Times New Roman"/>
          <w:vanish/>
          <w:sz w:val="21"/>
          <w:szCs w:val="21"/>
          <w:del w:id="2079" w:author="Unknown Author" w:date="2021-11-01T17:50:29Z"/>
        </w:rPr>
      </w:pPr>
      <w:del w:id="2078" w:author="Unknown Author" w:date="2021-11-01T17:50:29Z">
        <w:r>
          <w:rPr>
            <w:rFonts w:ascii="Times New Roman" w:hAnsi="Times New Roman"/>
            <w:vanish/>
            <w:sz w:val="21"/>
            <w:szCs w:val="21"/>
          </w:rPr>
          <w:delText>Developer needs dump the database after the database is updated. Identify errors to be logged here.  Specify Severity, Probable Cause, and Corrective Actions.</w:delText>
        </w:r>
      </w:del>
    </w:p>
    <w:p>
      <w:pPr>
        <w:pStyle w:val="BodyText2"/>
        <w:widowControl/>
        <w:suppressAutoHyphens w:val="true"/>
        <w:bidi w:val="0"/>
        <w:spacing w:before="0" w:after="120"/>
        <w:ind w:left="0" w:right="0" w:hanging="0"/>
        <w:jc w:val="left"/>
        <w:rPr>
          <w:rFonts w:ascii="Times New Roman" w:hAnsi="Times New Roman"/>
          <w:vanish/>
          <w:del w:id="2083" w:author="Unknown Author" w:date="2021-11-01T17:50:29Z"/>
        </w:rPr>
      </w:pPr>
      <w:del w:id="2080" w:author="Unknown Author" w:date="2021-11-01T17:50:29Z">
        <w:bookmarkStart w:id="128" w:name="_Toc41851338811111111"/>
        <w:r>
          <w:rPr>
            <w:rFonts w:ascii="Times New Roman" w:hAnsi="Times New Roman"/>
            <w:vanish/>
          </w:rPr>
          <w:fldChar w:fldCharType="begin"/>
        </w:r>
        <w:r>
          <w:rPr>
            <w:vanish/>
            <w:rFonts w:ascii="Times New Roman" w:hAnsi="Times New Roman"/>
          </w:rPr>
          <w:delInstrText> SEQ AutoNr \* ARABIC </w:delInstrText>
        </w:r>
        <w:r>
          <w:rPr>
            <w:vanish/>
            <w:rFonts w:ascii="Times New Roman" w:hAnsi="Times New Roman"/>
          </w:rPr>
          <w:fldChar w:fldCharType="separate"/>
        </w:r>
        <w:r>
          <w:rPr>
            <w:vanish/>
            <w:rFonts w:ascii="Times New Roman" w:hAnsi="Times New Roman"/>
          </w:rPr>
        </w:r>
        <w:r>
          <w:rPr>
            <w:vanish/>
            <w:rFonts w:ascii="Times New Roman" w:hAnsi="Times New Roman"/>
          </w:rPr>
          <w:fldChar w:fldCharType="end"/>
        </w:r>
      </w:del>
      <w:del w:id="2081" w:author="Unknown Author" w:date="2021-11-01T17:50:29Z">
        <w:r>
          <w:rPr>
            <w:rFonts w:ascii="Times New Roman" w:hAnsi="Times New Roman"/>
            <w:vanish/>
          </w:rPr>
          <w:delText xml:space="preserve"> </w:delText>
        </w:r>
      </w:del>
      <w:del w:id="2082" w:author="Unknown Author" w:date="2021-11-01T17:50:29Z">
        <w:r>
          <w:rPr>
            <w:rFonts w:ascii="Times New Roman" w:hAnsi="Times New Roman"/>
            <w:vanish/>
          </w:rPr>
          <w:delText>Windows Application Event Log Information (This needs to point to our MySQL message file database on SUSDLG910) (note: need to add a sub-section for MC file and a sub-section for predictive service)</w:delText>
        </w:r>
      </w:del>
      <w:bookmarkEnd w:id="128"/>
    </w:p>
    <w:p>
      <w:pPr>
        <w:pStyle w:val="BodyText2"/>
        <w:widowControl/>
        <w:suppressAutoHyphens w:val="true"/>
        <w:bidi w:val="0"/>
        <w:spacing w:before="0" w:after="120"/>
        <w:ind w:left="0" w:right="0" w:hanging="0"/>
        <w:jc w:val="left"/>
        <w:rPr>
          <w:rFonts w:ascii="Times New Roman" w:hAnsi="Times New Roman"/>
          <w:vanish/>
          <w:sz w:val="21"/>
          <w:szCs w:val="21"/>
          <w:del w:id="2085" w:author="Unknown Author" w:date="2021-11-01T17:50:29Z"/>
        </w:rPr>
      </w:pPr>
      <w:del w:id="2084" w:author="Unknown Author" w:date="2021-11-01T17:50:29Z">
        <w:r>
          <w:rPr>
            <w:rFonts w:ascii="Times New Roman" w:hAnsi="Times New Roman"/>
            <w:vanish/>
            <w:sz w:val="21"/>
            <w:szCs w:val="21"/>
          </w:rPr>
        </w:r>
      </w:del>
    </w:p>
    <w:p>
      <w:pPr>
        <w:pStyle w:val="BodyText2"/>
        <w:widowControl/>
        <w:suppressAutoHyphens w:val="true"/>
        <w:bidi w:val="0"/>
        <w:spacing w:before="0" w:after="120"/>
        <w:ind w:left="0" w:right="0" w:hanging="0"/>
        <w:jc w:val="left"/>
        <w:rPr>
          <w:rFonts w:ascii="Times New Roman" w:hAnsi="Times New Roman"/>
          <w:vanish/>
          <w:sz w:val="21"/>
          <w:szCs w:val="21"/>
          <w:del w:id="2087" w:author="Unknown Author" w:date="2021-11-01T18:30:11Z"/>
        </w:rPr>
      </w:pPr>
      <w:del w:id="2086" w:author="Unknown Author" w:date="2021-11-01T18:30:11Z">
        <w:r>
          <w:rPr>
            <w:rFonts w:ascii="Times New Roman" w:hAnsi="Times New Roman"/>
            <w:vanish/>
            <w:sz w:val="21"/>
            <w:szCs w:val="21"/>
          </w:rPr>
        </w:r>
      </w:del>
    </w:p>
    <w:p>
      <w:pPr>
        <w:pStyle w:val="BodyText2"/>
        <w:widowControl/>
        <w:suppressAutoHyphens w:val="true"/>
        <w:bidi w:val="0"/>
        <w:spacing w:before="0" w:after="120"/>
        <w:ind w:left="0" w:right="0" w:hanging="0"/>
        <w:jc w:val="left"/>
        <w:rPr>
          <w:rFonts w:ascii="Times New Roman" w:hAnsi="Times New Roman"/>
          <w:vanish/>
          <w:sz w:val="21"/>
          <w:szCs w:val="21"/>
          <w:del w:id="2089" w:author="Unknown Author" w:date="2021-11-01T17:50:29Z"/>
        </w:rPr>
      </w:pPr>
      <w:del w:id="2088" w:author="Unknown Author" w:date="2021-11-01T17:50:29Z">
        <w:r>
          <w:rPr>
            <w:rFonts w:ascii="Times New Roman" w:hAnsi="Times New Roman"/>
            <w:vanish/>
            <w:sz w:val="21"/>
            <w:szCs w:val="21"/>
          </w:rPr>
          <w:delText>Detail what output files are useful for diagnosing issues.</w:delText>
        </w:r>
      </w:del>
    </w:p>
    <w:p>
      <w:pPr>
        <w:pStyle w:val="BodyText2"/>
        <w:widowControl/>
        <w:suppressAutoHyphens w:val="true"/>
        <w:bidi w:val="0"/>
        <w:spacing w:before="0" w:after="120"/>
        <w:ind w:left="0" w:right="0" w:hanging="0"/>
        <w:jc w:val="left"/>
        <w:rPr>
          <w:del w:id="2091" w:author="Unknown Author" w:date="2021-11-01T17:50:29Z"/>
        </w:rPr>
      </w:pPr>
      <w:del w:id="2090" w:author="Unknown Author" w:date="2021-11-01T17:50:29Z">
        <w:r>
          <w:rPr/>
          <w:delText>The following files are created by the Service Object and are useful for diagnostic information:</w:delText>
        </w:r>
      </w:del>
    </w:p>
    <w:p>
      <w:pPr>
        <w:pStyle w:val="BodyText2"/>
        <w:widowControl/>
        <w:suppressAutoHyphens w:val="true"/>
        <w:bidi w:val="0"/>
        <w:spacing w:before="0" w:after="120"/>
        <w:ind w:left="0" w:right="0" w:hanging="0"/>
        <w:jc w:val="left"/>
        <w:rPr>
          <w:vanish/>
          <w:del w:id="2095" w:author="Unknown Author" w:date="2021-11-01T17:50:29Z"/>
        </w:rPr>
      </w:pPr>
      <w:del w:id="2092" w:author="Unknown Author" w:date="2021-11-01T17:50:29Z">
        <w:bookmarkStart w:id="129" w:name="_Toc41851338911111111"/>
        <w:r>
          <w:rPr>
            <w:rFonts w:ascii="Times New Roman" w:hAnsi="Times New Roman"/>
            <w:vanish/>
          </w:rPr>
          <w:fldChar w:fldCharType="begin"/>
        </w:r>
        <w:r>
          <w:rPr>
            <w:vanish/>
            <w:rFonts w:ascii="Times New Roman" w:hAnsi="Times New Roman"/>
          </w:rPr>
          <w:delInstrText> SEQ AutoNr \* ARABIC </w:delInstrText>
        </w:r>
        <w:r>
          <w:rPr>
            <w:vanish/>
            <w:rFonts w:ascii="Times New Roman" w:hAnsi="Times New Roman"/>
          </w:rPr>
          <w:fldChar w:fldCharType="separate"/>
        </w:r>
        <w:r>
          <w:rPr>
            <w:vanish/>
            <w:rFonts w:ascii="Times New Roman" w:hAnsi="Times New Roman"/>
          </w:rPr>
        </w:r>
        <w:r>
          <w:rPr>
            <w:vanish/>
            <w:rFonts w:ascii="Times New Roman" w:hAnsi="Times New Roman"/>
          </w:rPr>
          <w:fldChar w:fldCharType="end"/>
        </w:r>
      </w:del>
      <w:del w:id="2093" w:author="Unknown Author" w:date="2021-11-01T17:50:29Z">
        <w:r>
          <w:rPr>
            <w:rFonts w:ascii="Times New Roman" w:hAnsi="Times New Roman"/>
            <w:vanish/>
          </w:rPr>
          <w:delText xml:space="preserve"> </w:delText>
        </w:r>
      </w:del>
      <w:del w:id="2094" w:author="Unknown Author" w:date="2021-11-01T17:50:29Z">
        <w:r>
          <w:rPr>
            <w:rFonts w:ascii="Times New Roman" w:hAnsi="Times New Roman"/>
            <w:vanish/>
          </w:rPr>
          <w:delText>Diagnostic Files</w:delText>
        </w:r>
      </w:del>
      <w:bookmarkEnd w:id="129"/>
    </w:p>
    <w:p>
      <w:pPr>
        <w:pStyle w:val="BodyText2"/>
        <w:widowControl/>
        <w:suppressAutoHyphens w:val="true"/>
        <w:bidi w:val="0"/>
        <w:spacing w:before="0" w:after="120"/>
        <w:ind w:left="0" w:right="0" w:hanging="0"/>
        <w:jc w:val="left"/>
        <w:rPr>
          <w:vanish/>
          <w:del w:id="2097" w:author="Unknown Author" w:date="2021-11-01T17:50:29Z"/>
        </w:rPr>
      </w:pPr>
      <w:del w:id="2096" w:author="Unknown Author" w:date="2021-11-01T17:50:29Z">
        <w:r>
          <w:rPr>
            <w:vanish/>
          </w:rPr>
        </w:r>
      </w:del>
    </w:p>
    <w:p>
      <w:pPr>
        <w:pStyle w:val="BodyText2"/>
        <w:widowControl/>
        <w:suppressAutoHyphens w:val="true"/>
        <w:bidi w:val="0"/>
        <w:spacing w:before="0" w:after="120"/>
        <w:ind w:left="0" w:right="0" w:hanging="0"/>
        <w:jc w:val="left"/>
        <w:rPr>
          <w:del w:id="2099" w:author="Unknown Author" w:date="2021-11-01T17:50:29Z"/>
        </w:rPr>
      </w:pPr>
      <w:del w:id="2098" w:author="Unknown Author" w:date="2021-11-01T17:50:29Z">
        <w:r>
          <w:rPr/>
        </w:r>
      </w:del>
    </w:p>
    <w:p>
      <w:pPr>
        <w:pStyle w:val="BodyText2"/>
        <w:widowControl/>
        <w:suppressAutoHyphens w:val="true"/>
        <w:bidi w:val="0"/>
        <w:spacing w:before="0" w:after="120"/>
        <w:ind w:left="0" w:right="0" w:hanging="0"/>
        <w:jc w:val="left"/>
        <w:rPr>
          <w:rFonts w:ascii="Times New Roman" w:hAnsi="Times New Roman"/>
          <w:vanish/>
          <w:sz w:val="21"/>
          <w:szCs w:val="21"/>
          <w:del w:id="2101" w:author="Unknown Author" w:date="2021-11-01T18:30:11Z"/>
        </w:rPr>
      </w:pPr>
      <w:del w:id="2100" w:author="Unknown Author" w:date="2021-11-01T18:30:11Z">
        <w:r>
          <w:rPr>
            <w:rFonts w:ascii="Times New Roman" w:hAnsi="Times New Roman"/>
            <w:vanish/>
            <w:sz w:val="21"/>
            <w:szCs w:val="21"/>
          </w:rPr>
        </w:r>
      </w:del>
    </w:p>
    <w:p>
      <w:pPr>
        <w:pStyle w:val="Normal"/>
        <w:ind w:left="0" w:right="0" w:hanging="0"/>
        <w:rPr>
          <w:sz w:val="21"/>
          <w:szCs w:val="21"/>
          <w:del w:id="2103" w:author="Unknown Author" w:date="2021-11-01T18:30:11Z"/>
        </w:rPr>
      </w:pPr>
      <w:del w:id="2102" w:author="Unknown Author" w:date="2021-11-01T18:30:11Z">
        <w:r>
          <w:rPr>
            <w:sz w:val="21"/>
            <w:szCs w:val="21"/>
          </w:rPr>
        </w:r>
      </w:del>
    </w:p>
    <w:p>
      <w:pPr>
        <w:pStyle w:val="BodyText2"/>
        <w:keepNext w:val="false"/>
        <w:ind w:left="0" w:right="0" w:hanging="0"/>
        <w:rPr>
          <w:rFonts w:ascii="Times New Roman" w:hAnsi="Times New Roman"/>
          <w:sz w:val="21"/>
          <w:szCs w:val="21"/>
          <w:del w:id="2105" w:author="Unknown Author" w:date="2021-11-01T18:27:55Z"/>
        </w:rPr>
      </w:pPr>
      <w:del w:id="2104" w:author="Unknown Author" w:date="2021-11-01T18:27:55Z">
        <w:r>
          <w:rPr>
            <w:rFonts w:ascii="Times New Roman" w:hAnsi="Times New Roman"/>
            <w:sz w:val="21"/>
            <w:szCs w:val="21"/>
          </w:rPr>
        </w:r>
      </w:del>
    </w:p>
    <w:p>
      <w:pPr>
        <w:pStyle w:val="BodyText2"/>
        <w:ind w:left="0" w:right="0" w:hanging="0"/>
        <w:rPr>
          <w:rFonts w:ascii="Times New Roman" w:hAnsi="Times New Roman"/>
          <w:sz w:val="21"/>
          <w:szCs w:val="21"/>
          <w:del w:id="2107" w:author="Unknown Author" w:date="2021-11-01T18:30:11Z"/>
        </w:rPr>
      </w:pPr>
      <w:del w:id="2106" w:author="Unknown Author" w:date="2021-11-01T18:30:11Z">
        <w:r>
          <w:rPr>
            <w:rFonts w:ascii="Times New Roman" w:hAnsi="Times New Roman"/>
            <w:sz w:val="21"/>
            <w:szCs w:val="21"/>
          </w:rPr>
        </w:r>
      </w:del>
    </w:p>
    <w:p>
      <w:pPr>
        <w:pStyle w:val="Heading1"/>
        <w:keepNext w:val="false"/>
        <w:rPr>
          <w:sz w:val="21"/>
          <w:szCs w:val="21"/>
          <w:del w:id="2111" w:author="Unknown Author" w:date="2021-11-01T18:30:11Z"/>
        </w:rPr>
      </w:pPr>
      <w:del w:id="2108" w:author="Unknown Author" w:date="2021-11-01T18:30:11Z">
        <w:bookmarkStart w:id="130" w:name="_Toc418513390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delText>6</w:delText>
        </w:r>
        <w:r>
          <w:rPr>
            <w:sz w:val="21"/>
            <w:szCs w:val="21"/>
            <w:rFonts w:ascii="Times New Roman" w:hAnsi="Times New Roman"/>
          </w:rPr>
          <w:fldChar w:fldCharType="end"/>
        </w:r>
      </w:del>
      <w:del w:id="2109" w:author="Unknown Author" w:date="2021-11-01T18:30:11Z">
        <w:r>
          <w:rPr>
            <w:rFonts w:ascii="Times New Roman" w:hAnsi="Times New Roman"/>
            <w:sz w:val="21"/>
            <w:szCs w:val="21"/>
          </w:rPr>
          <w:delText xml:space="preserve"> </w:delText>
        </w:r>
      </w:del>
      <w:del w:id="2110" w:author="Unknown Author" w:date="2021-11-01T18:30:11Z">
        <w:r>
          <w:rPr>
            <w:rFonts w:ascii="Times New Roman" w:hAnsi="Times New Roman"/>
            <w:sz w:val="21"/>
            <w:szCs w:val="21"/>
          </w:rPr>
          <w:delText>Build/Package/Install Considerations</w:delText>
        </w:r>
      </w:del>
      <w:bookmarkEnd w:id="130"/>
    </w:p>
    <w:p>
      <w:pPr>
        <w:pStyle w:val="Heading2"/>
        <w:rPr>
          <w:sz w:val="21"/>
          <w:szCs w:val="21"/>
          <w:del w:id="2115" w:author="Unknown Author" w:date="2021-11-01T18:30:11Z"/>
        </w:rPr>
      </w:pPr>
      <w:del w:id="2112" w:author="Unknown Author" w:date="2021-11-01T18:30:11Z">
        <w:bookmarkStart w:id="131" w:name="_Toc41851339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13" w:author="Unknown Author" w:date="2021-11-01T18:30:11Z">
        <w:r>
          <w:rPr>
            <w:rFonts w:ascii="Times New Roman" w:hAnsi="Times New Roman"/>
            <w:sz w:val="21"/>
            <w:szCs w:val="21"/>
          </w:rPr>
          <w:delText xml:space="preserve"> </w:delText>
        </w:r>
      </w:del>
      <w:del w:id="2114" w:author="Unknown Author" w:date="2021-11-01T18:30:11Z">
        <w:r>
          <w:rPr>
            <w:rFonts w:ascii="Times New Roman" w:hAnsi="Times New Roman"/>
            <w:sz w:val="21"/>
            <w:szCs w:val="21"/>
          </w:rPr>
          <w:delText>Environment</w:delText>
        </w:r>
      </w:del>
      <w:bookmarkEnd w:id="131"/>
    </w:p>
    <w:p>
      <w:pPr>
        <w:pStyle w:val="Normal"/>
        <w:ind w:left="0" w:right="0" w:hanging="0"/>
        <w:rPr>
          <w:rFonts w:ascii="Times New Roman" w:hAnsi="Times New Roman"/>
          <w:sz w:val="21"/>
          <w:szCs w:val="21"/>
          <w:del w:id="2117" w:author="Unknown Author" w:date="2021-11-01T18:30:11Z"/>
        </w:rPr>
      </w:pPr>
      <w:del w:id="2116" w:author="Unknown Author" w:date="2021-11-01T18:30:11Z">
        <w:r>
          <w:rPr>
            <w:rFonts w:ascii="Times New Roman" w:hAnsi="Times New Roman"/>
            <w:sz w:val="21"/>
            <w:szCs w:val="21"/>
          </w:rPr>
          <w:delText>Provide and describe all the environments that will be impacted by this software product.</w:delText>
        </w:r>
      </w:del>
    </w:p>
    <w:p>
      <w:pPr>
        <w:pStyle w:val="Heading3"/>
        <w:rPr>
          <w:sz w:val="21"/>
          <w:szCs w:val="21"/>
          <w:del w:id="2121" w:author="Unknown Author" w:date="2021-11-01T18:30:11Z"/>
        </w:rPr>
      </w:pPr>
      <w:del w:id="2118" w:author="Unknown Author" w:date="2021-11-01T18:30:11Z">
        <w:bookmarkStart w:id="132" w:name="_Toc418513392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19" w:author="Unknown Author" w:date="2021-11-01T18:30:11Z">
        <w:r>
          <w:rPr>
            <w:rFonts w:ascii="Times New Roman" w:hAnsi="Times New Roman"/>
            <w:sz w:val="21"/>
            <w:szCs w:val="21"/>
          </w:rPr>
          <w:delText xml:space="preserve"> </w:delText>
        </w:r>
      </w:del>
      <w:del w:id="2120" w:author="Unknown Author" w:date="2021-11-01T18:30:11Z">
        <w:r>
          <w:rPr>
            <w:rFonts w:ascii="Times New Roman" w:hAnsi="Times New Roman"/>
            <w:sz w:val="21"/>
            <w:szCs w:val="21"/>
          </w:rPr>
          <w:delText>OS Environment</w:delText>
        </w:r>
      </w:del>
      <w:bookmarkEnd w:id="132"/>
    </w:p>
    <w:p>
      <w:pPr>
        <w:pStyle w:val="Normal"/>
        <w:ind w:left="0" w:right="0" w:hanging="0"/>
        <w:rPr>
          <w:rFonts w:ascii="Times New Roman" w:hAnsi="Times New Roman"/>
          <w:sz w:val="21"/>
          <w:szCs w:val="21"/>
          <w:del w:id="2123" w:author="Unknown Author" w:date="2021-11-01T18:30:11Z"/>
        </w:rPr>
      </w:pPr>
      <w:del w:id="2122" w:author="Unknown Author" w:date="2021-11-01T18:30:11Z">
        <w:r>
          <w:rPr>
            <w:rFonts w:ascii="Times New Roman" w:hAnsi="Times New Roman"/>
            <w:sz w:val="21"/>
            <w:szCs w:val="21"/>
          </w:rPr>
          <w:delText>Detail the impact and support operating system environments.</w:delText>
        </w:r>
      </w:del>
    </w:p>
    <w:p>
      <w:pPr>
        <w:pStyle w:val="Heading3"/>
        <w:rPr>
          <w:sz w:val="21"/>
          <w:szCs w:val="21"/>
          <w:del w:id="2127" w:author="Unknown Author" w:date="2021-11-01T18:30:11Z"/>
        </w:rPr>
      </w:pPr>
      <w:del w:id="2124" w:author="Unknown Author" w:date="2021-11-01T18:30:11Z">
        <w:bookmarkStart w:id="133" w:name="_Toc418513393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25" w:author="Unknown Author" w:date="2021-11-01T18:30:11Z">
        <w:r>
          <w:rPr>
            <w:rFonts w:ascii="Times New Roman" w:hAnsi="Times New Roman"/>
            <w:sz w:val="21"/>
            <w:szCs w:val="21"/>
          </w:rPr>
          <w:delText xml:space="preserve"> </w:delText>
        </w:r>
      </w:del>
      <w:del w:id="2126" w:author="Unknown Author" w:date="2021-11-01T18:30:11Z">
        <w:r>
          <w:rPr>
            <w:rFonts w:ascii="Times New Roman" w:hAnsi="Times New Roman"/>
            <w:sz w:val="21"/>
            <w:szCs w:val="21"/>
          </w:rPr>
          <w:delText>Device Detail</w:delText>
        </w:r>
      </w:del>
      <w:bookmarkEnd w:id="133"/>
    </w:p>
    <w:p>
      <w:pPr>
        <w:pStyle w:val="Normal"/>
        <w:ind w:left="0" w:right="0" w:hanging="0"/>
        <w:rPr>
          <w:rFonts w:ascii="Times New Roman" w:hAnsi="Times New Roman"/>
          <w:sz w:val="21"/>
          <w:szCs w:val="21"/>
          <w:del w:id="2129" w:author="Unknown Author" w:date="2021-11-01T18:30:11Z"/>
        </w:rPr>
      </w:pPr>
      <w:del w:id="2128" w:author="Unknown Author" w:date="2021-11-01T18:30:11Z">
        <w:r>
          <w:rPr>
            <w:rFonts w:ascii="Times New Roman" w:hAnsi="Times New Roman"/>
            <w:sz w:val="21"/>
            <w:szCs w:val="21"/>
          </w:rPr>
          <w:delText>Detail the impacted device and its subsystems.</w:delText>
        </w:r>
      </w:del>
    </w:p>
    <w:p>
      <w:pPr>
        <w:pStyle w:val="Heading3"/>
        <w:rPr>
          <w:sz w:val="21"/>
          <w:szCs w:val="21"/>
          <w:del w:id="2133" w:author="Unknown Author" w:date="2021-11-01T18:30:11Z"/>
        </w:rPr>
      </w:pPr>
      <w:del w:id="2130" w:author="Unknown Author" w:date="2021-11-01T18:30:11Z">
        <w:bookmarkStart w:id="134" w:name="_Toc418513394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31" w:author="Unknown Author" w:date="2021-11-01T18:30:11Z">
        <w:r>
          <w:rPr>
            <w:rFonts w:ascii="Times New Roman" w:hAnsi="Times New Roman"/>
            <w:sz w:val="21"/>
            <w:szCs w:val="21"/>
          </w:rPr>
          <w:delText xml:space="preserve"> </w:delText>
        </w:r>
      </w:del>
      <w:del w:id="2132" w:author="Unknown Author" w:date="2021-11-01T18:30:11Z">
        <w:r>
          <w:rPr>
            <w:rFonts w:ascii="Times New Roman" w:hAnsi="Times New Roman"/>
            <w:sz w:val="21"/>
            <w:szCs w:val="21"/>
          </w:rPr>
          <w:delText>Currency and country information</w:delText>
        </w:r>
      </w:del>
      <w:bookmarkEnd w:id="134"/>
    </w:p>
    <w:p>
      <w:pPr>
        <w:pStyle w:val="Normal"/>
        <w:ind w:left="0" w:right="0" w:hanging="0"/>
        <w:rPr>
          <w:rFonts w:ascii="Times New Roman" w:hAnsi="Times New Roman"/>
          <w:sz w:val="21"/>
          <w:szCs w:val="21"/>
          <w:del w:id="2135" w:author="Unknown Author" w:date="2021-11-01T18:30:11Z"/>
        </w:rPr>
      </w:pPr>
      <w:del w:id="2134" w:author="Unknown Author" w:date="2021-11-01T18:30:11Z">
        <w:r>
          <w:rPr>
            <w:rFonts w:ascii="Times New Roman" w:hAnsi="Times New Roman"/>
            <w:sz w:val="21"/>
            <w:szCs w:val="21"/>
          </w:rPr>
        </w:r>
      </w:del>
    </w:p>
    <w:p>
      <w:pPr>
        <w:pStyle w:val="Normal"/>
        <w:ind w:left="0" w:right="0" w:hanging="0"/>
        <w:rPr>
          <w:rFonts w:ascii="Times New Roman" w:hAnsi="Times New Roman"/>
          <w:sz w:val="21"/>
          <w:szCs w:val="21"/>
          <w:del w:id="2137" w:author="Unknown Author" w:date="2021-11-01T18:30:11Z"/>
        </w:rPr>
      </w:pPr>
      <w:del w:id="2136" w:author="Unknown Author" w:date="2021-11-01T18:30:11Z">
        <w:r>
          <w:rPr>
            <w:rFonts w:ascii="Times New Roman" w:hAnsi="Times New Roman"/>
            <w:sz w:val="21"/>
            <w:szCs w:val="21"/>
          </w:rPr>
          <w:delText>Detail the impact currencies and countries</w:delText>
        </w:r>
      </w:del>
    </w:p>
    <w:p>
      <w:pPr>
        <w:pStyle w:val="Normal"/>
        <w:ind w:left="0" w:right="0" w:hanging="0"/>
        <w:rPr>
          <w:rFonts w:ascii="Times New Roman" w:hAnsi="Times New Roman"/>
          <w:sz w:val="21"/>
          <w:szCs w:val="21"/>
          <w:del w:id="2139" w:author="Unknown Author" w:date="2021-11-01T18:30:11Z"/>
        </w:rPr>
      </w:pPr>
      <w:del w:id="2138" w:author="Unknown Author" w:date="2021-11-01T18:30:11Z">
        <w:r>
          <w:rPr>
            <w:rFonts w:ascii="Times New Roman" w:hAnsi="Times New Roman"/>
            <w:sz w:val="21"/>
            <w:szCs w:val="21"/>
          </w:rPr>
        </w:r>
      </w:del>
    </w:p>
    <w:p>
      <w:pPr>
        <w:pStyle w:val="Heading2"/>
        <w:rPr>
          <w:sz w:val="21"/>
          <w:szCs w:val="21"/>
          <w:del w:id="2143" w:author="Unknown Author" w:date="2021-11-01T18:30:11Z"/>
        </w:rPr>
      </w:pPr>
      <w:del w:id="2140" w:author="Unknown Author" w:date="2021-11-01T18:30:11Z">
        <w:bookmarkStart w:id="135" w:name="_Toc418513395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41" w:author="Unknown Author" w:date="2021-11-01T18:30:11Z">
        <w:r>
          <w:rPr>
            <w:rFonts w:ascii="Times New Roman" w:hAnsi="Times New Roman"/>
            <w:sz w:val="21"/>
            <w:szCs w:val="21"/>
          </w:rPr>
          <w:delText xml:space="preserve"> </w:delText>
        </w:r>
      </w:del>
      <w:del w:id="2142" w:author="Unknown Author" w:date="2021-11-01T18:30:11Z">
        <w:r>
          <w:rPr>
            <w:rFonts w:ascii="Times New Roman" w:hAnsi="Times New Roman"/>
            <w:sz w:val="21"/>
            <w:szCs w:val="21"/>
          </w:rPr>
          <w:delText>Files to be delivered</w:delText>
        </w:r>
      </w:del>
      <w:bookmarkEnd w:id="135"/>
    </w:p>
    <w:p>
      <w:pPr>
        <w:pStyle w:val="BodyText2"/>
        <w:ind w:left="0" w:right="0" w:hanging="0"/>
        <w:rPr>
          <w:rFonts w:ascii="Times New Roman" w:hAnsi="Times New Roman"/>
          <w:sz w:val="21"/>
          <w:szCs w:val="21"/>
          <w:del w:id="2146" w:author="Unknown Author" w:date="2021-11-01T18:30:11Z"/>
        </w:rPr>
      </w:pPr>
      <w:del w:id="2144" w:author="Unknown Author" w:date="2021-11-01T18:30:11Z">
        <w:r>
          <w:rPr>
            <w:rFonts w:ascii="Times New Roman" w:hAnsi="Times New Roman"/>
            <w:sz w:val="21"/>
            <w:szCs w:val="21"/>
          </w:rPr>
          <w:delText xml:space="preserve">The following table contains all the runtime modules which need to be delivered for this release.  </w:delText>
        </w:r>
      </w:del>
      <w:del w:id="2145" w:author="Unknown Author" w:date="2021-11-01T17:51:14Z">
        <w:r>
          <w:rPr>
            <w:rFonts w:ascii="Times New Roman" w:hAnsi="Times New Roman"/>
            <w:sz w:val="21"/>
            <w:szCs w:val="21"/>
          </w:rPr>
          <w:delText>Where module name is not unique the full path name should be supplied.  In situations where the runtime name is different than the name stored in archive or assigned when module is created, use the name the archive owner will need to retrieve the module from the Software Configuration Management (SCM) system. Also provide the target location which the software will be delivered to if it is applicable.</w:delText>
        </w:r>
      </w:del>
    </w:p>
    <w:p>
      <w:pPr>
        <w:pStyle w:val="BodyText2"/>
        <w:ind w:left="0" w:right="0" w:hanging="0"/>
        <w:rPr>
          <w:rFonts w:ascii="Times New Roman" w:hAnsi="Times New Roman"/>
          <w:ins w:id="2148" w:author="Unknown Author" w:date="2021-11-01T18:38:25Z"/>
          <w:sz w:val="21"/>
          <w:szCs w:val="21"/>
        </w:rPr>
      </w:pPr>
      <w:ins w:id="2147" w:author="Unknown Author" w:date="2021-11-01T18:38:25Z">
        <w:r>
          <w:rPr>
            <w:rFonts w:ascii="Times New Roman" w:hAnsi="Times New Roman"/>
            <w:sz w:val="21"/>
            <w:szCs w:val="21"/>
          </w:rPr>
        </w:r>
      </w:ins>
    </w:p>
    <w:p>
      <w:pPr>
        <w:pStyle w:val="Normal"/>
        <w:ind w:left="0" w:right="0" w:hanging="0"/>
        <w:rPr>
          <w:rFonts w:ascii="Times New Roman" w:hAnsi="Times New Roman"/>
          <w:sz w:val="21"/>
          <w:szCs w:val="21"/>
        </w:rPr>
      </w:pPr>
      <w:r>
        <w:rPr>
          <w:rFonts w:ascii="Times New Roman" w:hAnsi="Times New Roman"/>
          <w:sz w:val="21"/>
          <w:szCs w:val="21"/>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62350" cy="549592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3562350" cy="5495925"/>
                    </a:xfrm>
                    <a:prstGeom prst="rect">
                      <a:avLst/>
                    </a:prstGeom>
                  </pic:spPr>
                </pic:pic>
              </a:graphicData>
            </a:graphic>
          </wp:anchor>
        </w:drawing>
      </w:r>
      <w:r>
        <w:br w:type="page"/>
      </w:r>
    </w:p>
    <w:p>
      <w:pPr>
        <w:pStyle w:val="Normal"/>
        <w:widowControl/>
        <w:suppressAutoHyphens w:val="true"/>
        <w:bidi w:val="0"/>
        <w:spacing w:before="0" w:after="0"/>
        <w:ind w:left="0" w:right="0" w:hanging="0"/>
        <w:jc w:val="left"/>
        <w:rPr>
          <w:rFonts w:ascii="Times New Roman" w:hAnsi="Times New Roman"/>
          <w:del w:id="2150" w:author="Unknown Author" w:date="2021-11-01T18:30:11Z"/>
        </w:rPr>
      </w:pPr>
      <w:del w:id="2149" w:author="Unknown Author" w:date="2021-11-01T18:30:11Z">
        <w:r>
          <w:rPr>
            <w:rFonts w:ascii="Times New Roman" w:hAnsi="Times New Roman"/>
            <w:sz w:val="21"/>
            <w:szCs w:val="21"/>
          </w:rPr>
        </w:r>
      </w:del>
    </w:p>
    <w:p>
      <w:pPr>
        <w:pStyle w:val="Normal"/>
        <w:widowControl/>
        <w:suppressAutoHyphens w:val="true"/>
        <w:bidi w:val="0"/>
        <w:spacing w:before="0" w:after="0"/>
        <w:ind w:left="0" w:right="0" w:hanging="0"/>
        <w:jc w:val="left"/>
        <w:rPr>
          <w:rFonts w:ascii="Times New Roman" w:hAnsi="Times New Roman"/>
          <w:sz w:val="21"/>
          <w:szCs w:val="21"/>
          <w:del w:id="2152" w:author="Unknown Author" w:date="2021-11-01T18:30:11Z"/>
        </w:rPr>
      </w:pPr>
      <w:del w:id="2151" w:author="Unknown Author" w:date="2021-11-01T18:30:11Z">
        <w:r>
          <w:rPr>
            <w:rFonts w:ascii="Times New Roman" w:hAnsi="Times New Roman"/>
            <w:sz w:val="21"/>
            <w:szCs w:val="21"/>
          </w:rPr>
        </w:r>
      </w:del>
    </w:p>
    <w:p>
      <w:pPr>
        <w:pStyle w:val="Normal"/>
        <w:widowControl/>
        <w:suppressAutoHyphens w:val="true"/>
        <w:bidi w:val="0"/>
        <w:spacing w:before="0" w:after="0"/>
        <w:ind w:left="0" w:right="0" w:hanging="0"/>
        <w:jc w:val="left"/>
        <w:rPr>
          <w:rFonts w:ascii="Times New Roman" w:hAnsi="Times New Roman"/>
          <w:sz w:val="21"/>
          <w:szCs w:val="21"/>
          <w:del w:id="2154" w:author="Unknown Author" w:date="2021-11-01T18:30:11Z"/>
        </w:rPr>
      </w:pPr>
      <w:del w:id="2153" w:author="Unknown Author" w:date="2021-11-01T18:30:11Z">
        <w:r>
          <w:rPr>
            <w:rFonts w:ascii="Times New Roman" w:hAnsi="Times New Roman"/>
            <w:sz w:val="21"/>
            <w:szCs w:val="21"/>
          </w:rPr>
        </w:r>
      </w:del>
      <w:r>
        <w:br w:type="page"/>
      </w:r>
    </w:p>
    <w:p>
      <w:pPr>
        <w:pStyle w:val="Normal"/>
        <w:widowControl/>
        <w:suppressAutoHyphens w:val="true"/>
        <w:bidi w:val="0"/>
        <w:spacing w:before="0" w:after="0"/>
        <w:ind w:left="0" w:right="0" w:hanging="0"/>
        <w:jc w:val="left"/>
        <w:rPr>
          <w:rFonts w:ascii="Times New Roman" w:hAnsi="Times New Roman"/>
          <w:del w:id="2158" w:author="Unknown Author" w:date="2021-11-01T18:30:11Z"/>
        </w:rPr>
      </w:pPr>
      <w:del w:id="2155" w:author="Unknown Author" w:date="2021-11-01T18:30:11Z">
        <w:bookmarkStart w:id="136" w:name="_Toc4185133961111111"/>
        <w:bookmarkStart w:id="137" w:name="_Toc39662097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delText>7</w:delText>
        </w:r>
        <w:r>
          <w:rPr>
            <w:sz w:val="21"/>
            <w:szCs w:val="21"/>
            <w:rFonts w:ascii="Times New Roman" w:hAnsi="Times New Roman"/>
          </w:rPr>
          <w:fldChar w:fldCharType="end"/>
        </w:r>
      </w:del>
      <w:del w:id="2156" w:author="Unknown Author" w:date="2021-11-01T18:30:11Z">
        <w:r>
          <w:rPr>
            <w:rFonts w:ascii="Times New Roman" w:hAnsi="Times New Roman"/>
            <w:sz w:val="21"/>
            <w:szCs w:val="21"/>
          </w:rPr>
          <w:delText xml:space="preserve"> </w:delText>
        </w:r>
      </w:del>
      <w:del w:id="2157" w:author="Unknown Author" w:date="2021-11-01T18:30:11Z">
        <w:r>
          <w:rPr>
            <w:rFonts w:ascii="Times New Roman" w:hAnsi="Times New Roman"/>
            <w:sz w:val="21"/>
            <w:szCs w:val="21"/>
          </w:rPr>
          <w:delText>Unit Test</w:delText>
        </w:r>
      </w:del>
      <w:bookmarkEnd w:id="136"/>
      <w:bookmarkEnd w:id="137"/>
    </w:p>
    <w:p>
      <w:pPr>
        <w:pStyle w:val="Normal"/>
        <w:widowControl/>
        <w:suppressAutoHyphens w:val="true"/>
        <w:bidi w:val="0"/>
        <w:spacing w:before="0" w:after="0"/>
        <w:ind w:left="0" w:right="0" w:hanging="0"/>
        <w:jc w:val="left"/>
        <w:rPr>
          <w:rFonts w:ascii="Times New Roman" w:hAnsi="Times New Roman"/>
          <w:del w:id="2162" w:author="Unknown Author" w:date="2021-11-01T18:30:11Z"/>
        </w:rPr>
      </w:pPr>
      <w:del w:id="2159" w:author="Unknown Author" w:date="2021-11-01T18:30:11Z">
        <w:bookmarkStart w:id="138" w:name="_Toc418513397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60" w:author="Unknown Author" w:date="2021-11-01T18:30:11Z">
        <w:r>
          <w:rPr>
            <w:rFonts w:ascii="Times New Roman" w:hAnsi="Times New Roman"/>
            <w:sz w:val="21"/>
            <w:szCs w:val="21"/>
          </w:rPr>
          <w:delText xml:space="preserve"> </w:delText>
        </w:r>
      </w:del>
      <w:del w:id="2161" w:author="Unknown Author" w:date="2021-11-01T18:30:11Z">
        <w:r>
          <w:rPr>
            <w:rFonts w:ascii="Times New Roman" w:hAnsi="Times New Roman"/>
            <w:sz w:val="21"/>
            <w:szCs w:val="21"/>
          </w:rPr>
          <w:delText>Test description</w:delText>
        </w:r>
      </w:del>
      <w:bookmarkEnd w:id="138"/>
    </w:p>
    <w:p>
      <w:pPr>
        <w:pStyle w:val="Normal"/>
        <w:widowControl/>
        <w:suppressAutoHyphens w:val="true"/>
        <w:bidi w:val="0"/>
        <w:spacing w:before="0" w:after="0"/>
        <w:ind w:left="0" w:right="0" w:hanging="0"/>
        <w:jc w:val="left"/>
        <w:rPr>
          <w:rFonts w:ascii="Times New Roman" w:hAnsi="Times New Roman"/>
          <w:del w:id="2165" w:author="Unknown Author" w:date="2021-11-01T18:30:11Z"/>
        </w:rPr>
      </w:pPr>
      <w:del w:id="2163" w:author="Unknown Author" w:date="2021-11-01T18:30:11Z">
        <w:r>
          <w:rPr>
            <w:rFonts w:ascii="Times New Roman" w:hAnsi="Times New Roman"/>
            <w:sz w:val="21"/>
            <w:szCs w:val="21"/>
          </w:rPr>
          <w:delText xml:space="preserve">The following Unit Test Document is designed to test the </w:delText>
        </w:r>
      </w:del>
      <w:del w:id="2164" w:author="Unknown Author" w:date="2021-11-01T18:30:11Z">
        <w:r>
          <w:rPr>
            <w:rFonts w:ascii="Times New Roman" w:hAnsi="Times New Roman"/>
            <w:sz w:val="21"/>
            <w:szCs w:val="21"/>
            <w:highlight w:val="yellow"/>
          </w:rPr>
          <w:delText>xxxxxx</w:delText>
        </w:r>
      </w:del>
    </w:p>
    <w:p>
      <w:pPr>
        <w:pStyle w:val="Normal"/>
        <w:widowControl/>
        <w:suppressAutoHyphens w:val="true"/>
        <w:bidi w:val="0"/>
        <w:spacing w:before="0" w:after="0"/>
        <w:ind w:left="0" w:right="0" w:hanging="0"/>
        <w:jc w:val="left"/>
        <w:rPr>
          <w:rFonts w:ascii="Times New Roman" w:hAnsi="Times New Roman"/>
          <w:del w:id="2169" w:author="Unknown Author" w:date="2021-11-01T18:30:11Z"/>
        </w:rPr>
      </w:pPr>
      <w:del w:id="2166" w:author="Unknown Author" w:date="2021-11-01T18:30:11Z">
        <w:bookmarkStart w:id="139" w:name="_Toc418513398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167" w:author="Unknown Author" w:date="2021-11-01T18:30:11Z">
        <w:r>
          <w:rPr>
            <w:rFonts w:ascii="Times New Roman" w:hAnsi="Times New Roman"/>
            <w:sz w:val="21"/>
            <w:szCs w:val="21"/>
          </w:rPr>
          <w:delText xml:space="preserve"> </w:delText>
        </w:r>
      </w:del>
      <w:del w:id="2168" w:author="Unknown Author" w:date="2021-11-01T18:30:11Z">
        <w:r>
          <w:rPr>
            <w:rFonts w:ascii="Times New Roman" w:hAnsi="Times New Roman"/>
            <w:sz w:val="21"/>
            <w:szCs w:val="21"/>
          </w:rPr>
          <w:delText>Testing Schedule</w:delText>
        </w:r>
      </w:del>
      <w:bookmarkEnd w:id="139"/>
    </w:p>
    <w:p>
      <w:pPr>
        <w:pStyle w:val="Normal"/>
        <w:widowControl/>
        <w:suppressAutoHyphens w:val="true"/>
        <w:bidi w:val="0"/>
        <w:spacing w:before="0" w:after="0"/>
        <w:ind w:left="0" w:right="0" w:hanging="0"/>
        <w:jc w:val="left"/>
        <w:rPr>
          <w:rFonts w:ascii="Times New Roman" w:hAnsi="Times New Roman"/>
          <w:del w:id="2172" w:author="Unknown Author" w:date="2021-11-01T18:30:11Z"/>
        </w:rPr>
      </w:pPr>
      <w:del w:id="2170" w:author="Unknown Author" w:date="2021-11-01T18:30:11Z">
        <w:r>
          <w:rPr>
            <w:rFonts w:ascii="Times New Roman" w:hAnsi="Times New Roman"/>
            <w:sz w:val="21"/>
            <w:szCs w:val="21"/>
            <w:highlight w:val="yellow"/>
          </w:rPr>
          <w:delText>xxxxxxxx</w:delText>
        </w:r>
      </w:del>
      <w:del w:id="2171" w:author="Unknown Author" w:date="2021-11-01T18:30:11Z">
        <w:r>
          <w:rPr>
            <w:rFonts w:ascii="Times New Roman" w:hAnsi="Times New Roman"/>
            <w:sz w:val="21"/>
            <w:szCs w:val="21"/>
          </w:rPr>
          <w:delText xml:space="preserve"> Unit Test schedule:</w:delText>
        </w:r>
      </w:del>
    </w:p>
    <w:p>
      <w:pPr>
        <w:pStyle w:val="Normal"/>
        <w:widowControl/>
        <w:suppressAutoHyphens w:val="true"/>
        <w:bidi w:val="0"/>
        <w:spacing w:before="0" w:after="0"/>
        <w:ind w:left="0" w:right="0" w:hanging="0"/>
        <w:jc w:val="left"/>
        <w:rPr>
          <w:rFonts w:ascii="Times New Roman" w:hAnsi="Times New Roman"/>
        </w:rPr>
      </w:pPr>
      <w:r>
        <w:rPr>
          <w:rFonts w:ascii="Times New Roman" w:hAnsi="Times New Roman"/>
          <w:sz w:val="21"/>
          <w:szCs w:val="21"/>
        </w:rPr>
      </w:r>
    </w:p>
    <w:p>
      <w:pPr>
        <w:pStyle w:val="BodyText2"/>
        <w:widowControl/>
        <w:suppressAutoHyphens w:val="true"/>
        <w:bidi w:val="0"/>
        <w:spacing w:before="0" w:after="120"/>
        <w:ind w:left="360" w:right="0" w:hanging="0"/>
        <w:jc w:val="left"/>
        <w:rPr>
          <w:rFonts w:ascii="Times New Roman" w:hAnsi="Times New Roman"/>
          <w:b/>
          <w:b/>
          <w:sz w:val="21"/>
          <w:szCs w:val="21"/>
          <w:del w:id="2174" w:author="Unknown Author" w:date="2021-11-01T18:30:11Z"/>
        </w:rPr>
      </w:pPr>
      <w:del w:id="2173"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176" w:author="Unknown Author" w:date="2021-11-01T18:30:11Z"/>
        </w:rPr>
      </w:pPr>
      <w:del w:id="2175" w:author="Unknown Author" w:date="2021-11-01T18:30:11Z">
        <w:r>
          <w:rPr/>
        </w:r>
      </w:del>
    </w:p>
    <w:p>
      <w:pPr>
        <w:pStyle w:val="BodyText2"/>
        <w:widowControl/>
        <w:suppressAutoHyphens w:val="true"/>
        <w:bidi w:val="0"/>
        <w:spacing w:before="0" w:after="120"/>
        <w:ind w:left="360" w:right="0" w:hanging="0"/>
        <w:jc w:val="left"/>
        <w:rPr>
          <w:del w:id="2180" w:author="Unknown Author" w:date="2021-11-01T18:30:11Z"/>
        </w:rPr>
      </w:pPr>
      <w:del w:id="2177" w:author="Unknown Author" w:date="2021-11-01T18:30:11Z">
        <w:bookmarkStart w:id="140" w:name="_Toc418513399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178" w:author="Unknown Author" w:date="2021-11-01T18:30:11Z">
        <w:r>
          <w:rPr>
            <w:rFonts w:ascii="Times New Roman" w:hAnsi="Times New Roman"/>
          </w:rPr>
          <w:delText xml:space="preserve"> </w:delText>
        </w:r>
      </w:del>
      <w:del w:id="2179" w:author="Unknown Author" w:date="2021-11-01T18:30:11Z">
        <w:r>
          <w:rPr>
            <w:rFonts w:ascii="Times New Roman" w:hAnsi="Times New Roman"/>
          </w:rPr>
          <w:delText>Summary of test results</w:delText>
        </w:r>
      </w:del>
      <w:bookmarkEnd w:id="140"/>
    </w:p>
    <w:p>
      <w:pPr>
        <w:pStyle w:val="BodyText2"/>
        <w:widowControl/>
        <w:suppressAutoHyphens w:val="true"/>
        <w:bidi w:val="0"/>
        <w:spacing w:before="0" w:after="120"/>
        <w:ind w:left="360" w:right="0" w:hanging="0"/>
        <w:jc w:val="left"/>
        <w:rPr>
          <w:del w:id="2184" w:author="Unknown Author" w:date="2021-11-01T18:30:11Z"/>
        </w:rPr>
      </w:pPr>
      <w:del w:id="2181" w:author="Unknown Author" w:date="2021-11-01T18:30:11Z">
        <w:bookmarkStart w:id="141" w:name="_Toc418513400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182" w:author="Unknown Author" w:date="2021-11-01T18:30:11Z">
        <w:r>
          <w:rPr>
            <w:rFonts w:ascii="Times New Roman" w:hAnsi="Times New Roman"/>
          </w:rPr>
          <w:delText xml:space="preserve"> </w:delText>
        </w:r>
      </w:del>
      <w:del w:id="2183" w:author="Unknown Author" w:date="2021-11-01T18:30:11Z">
        <w:r>
          <w:rPr>
            <w:rFonts w:ascii="Times New Roman" w:hAnsi="Times New Roman"/>
          </w:rPr>
          <w:delText>Overall Summary</w:delText>
        </w:r>
      </w:del>
      <w:bookmarkEnd w:id="141"/>
    </w:p>
    <w:p>
      <w:pPr>
        <w:pStyle w:val="BodyText2"/>
        <w:widowControl/>
        <w:suppressAutoHyphens w:val="true"/>
        <w:bidi w:val="0"/>
        <w:spacing w:before="0" w:after="120"/>
        <w:ind w:left="360" w:right="0" w:hanging="0"/>
        <w:jc w:val="left"/>
        <w:rPr>
          <w:rFonts w:ascii="Times New Roman" w:hAnsi="Times New Roman"/>
          <w:b/>
          <w:b/>
          <w:sz w:val="21"/>
          <w:szCs w:val="21"/>
          <w:del w:id="2186" w:author="Unknown Author" w:date="2021-11-01T18:34:21Z"/>
        </w:rPr>
      </w:pPr>
      <w:del w:id="2185" w:author="Unknown Author" w:date="2021-11-01T18:30:11Z">
        <w:r>
          <w:rPr/>
          <w:delText>This section describes the test results for the Unit Test:</w:delText>
        </w:r>
      </w:del>
    </w:p>
    <w:p>
      <w:pPr>
        <w:pStyle w:val="BodyText2"/>
        <w:widowControl/>
        <w:suppressAutoHyphens w:val="true"/>
        <w:bidi w:val="0"/>
        <w:spacing w:before="0" w:after="120"/>
        <w:ind w:left="360" w:right="0" w:hanging="0"/>
        <w:jc w:val="left"/>
        <w:rPr>
          <w:rFonts w:ascii="Times New Roman" w:hAnsi="Times New Roman"/>
          <w:b/>
          <w:b/>
          <w:sz w:val="21"/>
          <w:szCs w:val="21"/>
          <w:del w:id="2188" w:author="Unknown Author" w:date="2021-11-01T18:30:11Z"/>
        </w:rPr>
      </w:pPr>
      <w:del w:id="2187" w:author="Unknown Author" w:date="2021-11-01T18:30:11Z">
        <w:r>
          <w:rPr/>
        </w:r>
      </w:del>
    </w:p>
    <w:p>
      <w:pPr>
        <w:pStyle w:val="BodyText2"/>
        <w:widowControl/>
        <w:suppressAutoHyphens w:val="true"/>
        <w:bidi w:val="0"/>
        <w:spacing w:before="0" w:after="120"/>
        <w:ind w:left="360" w:right="0" w:hanging="0"/>
        <w:jc w:val="left"/>
        <w:rPr>
          <w:del w:id="2192" w:author="Unknown Author" w:date="2021-11-01T18:30:11Z"/>
        </w:rPr>
      </w:pPr>
      <w:del w:id="2189" w:author="Unknown Author" w:date="2021-11-01T18:30:11Z">
        <w:bookmarkStart w:id="142" w:name="_Toc418513401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190" w:author="Unknown Author" w:date="2021-11-01T18:30:11Z">
        <w:r>
          <w:rPr>
            <w:rFonts w:ascii="Times New Roman" w:hAnsi="Times New Roman"/>
          </w:rPr>
          <w:delText xml:space="preserve"> </w:delText>
        </w:r>
      </w:del>
      <w:del w:id="2191" w:author="Unknown Author" w:date="2021-11-01T18:30:11Z">
        <w:r>
          <w:rPr>
            <w:rFonts w:ascii="Times New Roman" w:hAnsi="Times New Roman"/>
          </w:rPr>
          <w:delText>Unit Test Summary</w:delText>
        </w:r>
      </w:del>
      <w:bookmarkEnd w:id="142"/>
    </w:p>
    <w:p>
      <w:pPr>
        <w:pStyle w:val="BodyText2"/>
        <w:widowControl/>
        <w:suppressAutoHyphens w:val="true"/>
        <w:bidi w:val="0"/>
        <w:spacing w:before="0" w:after="120"/>
        <w:ind w:left="360" w:right="0" w:hanging="0"/>
        <w:jc w:val="left"/>
        <w:rPr>
          <w:del w:id="2195" w:author="Unknown Author" w:date="2021-11-01T18:30:11Z"/>
        </w:rPr>
      </w:pPr>
      <w:del w:id="2193" w:author="Unknown Author" w:date="2021-11-01T18:30:11Z">
        <w:r>
          <w:rPr>
            <w:rFonts w:ascii="Times New Roman" w:hAnsi="Times New Roman"/>
          </w:rPr>
          <w:delText xml:space="preserve">Unit Name: </w:delText>
        </w:r>
      </w:del>
      <w:del w:id="2194" w:author="Unknown Author" w:date="2021-11-01T18:30:11Z">
        <w:r>
          <w:rPr>
            <w:rFonts w:ascii="Times New Roman" w:hAnsi="Times New Roman"/>
            <w:highlight w:val="yellow"/>
          </w:rPr>
          <w:delText>xxxx</w:delText>
        </w:r>
      </w:del>
    </w:p>
    <w:p>
      <w:pPr>
        <w:pStyle w:val="Normal"/>
        <w:widowControl/>
        <w:suppressAutoHyphens w:val="true"/>
        <w:bidi w:val="0"/>
        <w:spacing w:before="0" w:after="0"/>
        <w:ind w:left="0" w:right="0" w:hanging="0"/>
        <w:jc w:val="left"/>
        <w:rPr>
          <w:del w:id="2198" w:author="Unknown Author" w:date="2021-11-01T18:30:11Z"/>
        </w:rPr>
      </w:pPr>
      <w:del w:id="2196" w:author="Unknown Author" w:date="2021-11-01T18:30:11Z">
        <w:r>
          <w:rPr>
            <w:rFonts w:ascii="Times New Roman" w:hAnsi="Times New Roman"/>
          </w:rPr>
          <w:delText xml:space="preserve">Tested By: </w:delText>
        </w:r>
      </w:del>
      <w:del w:id="2197" w:author="Unknown Author" w:date="2021-11-01T18:30:11Z">
        <w:r>
          <w:rPr>
            <w:rFonts w:ascii="Times New Roman" w:hAnsi="Times New Roman"/>
            <w:highlight w:val="yellow"/>
          </w:rPr>
          <w:delText>xxxx</w:delText>
        </w:r>
      </w:del>
    </w:p>
    <w:p>
      <w:pPr>
        <w:pStyle w:val="Normal"/>
        <w:widowControl/>
        <w:suppressAutoHyphens w:val="true"/>
        <w:bidi w:val="0"/>
        <w:spacing w:before="0" w:after="0"/>
        <w:ind w:left="0" w:right="0" w:hanging="0"/>
        <w:jc w:val="left"/>
        <w:rPr>
          <w:del w:id="2201" w:author="Unknown Author" w:date="2021-11-01T18:30:11Z"/>
        </w:rPr>
      </w:pPr>
      <w:del w:id="2199" w:author="Unknown Author" w:date="2021-11-01T18:30:11Z">
        <w:r>
          <w:rPr>
            <w:rFonts w:ascii="Times New Roman" w:hAnsi="Times New Roman"/>
          </w:rPr>
          <w:delText>Date Tested:</w:delText>
        </w:r>
      </w:del>
      <w:del w:id="2200" w:author="Unknown Author" w:date="2021-11-01T18:30:11Z">
        <w:r>
          <w:rPr>
            <w:rFonts w:ascii="Times New Roman" w:hAnsi="Times New Roman"/>
            <w:highlight w:val="yellow"/>
          </w:rPr>
          <w:delText>xxxx</w:delText>
        </w:r>
      </w:del>
    </w:p>
    <w:p>
      <w:pPr>
        <w:pStyle w:val="BodyText2"/>
        <w:widowControl/>
        <w:suppressAutoHyphens w:val="true"/>
        <w:bidi w:val="0"/>
        <w:spacing w:before="0" w:after="120"/>
        <w:ind w:left="360" w:right="0" w:hanging="0"/>
        <w:jc w:val="left"/>
        <w:rPr>
          <w:rFonts w:ascii="Times New Roman" w:hAnsi="Times New Roman"/>
          <w:b/>
          <w:b/>
          <w:sz w:val="21"/>
          <w:szCs w:val="21"/>
          <w:del w:id="2203" w:author="Unknown Author" w:date="2021-11-01T18:30:11Z"/>
        </w:rPr>
      </w:pPr>
      <w:del w:id="2202"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207" w:author="Unknown Author" w:date="2021-11-01T18:34:21Z"/>
        </w:rPr>
      </w:pPr>
      <w:del w:id="2204" w:author="Unknown Author" w:date="2021-11-01T18:30:11Z">
        <w:r>
          <w:rPr>
            <w:rFonts w:ascii="Times New Roman" w:hAnsi="Times New Roman"/>
          </w:rPr>
          <w:delText xml:space="preserve">The </w:delText>
        </w:r>
      </w:del>
      <w:del w:id="2205" w:author="Unknown Author" w:date="2021-11-01T18:30:11Z">
        <w:r>
          <w:rPr>
            <w:rFonts w:ascii="Times New Roman" w:hAnsi="Times New Roman"/>
            <w:highlight w:val="yellow"/>
          </w:rPr>
          <w:delText>xxxxx</w:delText>
        </w:r>
      </w:del>
      <w:del w:id="2206" w:author="Unknown Author" w:date="2021-11-01T18:30:11Z">
        <w:r>
          <w:rPr>
            <w:rFonts w:ascii="Times New Roman" w:hAnsi="Times New Roman"/>
          </w:rPr>
          <w:delText xml:space="preserve"> Unit Test was completed successfully.  The approved problem tracking system was used for problem tracking and resolution.  Problem reports are closed after verifying the source fix by successfully completing the original failed script in a subsequent test pass.</w:delText>
        </w:r>
      </w:del>
    </w:p>
    <w:p>
      <w:pPr>
        <w:pStyle w:val="BodyText2"/>
        <w:widowControl/>
        <w:suppressAutoHyphens w:val="true"/>
        <w:bidi w:val="0"/>
        <w:spacing w:before="0" w:after="120"/>
        <w:ind w:left="360" w:right="0" w:hanging="0"/>
        <w:jc w:val="left"/>
        <w:rPr>
          <w:rFonts w:ascii="Times New Roman" w:hAnsi="Times New Roman"/>
          <w:b/>
          <w:b/>
          <w:sz w:val="21"/>
          <w:szCs w:val="21"/>
          <w:del w:id="2209" w:author="Unknown Author" w:date="2021-11-01T18:30:11Z"/>
        </w:rPr>
      </w:pPr>
      <w:del w:id="2208" w:author="Unknown Author" w:date="2021-11-01T18:30:11Z">
        <w:r>
          <w:rPr/>
        </w:r>
      </w:del>
    </w:p>
    <w:p>
      <w:pPr>
        <w:pStyle w:val="BodyText2"/>
        <w:widowControl/>
        <w:suppressAutoHyphens w:val="true"/>
        <w:bidi w:val="0"/>
        <w:spacing w:before="0" w:after="120"/>
        <w:ind w:left="360" w:right="0" w:hanging="0"/>
        <w:jc w:val="left"/>
        <w:rPr>
          <w:del w:id="2212" w:author="Unknown Author" w:date="2021-11-01T18:30:11Z"/>
        </w:rPr>
      </w:pPr>
      <w:del w:id="2210" w:author="Unknown Author" w:date="2021-11-01T18:30:11Z">
        <w:r>
          <w:rPr>
            <w:rFonts w:eastAsia="Monotype Sorts" w:cs="Monotype Sorts" w:ascii="Monotype Sorts" w:hAnsi="Monotype Sorts"/>
          </w:rPr>
          <w:delText></w:delText>
        </w:r>
      </w:del>
      <w:del w:id="2211" w:author="Unknown Author" w:date="2021-11-01T18:30:11Z">
        <w:r>
          <w:rPr>
            <w:rFonts w:ascii="Times New Roman" w:hAnsi="Times New Roman"/>
          </w:rPr>
          <w:tab/>
          <w:delText>List only test cases that failed at least once.  If all tests passed, it is sufficient to say “all tests passed” without listing any problem-reporting information.</w:delText>
        </w:r>
      </w:del>
    </w:p>
    <w:p>
      <w:pPr>
        <w:pStyle w:val="BodyText2"/>
        <w:widowControl/>
        <w:suppressAutoHyphens w:val="true"/>
        <w:bidi w:val="0"/>
        <w:spacing w:before="0" w:after="120"/>
        <w:ind w:left="360" w:right="0" w:hanging="0"/>
        <w:jc w:val="left"/>
        <w:rPr>
          <w:rFonts w:ascii="Times New Roman" w:hAnsi="Times New Roman"/>
          <w:b/>
          <w:b/>
          <w:sz w:val="21"/>
          <w:szCs w:val="21"/>
          <w:del w:id="2214" w:author="Unknown Author" w:date="2021-11-01T18:30:11Z"/>
        </w:rPr>
      </w:pPr>
      <w:del w:id="2213" w:author="Unknown Author" w:date="2021-11-01T18:30:11Z">
        <w:r>
          <w:rPr/>
        </w:r>
      </w:del>
    </w:p>
    <w:p>
      <w:pPr>
        <w:pStyle w:val="Normal"/>
        <w:widowControl/>
        <w:suppressAutoHyphens w:val="true"/>
        <w:bidi w:val="0"/>
        <w:spacing w:before="0" w:after="0"/>
        <w:ind w:left="0" w:right="0" w:hanging="0"/>
        <w:jc w:val="left"/>
        <w:rPr>
          <w:rFonts w:ascii="Times New Roman" w:hAnsi="Times New Roman"/>
          <w:sz w:val="21"/>
          <w:szCs w:val="21"/>
          <w:del w:id="2216" w:author="Unknown Author" w:date="2021-11-01T18:30:11Z"/>
        </w:rPr>
      </w:pPr>
      <w:del w:id="2215" w:author="Unknown Author" w:date="2021-11-01T18:30:11Z">
        <w:r>
          <w:rPr>
            <w:rFonts w:ascii="Times New Roman" w:hAnsi="Times New Roman"/>
            <w:sz w:val="21"/>
            <w:szCs w:val="21"/>
          </w:rPr>
        </w:r>
      </w:del>
    </w:p>
    <w:p>
      <w:pPr>
        <w:pStyle w:val="BodyText2"/>
        <w:widowControl/>
        <w:suppressAutoHyphens w:val="true"/>
        <w:bidi w:val="0"/>
        <w:spacing w:before="0" w:after="120"/>
        <w:ind w:left="360" w:right="0" w:hanging="0"/>
        <w:jc w:val="left"/>
        <w:rPr>
          <w:rFonts w:ascii="Times New Roman" w:hAnsi="Times New Roman"/>
          <w:b/>
          <w:b/>
          <w:sz w:val="21"/>
          <w:szCs w:val="21"/>
          <w:del w:id="2218" w:author="Unknown Author" w:date="2021-11-01T18:34:21Z"/>
        </w:rPr>
      </w:pPr>
      <w:del w:id="2217" w:author="Unknown Author" w:date="2021-11-01T18:30:11Z">
        <w:r>
          <w:rPr/>
          <w:delText>The following Unit Test cases were not run.</w:delText>
        </w:r>
      </w:del>
    </w:p>
    <w:p>
      <w:pPr>
        <w:pStyle w:val="BodyText2"/>
        <w:widowControl/>
        <w:suppressAutoHyphens w:val="true"/>
        <w:bidi w:val="0"/>
        <w:spacing w:before="0" w:after="120"/>
        <w:ind w:left="360" w:right="0" w:hanging="0"/>
        <w:jc w:val="left"/>
        <w:rPr>
          <w:rFonts w:ascii="Times New Roman" w:hAnsi="Times New Roman"/>
          <w:b/>
          <w:b/>
          <w:sz w:val="21"/>
          <w:szCs w:val="21"/>
          <w:del w:id="2220" w:author="Unknown Author" w:date="2021-11-01T18:30:11Z"/>
        </w:rPr>
      </w:pPr>
      <w:del w:id="2219"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222" w:author="Unknown Author" w:date="2021-11-01T18:30:11Z"/>
        </w:rPr>
      </w:pPr>
      <w:del w:id="2221" w:author="Unknown Author" w:date="2021-11-01T18:30:11Z">
        <w:r>
          <w:rPr/>
        </w:r>
      </w:del>
    </w:p>
    <w:p>
      <w:pPr>
        <w:pStyle w:val="BodyText2"/>
        <w:widowControl/>
        <w:suppressAutoHyphens w:val="true"/>
        <w:bidi w:val="0"/>
        <w:spacing w:before="0" w:after="120"/>
        <w:ind w:left="360" w:right="0" w:hanging="0"/>
        <w:jc w:val="left"/>
        <w:rPr>
          <w:del w:id="2224" w:author="Unknown Author" w:date="2021-11-01T17:51:49Z"/>
        </w:rPr>
      </w:pPr>
      <w:del w:id="2223" w:author="Unknown Author" w:date="2021-11-01T17:51:49Z">
        <w:r>
          <w:rPr/>
          <w:delText>Test Results:</w:delText>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26" w:author="Unknown Author" w:date="2021-11-01T17:51:49Z"/>
        </w:rPr>
      </w:pPr>
      <w:del w:id="2225"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28" w:author="Unknown Author" w:date="2021-11-01T17:51:49Z"/>
        </w:rPr>
      </w:pPr>
      <w:del w:id="2227"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30" w:author="Unknown Author" w:date="2021-11-01T17:51:49Z"/>
        </w:rPr>
      </w:pPr>
      <w:del w:id="2229" w:author="Unknown Author" w:date="2021-11-01T17:51:49Z">
        <w:r>
          <w:rPr>
            <w:rFonts w:ascii="Times New Roman" w:hAnsi="Times New Roman"/>
            <w:b/>
          </w:rPr>
          <w:delText>Requirements:</w:delText>
        </w:r>
      </w:del>
    </w:p>
    <w:p>
      <w:pPr>
        <w:pStyle w:val="Heading1"/>
        <w:keepNext w:val="true"/>
        <w:widowControl/>
        <w:pBdr>
          <w:bottom w:val="double" w:sz="6" w:space="1" w:color="000000"/>
        </w:pBdr>
        <w:suppressAutoHyphens w:val="true"/>
        <w:bidi w:val="0"/>
        <w:spacing w:before="480" w:after="240"/>
        <w:ind w:left="0" w:right="0" w:hanging="0"/>
        <w:jc w:val="left"/>
        <w:rPr>
          <w:del w:id="2232" w:author="Unknown Author" w:date="2021-11-01T17:51:49Z"/>
        </w:rPr>
      </w:pPr>
      <w:del w:id="2231" w:author="Unknown Author" w:date="2021-11-01T17:51:49Z">
        <w:r>
          <w:rPr/>
        </w:r>
      </w:del>
    </w:p>
    <w:p>
      <w:pPr>
        <w:pStyle w:val="Heading1"/>
        <w:keepNext w:val="true"/>
        <w:widowControl/>
        <w:pBdr>
          <w:bottom w:val="double" w:sz="6" w:space="1" w:color="000000"/>
        </w:pBdr>
        <w:suppressAutoHyphens w:val="true"/>
        <w:bidi w:val="0"/>
        <w:spacing w:before="480" w:after="240"/>
        <w:ind w:left="0" w:right="0" w:hanging="0"/>
        <w:jc w:val="left"/>
        <w:rPr>
          <w:del w:id="2234" w:author="Unknown Author" w:date="2021-11-01T17:51:49Z"/>
        </w:rPr>
      </w:pPr>
      <w:del w:id="2233" w:author="Unknown Author" w:date="2021-11-01T17:51:49Z">
        <w:r>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36" w:author="Unknown Author" w:date="2021-11-01T17:51:49Z"/>
        </w:rPr>
      </w:pPr>
      <w:del w:id="2235" w:author="Unknown Author" w:date="2021-11-01T17:51:49Z">
        <w:r>
          <w:rPr>
            <w:rFonts w:ascii="Times New Roman" w:hAnsi="Times New Roman"/>
            <w:b/>
          </w:rPr>
          <w:delText>Procedure:</w:delText>
        </w:r>
      </w:del>
    </w:p>
    <w:p>
      <w:pPr>
        <w:pStyle w:val="Heading1"/>
        <w:keepNext w:val="true"/>
        <w:widowControl/>
        <w:pBdr>
          <w:bottom w:val="double" w:sz="6" w:space="1" w:color="000000"/>
        </w:pBdr>
        <w:suppressAutoHyphens w:val="true"/>
        <w:bidi w:val="0"/>
        <w:spacing w:before="480" w:after="240"/>
        <w:ind w:left="0" w:right="0" w:hanging="0"/>
        <w:jc w:val="left"/>
        <w:rPr>
          <w:del w:id="2238" w:author="Unknown Author" w:date="2021-11-01T17:51:49Z"/>
        </w:rPr>
      </w:pPr>
      <w:del w:id="2237" w:author="Unknown Author" w:date="2021-11-01T17:51:49Z">
        <w:r>
          <w:rPr/>
        </w:r>
      </w:del>
    </w:p>
    <w:p>
      <w:pPr>
        <w:pStyle w:val="Heading1"/>
        <w:keepNext w:val="true"/>
        <w:widowControl/>
        <w:pBdr>
          <w:bottom w:val="double" w:sz="6" w:space="1" w:color="000000"/>
        </w:pBdr>
        <w:suppressAutoHyphens w:val="true"/>
        <w:bidi w:val="0"/>
        <w:spacing w:before="480" w:after="240"/>
        <w:ind w:left="0" w:right="0" w:hanging="0"/>
        <w:jc w:val="left"/>
        <w:rPr>
          <w:del w:id="2240" w:author="Unknown Author" w:date="2021-11-01T17:51:49Z"/>
        </w:rPr>
      </w:pPr>
      <w:del w:id="2239" w:author="Unknown Author" w:date="2021-11-01T17:51:49Z">
        <w:r>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42" w:author="Unknown Author" w:date="2021-11-01T17:51:49Z"/>
        </w:rPr>
      </w:pPr>
      <w:del w:id="2241" w:author="Unknown Author" w:date="2021-11-01T17:51:49Z">
        <w:r>
          <w:rPr>
            <w:rFonts w:ascii="Times New Roman" w:hAnsi="Times New Roman"/>
            <w:b/>
          </w:rPr>
          <w:delText>Expected Results:</w:delText>
        </w:r>
      </w:del>
    </w:p>
    <w:p>
      <w:pPr>
        <w:pStyle w:val="Heading1"/>
        <w:keepNext w:val="true"/>
        <w:widowControl/>
        <w:pBdr>
          <w:bottom w:val="double" w:sz="6" w:space="1" w:color="000000"/>
        </w:pBdr>
        <w:suppressAutoHyphens w:val="true"/>
        <w:bidi w:val="0"/>
        <w:spacing w:before="480" w:after="240"/>
        <w:ind w:left="0" w:right="0" w:hanging="0"/>
        <w:jc w:val="left"/>
        <w:rPr>
          <w:del w:id="2244" w:author="Unknown Author" w:date="2021-11-01T17:51:49Z"/>
        </w:rPr>
      </w:pPr>
      <w:del w:id="2243" w:author="Unknown Author" w:date="2021-11-01T17:51:49Z">
        <w:r>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46" w:author="Unknown Author" w:date="2021-11-01T17:51:49Z"/>
        </w:rPr>
      </w:pPr>
      <w:del w:id="2245"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48" w:author="Unknown Author" w:date="2021-11-01T17:51:49Z"/>
        </w:rPr>
      </w:pPr>
      <w:del w:id="2247" w:author="Unknown Author" w:date="2021-11-01T17:51:49Z">
        <w:r>
          <w:rPr>
            <w:rFonts w:ascii="Times New Roman" w:hAnsi="Times New Roman"/>
            <w:b/>
          </w:rPr>
          <w:delText xml:space="preserve">Purpose: </w:delText>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50" w:author="Unknown Author" w:date="2021-11-01T17:51:49Z"/>
        </w:rPr>
      </w:pPr>
      <w:del w:id="2249"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54" w:author="Unknown Author" w:date="2021-11-01T17:51:49Z"/>
        </w:rPr>
      </w:pPr>
      <w:del w:id="2251" w:author="Unknown Author" w:date="2021-11-01T17:51:49Z">
        <w:bookmarkStart w:id="143" w:name="_Toc680301111111111"/>
        <w:bookmarkStart w:id="144" w:name="_Toc41851340811111111"/>
        <w:r>
          <w:rPr>
            <w:rFonts w:ascii="Times New Roman" w:hAnsi="Times New Roman"/>
            <w:b/>
          </w:rPr>
          <w:fldChar w:fldCharType="begin"/>
        </w:r>
        <w:r>
          <w:rPr>
            <w:b/>
            <w:rFonts w:ascii="Times New Roman" w:hAnsi="Times New Roman"/>
          </w:rPr>
          <w:delInstrText> SEQ AutoNr \* ARABIC </w:delInstrText>
        </w:r>
        <w:r>
          <w:rPr>
            <w:b/>
            <w:rFonts w:ascii="Times New Roman" w:hAnsi="Times New Roman"/>
          </w:rPr>
          <w:fldChar w:fldCharType="separate"/>
        </w:r>
        <w:r>
          <w:rPr>
            <w:b/>
            <w:rFonts w:ascii="Times New Roman" w:hAnsi="Times New Roman"/>
          </w:rPr>
        </w:r>
        <w:r>
          <w:rPr>
            <w:b/>
            <w:rFonts w:ascii="Times New Roman" w:hAnsi="Times New Roman"/>
          </w:rPr>
          <w:fldChar w:fldCharType="end"/>
        </w:r>
      </w:del>
      <w:del w:id="2252" w:author="Unknown Author" w:date="2021-11-01T17:51:49Z">
        <w:r>
          <w:rPr>
            <w:rFonts w:ascii="Times New Roman" w:hAnsi="Times New Roman"/>
            <w:b/>
          </w:rPr>
          <w:delText xml:space="preserve"> </w:delText>
        </w:r>
      </w:del>
      <w:del w:id="2253" w:author="Unknown Author" w:date="2021-11-01T17:51:49Z">
        <w:bookmarkEnd w:id="143"/>
        <w:r>
          <w:rPr>
            <w:rFonts w:ascii="Times New Roman" w:hAnsi="Times New Roman"/>
            <w:b/>
          </w:rPr>
          <w:delText>Description</w:delText>
        </w:r>
      </w:del>
      <w:bookmarkEnd w:id="144"/>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56" w:author="Unknown Author" w:date="2021-11-01T17:51:49Z"/>
        </w:rPr>
      </w:pPr>
      <w:del w:id="2255"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58" w:author="Unknown Author" w:date="2021-11-01T17:51:49Z"/>
        </w:rPr>
      </w:pPr>
      <w:del w:id="2257"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62" w:author="Unknown Author" w:date="2021-11-01T17:51:49Z"/>
        </w:rPr>
      </w:pPr>
      <w:del w:id="2259" w:author="Unknown Author" w:date="2021-11-01T17:51:49Z">
        <w:bookmarkStart w:id="145" w:name="_Toc41851340711111111"/>
        <w:r>
          <w:rPr>
            <w:rFonts w:ascii="Times New Roman" w:hAnsi="Times New Roman"/>
            <w:b/>
          </w:rPr>
          <w:fldChar w:fldCharType="begin"/>
        </w:r>
        <w:r>
          <w:rPr>
            <w:b/>
            <w:rFonts w:ascii="Times New Roman" w:hAnsi="Times New Roman"/>
          </w:rPr>
          <w:delInstrText> SEQ AutoNr \* ARABIC </w:delInstrText>
        </w:r>
        <w:r>
          <w:rPr>
            <w:b/>
            <w:rFonts w:ascii="Times New Roman" w:hAnsi="Times New Roman"/>
          </w:rPr>
          <w:fldChar w:fldCharType="separate"/>
        </w:r>
        <w:r>
          <w:rPr>
            <w:b/>
            <w:rFonts w:ascii="Times New Roman" w:hAnsi="Times New Roman"/>
          </w:rPr>
        </w:r>
        <w:r>
          <w:rPr>
            <w:b/>
            <w:rFonts w:ascii="Times New Roman" w:hAnsi="Times New Roman"/>
          </w:rPr>
          <w:fldChar w:fldCharType="end"/>
        </w:r>
      </w:del>
      <w:del w:id="2260" w:author="Unknown Author" w:date="2021-11-01T17:51:49Z">
        <w:r>
          <w:rPr>
            <w:rFonts w:ascii="Times New Roman" w:hAnsi="Times New Roman"/>
            <w:b/>
          </w:rPr>
          <w:delText xml:space="preserve"> </w:delText>
        </w:r>
      </w:del>
      <w:del w:id="2261" w:author="Unknown Author" w:date="2021-11-01T17:51:49Z">
        <w:r>
          <w:rPr>
            <w:rFonts w:ascii="Times New Roman" w:hAnsi="Times New Roman"/>
            <w:b/>
          </w:rPr>
          <w:delText>Test Objectives</w:delText>
        </w:r>
      </w:del>
      <w:bookmarkEnd w:id="145"/>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64" w:author="Unknown Author" w:date="2021-11-01T17:51:49Z"/>
        </w:rPr>
      </w:pPr>
      <w:del w:id="2263"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66" w:author="Unknown Author" w:date="2021-11-01T17:51:49Z"/>
        </w:rPr>
      </w:pPr>
      <w:del w:id="2265"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70" w:author="Unknown Author" w:date="2021-11-01T17:51:49Z"/>
        </w:rPr>
      </w:pPr>
      <w:del w:id="2267" w:author="Unknown Author" w:date="2021-11-01T17:51:49Z">
        <w:bookmarkStart w:id="146" w:name="_Toc680301011111111"/>
        <w:bookmarkStart w:id="147" w:name="_Toc41851340611111111"/>
        <w:r>
          <w:rPr>
            <w:rFonts w:ascii="Times New Roman" w:hAnsi="Times New Roman"/>
            <w:b/>
          </w:rPr>
          <w:fldChar w:fldCharType="begin"/>
        </w:r>
        <w:r>
          <w:rPr>
            <w:b/>
            <w:rFonts w:ascii="Times New Roman" w:hAnsi="Times New Roman"/>
          </w:rPr>
          <w:delInstrText> SEQ AutoNr \* ARABIC </w:delInstrText>
        </w:r>
        <w:r>
          <w:rPr>
            <w:b/>
            <w:rFonts w:ascii="Times New Roman" w:hAnsi="Times New Roman"/>
          </w:rPr>
          <w:fldChar w:fldCharType="separate"/>
        </w:r>
        <w:r>
          <w:rPr>
            <w:b/>
            <w:rFonts w:ascii="Times New Roman" w:hAnsi="Times New Roman"/>
          </w:rPr>
        </w:r>
        <w:r>
          <w:rPr>
            <w:b/>
            <w:rFonts w:ascii="Times New Roman" w:hAnsi="Times New Roman"/>
          </w:rPr>
          <w:fldChar w:fldCharType="end"/>
        </w:r>
      </w:del>
      <w:del w:id="2268" w:author="Unknown Author" w:date="2021-11-01T17:51:49Z">
        <w:r>
          <w:rPr>
            <w:rFonts w:ascii="Times New Roman" w:hAnsi="Times New Roman"/>
            <w:b/>
          </w:rPr>
          <w:delText xml:space="preserve"> </w:delText>
        </w:r>
      </w:del>
      <w:del w:id="2269" w:author="Unknown Author" w:date="2021-11-01T17:51:49Z">
        <w:r>
          <w:rPr>
            <w:rFonts w:ascii="Times New Roman" w:hAnsi="Times New Roman"/>
            <w:b/>
          </w:rPr>
          <w:delText>Test Scripts</w:delText>
        </w:r>
      </w:del>
      <w:bookmarkEnd w:id="146"/>
      <w:bookmarkEnd w:id="147"/>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72" w:author="Unknown Author" w:date="2021-11-01T17:51:49Z"/>
        </w:rPr>
      </w:pPr>
      <w:del w:id="2271" w:author="Unknown Author" w:date="2021-11-01T17:51:49Z">
        <w:r>
          <w:rPr>
            <w:rFonts w:ascii="Times New Roman" w:hAnsi="Times New Roman"/>
            <w:b/>
          </w:rPr>
          <w:delText>The objectives of the following scripts are to test the functionality as defined by the implementation and design sections of this document.</w:delText>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76" w:author="Unknown Author" w:date="2021-11-01T17:51:49Z"/>
        </w:rPr>
      </w:pPr>
      <w:del w:id="2273" w:author="Unknown Author" w:date="2021-11-01T17:51:49Z">
        <w:bookmarkStart w:id="148" w:name="_Toc41851340511111111"/>
        <w:bookmarkStart w:id="149" w:name="_Toc680300911111111"/>
        <w:r>
          <w:rPr>
            <w:rFonts w:ascii="Times New Roman" w:hAnsi="Times New Roman"/>
            <w:b/>
          </w:rPr>
          <w:fldChar w:fldCharType="begin"/>
        </w:r>
        <w:r>
          <w:rPr>
            <w:b/>
            <w:rFonts w:ascii="Times New Roman" w:hAnsi="Times New Roman"/>
          </w:rPr>
          <w:delInstrText> SEQ AutoNr \* ARABIC </w:delInstrText>
        </w:r>
        <w:r>
          <w:rPr>
            <w:b/>
            <w:rFonts w:ascii="Times New Roman" w:hAnsi="Times New Roman"/>
          </w:rPr>
          <w:fldChar w:fldCharType="separate"/>
        </w:r>
        <w:r>
          <w:rPr>
            <w:b/>
            <w:rFonts w:ascii="Times New Roman" w:hAnsi="Times New Roman"/>
          </w:rPr>
        </w:r>
        <w:r>
          <w:rPr>
            <w:b/>
            <w:rFonts w:ascii="Times New Roman" w:hAnsi="Times New Roman"/>
          </w:rPr>
          <w:fldChar w:fldCharType="end"/>
        </w:r>
      </w:del>
      <w:del w:id="2274" w:author="Unknown Author" w:date="2021-11-01T17:51:49Z">
        <w:r>
          <w:rPr>
            <w:rFonts w:ascii="Times New Roman" w:hAnsi="Times New Roman"/>
            <w:b/>
          </w:rPr>
          <w:delText xml:space="preserve"> </w:delText>
        </w:r>
      </w:del>
      <w:del w:id="2275" w:author="Unknown Author" w:date="2021-11-01T17:51:49Z">
        <w:r>
          <w:rPr>
            <w:rFonts w:ascii="Times New Roman" w:hAnsi="Times New Roman"/>
            <w:b/>
          </w:rPr>
          <w:delText>Test Objectives</w:delText>
        </w:r>
      </w:del>
      <w:bookmarkEnd w:id="148"/>
      <w:bookmarkEnd w:id="149"/>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78" w:author="Unknown Author" w:date="2021-11-01T17:51:49Z"/>
        </w:rPr>
      </w:pPr>
      <w:del w:id="2277" w:author="Unknown Author" w:date="2021-11-01T17:51:49Z">
        <w:r>
          <w:rPr>
            <w:rFonts w:ascii="Times New Roman" w:hAnsi="Times New Roman"/>
            <w:b/>
          </w:rPr>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80" w:author="Unknown Author" w:date="2021-11-01T17:51:49Z"/>
        </w:rPr>
      </w:pPr>
      <w:del w:id="2279" w:author="Unknown Author" w:date="2021-11-01T17:51:49Z">
        <w:r>
          <w:rPr>
            <w:rFonts w:ascii="Times New Roman" w:hAnsi="Times New Roman"/>
            <w:b/>
          </w:rPr>
          <w:delText>The following tests require the following:</w:delText>
        </w:r>
      </w:del>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84" w:author="Unknown Author" w:date="2021-11-01T17:51:49Z"/>
        </w:rPr>
      </w:pPr>
      <w:del w:id="2281" w:author="Unknown Author" w:date="2021-11-01T17:51:49Z">
        <w:bookmarkStart w:id="150" w:name="_Toc680300811111111"/>
        <w:bookmarkStart w:id="151" w:name="_Toc41851340411111111"/>
        <w:r>
          <w:rPr>
            <w:rFonts w:ascii="Times New Roman" w:hAnsi="Times New Roman"/>
            <w:b/>
          </w:rPr>
          <w:fldChar w:fldCharType="begin"/>
        </w:r>
        <w:r>
          <w:rPr>
            <w:b/>
            <w:rFonts w:ascii="Times New Roman" w:hAnsi="Times New Roman"/>
          </w:rPr>
          <w:delInstrText> SEQ AutoNr \* ARABIC </w:delInstrText>
        </w:r>
        <w:r>
          <w:rPr>
            <w:b/>
            <w:rFonts w:ascii="Times New Roman" w:hAnsi="Times New Roman"/>
          </w:rPr>
          <w:fldChar w:fldCharType="separate"/>
        </w:r>
        <w:r>
          <w:rPr>
            <w:b/>
            <w:rFonts w:ascii="Times New Roman" w:hAnsi="Times New Roman"/>
          </w:rPr>
        </w:r>
        <w:r>
          <w:rPr>
            <w:b/>
            <w:rFonts w:ascii="Times New Roman" w:hAnsi="Times New Roman"/>
          </w:rPr>
          <w:fldChar w:fldCharType="end"/>
        </w:r>
      </w:del>
      <w:del w:id="2282" w:author="Unknown Author" w:date="2021-11-01T17:51:49Z">
        <w:r>
          <w:rPr>
            <w:rFonts w:ascii="Times New Roman" w:hAnsi="Times New Roman"/>
            <w:b/>
          </w:rPr>
          <w:delText xml:space="preserve"> </w:delText>
        </w:r>
      </w:del>
      <w:del w:id="2283" w:author="Unknown Author" w:date="2021-11-01T17:51:49Z">
        <w:r>
          <w:rPr>
            <w:rFonts w:ascii="Times New Roman" w:hAnsi="Times New Roman"/>
            <w:b/>
          </w:rPr>
          <w:delText>Prerequisites</w:delText>
        </w:r>
      </w:del>
      <w:bookmarkEnd w:id="150"/>
      <w:bookmarkEnd w:id="151"/>
    </w:p>
    <w:p>
      <w:pPr>
        <w:pStyle w:val="Heading1"/>
        <w:keepNext w:val="true"/>
        <w:widowControl/>
        <w:pBdr>
          <w:bottom w:val="double" w:sz="6" w:space="1" w:color="000000"/>
        </w:pBdr>
        <w:suppressAutoHyphens w:val="true"/>
        <w:bidi w:val="0"/>
        <w:spacing w:before="480" w:after="240"/>
        <w:ind w:left="0" w:right="0" w:hanging="0"/>
        <w:jc w:val="left"/>
        <w:rPr>
          <w:rFonts w:ascii="Times New Roman" w:hAnsi="Times New Roman"/>
          <w:b/>
          <w:b/>
          <w:del w:id="2288" w:author="Unknown Author" w:date="2021-11-01T17:51:49Z"/>
        </w:rPr>
      </w:pPr>
      <w:del w:id="2285" w:author="Unknown Author" w:date="2021-11-01T17:51:49Z">
        <w:bookmarkStart w:id="152" w:name="_Toc41851340311111111"/>
        <w:bookmarkStart w:id="153" w:name="_Toc680300711111111"/>
        <w:r>
          <w:rPr>
            <w:rFonts w:ascii="Times New Roman" w:hAnsi="Times New Roman"/>
            <w:b/>
          </w:rPr>
          <w:fldChar w:fldCharType="begin"/>
        </w:r>
        <w:r>
          <w:rPr>
            <w:b/>
            <w:rFonts w:ascii="Times New Roman" w:hAnsi="Times New Roman"/>
          </w:rPr>
          <w:delInstrText> SEQ AutoNr \* ARABIC </w:delInstrText>
        </w:r>
        <w:r>
          <w:rPr>
            <w:b/>
            <w:rFonts w:ascii="Times New Roman" w:hAnsi="Times New Roman"/>
          </w:rPr>
          <w:fldChar w:fldCharType="separate"/>
        </w:r>
        <w:r>
          <w:rPr>
            <w:b/>
            <w:rFonts w:ascii="Times New Roman" w:hAnsi="Times New Roman"/>
          </w:rPr>
        </w:r>
        <w:r>
          <w:rPr>
            <w:b/>
            <w:rFonts w:ascii="Times New Roman" w:hAnsi="Times New Roman"/>
          </w:rPr>
          <w:fldChar w:fldCharType="end"/>
        </w:r>
      </w:del>
      <w:del w:id="2286" w:author="Unknown Author" w:date="2021-11-01T17:51:49Z">
        <w:r>
          <w:rPr>
            <w:rFonts w:ascii="Times New Roman" w:hAnsi="Times New Roman"/>
            <w:b/>
          </w:rPr>
          <w:delText xml:space="preserve"> </w:delText>
        </w:r>
      </w:del>
      <w:del w:id="2287" w:author="Unknown Author" w:date="2021-11-01T17:51:49Z">
        <w:r>
          <w:rPr>
            <w:rFonts w:ascii="Times New Roman" w:hAnsi="Times New Roman"/>
            <w:b/>
          </w:rPr>
          <w:delText>Resource Requirements</w:delText>
        </w:r>
      </w:del>
      <w:bookmarkEnd w:id="152"/>
      <w:bookmarkEnd w:id="153"/>
      <w:r>
        <w:br w:type="page"/>
      </w:r>
    </w:p>
    <w:p>
      <w:pPr>
        <w:pStyle w:val="Heading1"/>
        <w:widowControl/>
        <w:pBdr>
          <w:bottom w:val="double" w:sz="6" w:space="1" w:color="000000"/>
        </w:pBdr>
        <w:suppressAutoHyphens w:val="true"/>
        <w:bidi w:val="0"/>
        <w:spacing w:before="480" w:after="240"/>
        <w:ind w:left="0" w:right="0" w:hanging="0"/>
        <w:jc w:val="left"/>
        <w:rPr>
          <w:rFonts w:ascii="Times New Roman" w:hAnsi="Times New Roman"/>
          <w:b/>
          <w:b/>
          <w:sz w:val="21"/>
          <w:szCs w:val="21"/>
          <w:del w:id="2290" w:author="Unknown Author" w:date="2021-11-01T17:51:49Z"/>
        </w:rPr>
      </w:pPr>
      <w:del w:id="2289" w:author="Unknown Author" w:date="2021-11-01T17:51:49Z">
        <w:r>
          <w:rPr>
            <w:rFonts w:ascii="Times New Roman" w:hAnsi="Times New Roman"/>
            <w:b/>
            <w:sz w:val="21"/>
            <w:szCs w:val="21"/>
          </w:rPr>
          <w:delText>Unit Test Scripts</w:delText>
        </w:r>
      </w:del>
    </w:p>
    <w:p>
      <w:pPr>
        <w:pStyle w:val="BodyText2"/>
        <w:widowControl/>
        <w:suppressAutoHyphens w:val="true"/>
        <w:bidi w:val="0"/>
        <w:spacing w:before="0" w:after="120"/>
        <w:ind w:left="360" w:right="0" w:hanging="0"/>
        <w:jc w:val="left"/>
        <w:rPr>
          <w:rFonts w:ascii="Times New Roman" w:hAnsi="Times New Roman"/>
          <w:b/>
          <w:b/>
          <w:sz w:val="21"/>
          <w:szCs w:val="21"/>
          <w:del w:id="2293" w:author="Unknown Author" w:date="2021-11-01T18:34:21Z"/>
        </w:rPr>
      </w:pPr>
      <w:del w:id="2291" w:author="Unknown Author" w:date="2021-11-01T17:55:11Z">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delText>6</w:delText>
        </w:r>
        <w:r>
          <w:rPr>
            <w:sz w:val="21"/>
            <w:b/>
            <w:szCs w:val="21"/>
            <w:rFonts w:ascii="Times New Roman" w:hAnsi="Times New Roman"/>
          </w:rPr>
          <w:fldChar w:fldCharType="end"/>
        </w:r>
      </w:del>
      <w:del w:id="2292" w:author="Unknown Author" w:date="2021-11-01T17:55:11Z">
        <w:r>
          <w:rPr>
            <w:rFonts w:ascii="Times New Roman" w:hAnsi="Times New Roman"/>
            <w:b/>
            <w:sz w:val="21"/>
            <w:szCs w:val="21"/>
          </w:rPr>
          <w:delText xml:space="preserve"> </w:delText>
        </w:r>
      </w:del>
    </w:p>
    <w:p>
      <w:pPr>
        <w:pStyle w:val="BodyText2"/>
        <w:widowControl/>
        <w:suppressAutoHyphens w:val="true"/>
        <w:bidi w:val="0"/>
        <w:spacing w:before="0" w:after="120"/>
        <w:ind w:left="360" w:right="0" w:hanging="0"/>
        <w:jc w:val="left"/>
        <w:rPr>
          <w:rFonts w:ascii="Times New Roman" w:hAnsi="Times New Roman"/>
          <w:b/>
          <w:b/>
          <w:sz w:val="21"/>
          <w:szCs w:val="21"/>
          <w:del w:id="2295" w:author="Unknown Author" w:date="2021-11-01T18:30:11Z"/>
        </w:rPr>
      </w:pPr>
      <w:del w:id="2294" w:author="Unknown Author" w:date="2021-11-01T18:30:11Z">
        <w:r>
          <w:rPr/>
        </w:r>
      </w:del>
    </w:p>
    <w:p>
      <w:pPr>
        <w:pStyle w:val="Heading1"/>
        <w:rPr>
          <w:sz w:val="21"/>
          <w:szCs w:val="21"/>
          <w:del w:id="2299" w:author="Unknown Author" w:date="2021-11-01T18:30:11Z"/>
        </w:rPr>
      </w:pPr>
      <w:del w:id="2296" w:author="Unknown Author" w:date="2021-11-01T18:30:11Z">
        <w:bookmarkStart w:id="154" w:name="_Toc418513409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delText>7</w:delText>
        </w:r>
        <w:r>
          <w:rPr>
            <w:sz w:val="21"/>
            <w:szCs w:val="21"/>
            <w:rFonts w:ascii="Times New Roman" w:hAnsi="Times New Roman"/>
          </w:rPr>
          <w:fldChar w:fldCharType="end"/>
        </w:r>
      </w:del>
      <w:del w:id="2297" w:author="Unknown Author" w:date="2021-11-01T18:30:11Z">
        <w:r>
          <w:rPr>
            <w:rFonts w:ascii="Times New Roman" w:hAnsi="Times New Roman"/>
            <w:sz w:val="21"/>
            <w:szCs w:val="21"/>
          </w:rPr>
          <w:delText xml:space="preserve"> </w:delText>
        </w:r>
      </w:del>
      <w:del w:id="2298" w:author="Unknown Author" w:date="2021-11-01T18:30:11Z">
        <w:r>
          <w:rPr>
            <w:rFonts w:ascii="Times New Roman" w:hAnsi="Times New Roman"/>
            <w:sz w:val="21"/>
            <w:szCs w:val="21"/>
          </w:rPr>
          <w:delText>Developer Integration Test</w:delText>
        </w:r>
      </w:del>
      <w:bookmarkEnd w:id="154"/>
    </w:p>
    <w:p>
      <w:pPr>
        <w:pStyle w:val="BodyText2"/>
        <w:widowControl/>
        <w:suppressAutoHyphens w:val="true"/>
        <w:bidi w:val="0"/>
        <w:spacing w:before="0" w:after="120"/>
        <w:ind w:left="360" w:right="0" w:hanging="0"/>
        <w:jc w:val="left"/>
        <w:rPr>
          <w:rFonts w:ascii="Times New Roman" w:hAnsi="Times New Roman"/>
          <w:b/>
          <w:b/>
          <w:sz w:val="21"/>
          <w:szCs w:val="21"/>
          <w:del w:id="2303" w:author="Unknown Author" w:date="2021-11-01T18:30:11Z"/>
        </w:rPr>
      </w:pPr>
      <w:del w:id="2300" w:author="Unknown Author" w:date="2021-11-01T18:30:11Z">
        <w:bookmarkStart w:id="155" w:name="_Toc418513410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01" w:author="Unknown Author" w:date="2021-11-01T18:30:11Z">
        <w:r>
          <w:rPr>
            <w:rFonts w:ascii="Times New Roman" w:hAnsi="Times New Roman"/>
            <w:b/>
            <w:sz w:val="21"/>
            <w:szCs w:val="21"/>
          </w:rPr>
          <w:delText xml:space="preserve"> </w:delText>
        </w:r>
      </w:del>
      <w:del w:id="2302" w:author="Unknown Author" w:date="2021-11-01T18:30:11Z">
        <w:r>
          <w:rPr>
            <w:rFonts w:ascii="Times New Roman" w:hAnsi="Times New Roman"/>
            <w:b/>
            <w:sz w:val="21"/>
            <w:szCs w:val="21"/>
          </w:rPr>
          <w:delText>Test description</w:delText>
        </w:r>
      </w:del>
      <w:bookmarkEnd w:id="155"/>
    </w:p>
    <w:p>
      <w:pPr>
        <w:pStyle w:val="BodyText2"/>
        <w:widowControl/>
        <w:suppressAutoHyphens w:val="true"/>
        <w:bidi w:val="0"/>
        <w:spacing w:before="0" w:after="120"/>
        <w:ind w:left="360" w:right="0" w:hanging="0"/>
        <w:jc w:val="left"/>
        <w:rPr>
          <w:rFonts w:ascii="Times New Roman" w:hAnsi="Times New Roman"/>
          <w:b/>
          <w:b/>
          <w:sz w:val="21"/>
          <w:szCs w:val="21"/>
          <w:del w:id="2307" w:author="Unknown Author" w:date="2021-11-01T18:30:11Z"/>
        </w:rPr>
      </w:pPr>
      <w:del w:id="2304" w:author="Unknown Author" w:date="2021-11-01T18:30:11Z">
        <w:r>
          <w:rPr>
            <w:rFonts w:ascii="Times New Roman" w:hAnsi="Times New Roman"/>
            <w:b/>
            <w:sz w:val="21"/>
            <w:szCs w:val="21"/>
          </w:rPr>
          <w:delText xml:space="preserve">The following Developer Integration Test Document is designed to test the </w:delText>
        </w:r>
      </w:del>
      <w:del w:id="2305" w:author="Unknown Author" w:date="2021-11-01T18:30:11Z">
        <w:r>
          <w:rPr>
            <w:rFonts w:ascii="Times New Roman" w:hAnsi="Times New Roman"/>
            <w:b/>
            <w:sz w:val="21"/>
            <w:szCs w:val="21"/>
            <w:highlight w:val="yellow"/>
          </w:rPr>
          <w:delText>xxxxxx</w:delText>
        </w:r>
      </w:del>
      <w:del w:id="2306" w:author="Unknown Author" w:date="2021-11-01T18:30:11Z">
        <w:r>
          <w:rPr>
            <w:rFonts w:ascii="Times New Roman" w:hAnsi="Times New Roman"/>
            <w:b/>
            <w:sz w:val="21"/>
            <w:szCs w:val="21"/>
          </w:rPr>
          <w:delText xml:space="preserve"> software module</w:delText>
        </w:r>
      </w:del>
    </w:p>
    <w:p>
      <w:pPr>
        <w:pStyle w:val="BodyText2"/>
        <w:widowControl/>
        <w:suppressAutoHyphens w:val="true"/>
        <w:bidi w:val="0"/>
        <w:spacing w:before="0" w:after="120"/>
        <w:ind w:left="360" w:right="0" w:hanging="0"/>
        <w:jc w:val="left"/>
        <w:rPr>
          <w:rFonts w:ascii="Times New Roman" w:hAnsi="Times New Roman"/>
          <w:b/>
          <w:b/>
          <w:sz w:val="21"/>
          <w:szCs w:val="21"/>
          <w:del w:id="2311" w:author="Unknown Author" w:date="2021-11-01T18:30:11Z"/>
        </w:rPr>
      </w:pPr>
      <w:del w:id="2308" w:author="Unknown Author" w:date="2021-11-01T18:30:11Z">
        <w:bookmarkStart w:id="156" w:name="_Toc418513411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09" w:author="Unknown Author" w:date="2021-11-01T18:30:11Z">
        <w:r>
          <w:rPr>
            <w:rFonts w:ascii="Times New Roman" w:hAnsi="Times New Roman"/>
            <w:b/>
            <w:sz w:val="21"/>
            <w:szCs w:val="21"/>
          </w:rPr>
          <w:delText xml:space="preserve"> </w:delText>
        </w:r>
      </w:del>
      <w:del w:id="2310" w:author="Unknown Author" w:date="2021-11-01T18:30:11Z">
        <w:r>
          <w:rPr>
            <w:rFonts w:ascii="Times New Roman" w:hAnsi="Times New Roman"/>
            <w:b/>
            <w:sz w:val="21"/>
            <w:szCs w:val="21"/>
          </w:rPr>
          <w:delText>Testing Schedule</w:delText>
        </w:r>
      </w:del>
      <w:bookmarkEnd w:id="156"/>
    </w:p>
    <w:p>
      <w:pPr>
        <w:pStyle w:val="BodyText2"/>
        <w:widowControl/>
        <w:suppressAutoHyphens w:val="true"/>
        <w:bidi w:val="0"/>
        <w:spacing w:before="0" w:after="120"/>
        <w:ind w:left="360" w:right="0" w:hanging="0"/>
        <w:jc w:val="left"/>
        <w:rPr>
          <w:rFonts w:ascii="Times New Roman" w:hAnsi="Times New Roman"/>
          <w:b/>
          <w:b/>
          <w:sz w:val="21"/>
          <w:szCs w:val="21"/>
          <w:del w:id="2314" w:author="Unknown Author" w:date="2021-11-01T18:30:11Z"/>
        </w:rPr>
      </w:pPr>
      <w:del w:id="2312" w:author="Unknown Author" w:date="2021-11-01T18:30:11Z">
        <w:r>
          <w:rPr>
            <w:rFonts w:ascii="Times New Roman" w:hAnsi="Times New Roman"/>
            <w:b/>
            <w:sz w:val="21"/>
            <w:szCs w:val="21"/>
            <w:highlight w:val="yellow"/>
          </w:rPr>
          <w:delText>xxxxxxxx</w:delText>
        </w:r>
      </w:del>
      <w:del w:id="2313" w:author="Unknown Author" w:date="2021-11-01T18:30:11Z">
        <w:r>
          <w:rPr>
            <w:rFonts w:ascii="Times New Roman" w:hAnsi="Times New Roman"/>
            <w:b/>
            <w:sz w:val="21"/>
            <w:szCs w:val="21"/>
          </w:rPr>
          <w:delText xml:space="preserve"> software module schedule:</w:delText>
        </w:r>
      </w:del>
    </w:p>
    <w:p>
      <w:pPr>
        <w:pStyle w:val="BodyText2"/>
        <w:widowControl/>
        <w:suppressAutoHyphens w:val="true"/>
        <w:bidi w:val="0"/>
        <w:spacing w:before="0" w:after="120"/>
        <w:ind w:left="360" w:right="0" w:hanging="0"/>
        <w:jc w:val="left"/>
        <w:rPr>
          <w:rFonts w:ascii="Times New Roman" w:hAnsi="Times New Roman"/>
          <w:b/>
          <w:b/>
          <w:sz w:val="21"/>
          <w:szCs w:val="21"/>
          <w:del w:id="2316" w:author="Unknown Author" w:date="2021-11-01T18:34:17Z"/>
        </w:rPr>
      </w:pPr>
      <w:del w:id="2315" w:author="Unknown Author" w:date="2021-11-01T18:34:17Z">
        <w:r>
          <w:rPr/>
        </w:r>
      </w:del>
    </w:p>
    <w:p>
      <w:pPr>
        <w:pStyle w:val="BodyText2"/>
        <w:widowControl/>
        <w:suppressAutoHyphens w:val="true"/>
        <w:bidi w:val="0"/>
        <w:spacing w:before="0" w:after="120"/>
        <w:ind w:left="360" w:right="0" w:hanging="0"/>
        <w:jc w:val="left"/>
        <w:rPr>
          <w:rFonts w:ascii="Times New Roman" w:hAnsi="Times New Roman"/>
          <w:b/>
          <w:b/>
          <w:sz w:val="21"/>
          <w:szCs w:val="21"/>
          <w:del w:id="2318" w:author="Unknown Author" w:date="2021-11-01T18:30:11Z"/>
        </w:rPr>
      </w:pPr>
      <w:del w:id="2317"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20" w:author="Unknown Author" w:date="2021-11-01T18:30:11Z"/>
        </w:rPr>
      </w:pPr>
      <w:del w:id="2319"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24" w:author="Unknown Author" w:date="2021-11-01T18:30:11Z"/>
        </w:rPr>
      </w:pPr>
      <w:del w:id="2321" w:author="Unknown Author" w:date="2021-11-01T18:30:11Z">
        <w:bookmarkStart w:id="157" w:name="_Toc418513412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22" w:author="Unknown Author" w:date="2021-11-01T18:30:11Z">
        <w:r>
          <w:rPr>
            <w:rFonts w:ascii="Times New Roman" w:hAnsi="Times New Roman"/>
            <w:b/>
            <w:sz w:val="21"/>
            <w:szCs w:val="21"/>
          </w:rPr>
          <w:delText xml:space="preserve"> </w:delText>
        </w:r>
      </w:del>
      <w:del w:id="2323" w:author="Unknown Author" w:date="2021-11-01T18:30:11Z">
        <w:r>
          <w:rPr>
            <w:rFonts w:ascii="Times New Roman" w:hAnsi="Times New Roman"/>
            <w:b/>
            <w:sz w:val="21"/>
            <w:szCs w:val="21"/>
          </w:rPr>
          <w:delText>Summary of test results</w:delText>
        </w:r>
      </w:del>
      <w:bookmarkEnd w:id="157"/>
    </w:p>
    <w:p>
      <w:pPr>
        <w:pStyle w:val="BodyText2"/>
        <w:widowControl/>
        <w:suppressAutoHyphens w:val="true"/>
        <w:bidi w:val="0"/>
        <w:spacing w:before="0" w:after="120"/>
        <w:ind w:left="360" w:right="0" w:hanging="0"/>
        <w:jc w:val="left"/>
        <w:rPr>
          <w:rFonts w:ascii="Times New Roman" w:hAnsi="Times New Roman"/>
          <w:b/>
          <w:b/>
          <w:sz w:val="21"/>
          <w:szCs w:val="21"/>
          <w:del w:id="2328" w:author="Unknown Author" w:date="2021-11-01T18:30:11Z"/>
        </w:rPr>
      </w:pPr>
      <w:del w:id="2325" w:author="Unknown Author" w:date="2021-11-01T18:30:11Z">
        <w:bookmarkStart w:id="158" w:name="_Toc418513413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26" w:author="Unknown Author" w:date="2021-11-01T18:30:11Z">
        <w:r>
          <w:rPr>
            <w:rFonts w:ascii="Times New Roman" w:hAnsi="Times New Roman"/>
            <w:b/>
            <w:sz w:val="21"/>
            <w:szCs w:val="21"/>
          </w:rPr>
          <w:delText xml:space="preserve"> </w:delText>
        </w:r>
      </w:del>
      <w:del w:id="2327" w:author="Unknown Author" w:date="2021-11-01T18:30:11Z">
        <w:r>
          <w:rPr>
            <w:rFonts w:ascii="Times New Roman" w:hAnsi="Times New Roman"/>
            <w:b/>
            <w:sz w:val="21"/>
            <w:szCs w:val="21"/>
          </w:rPr>
          <w:delText>Overall Summary</w:delText>
        </w:r>
      </w:del>
      <w:bookmarkEnd w:id="158"/>
    </w:p>
    <w:p>
      <w:pPr>
        <w:pStyle w:val="BodyText2"/>
        <w:widowControl/>
        <w:suppressAutoHyphens w:val="true"/>
        <w:bidi w:val="0"/>
        <w:spacing w:before="0" w:after="120"/>
        <w:ind w:left="360" w:right="0" w:hanging="0"/>
        <w:jc w:val="left"/>
        <w:rPr>
          <w:rFonts w:ascii="Times New Roman" w:hAnsi="Times New Roman"/>
          <w:b/>
          <w:b/>
          <w:sz w:val="21"/>
          <w:szCs w:val="21"/>
          <w:del w:id="2330" w:author="Unknown Author" w:date="2021-11-01T18:34:17Z"/>
        </w:rPr>
      </w:pPr>
      <w:del w:id="2329" w:author="Unknown Author" w:date="2021-11-01T18:30:11Z">
        <w:r>
          <w:rPr>
            <w:rFonts w:ascii="Times New Roman" w:hAnsi="Times New Roman"/>
            <w:b/>
            <w:sz w:val="21"/>
            <w:szCs w:val="21"/>
          </w:rPr>
          <w:delText>This section describes the test results for the Developer Integration Test:</w:delText>
        </w:r>
      </w:del>
    </w:p>
    <w:p>
      <w:pPr>
        <w:pStyle w:val="BodyText2"/>
        <w:widowControl/>
        <w:suppressAutoHyphens w:val="true"/>
        <w:bidi w:val="0"/>
        <w:spacing w:before="0" w:after="120"/>
        <w:ind w:left="360" w:right="0" w:hanging="0"/>
        <w:jc w:val="left"/>
        <w:rPr>
          <w:rFonts w:ascii="Times New Roman" w:hAnsi="Times New Roman"/>
          <w:b/>
          <w:b/>
          <w:sz w:val="21"/>
          <w:szCs w:val="21"/>
          <w:del w:id="2332" w:author="Unknown Author" w:date="2021-11-01T18:30:11Z"/>
        </w:rPr>
      </w:pPr>
      <w:del w:id="2331"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36" w:author="Unknown Author" w:date="2021-11-01T18:30:11Z"/>
        </w:rPr>
      </w:pPr>
      <w:del w:id="2333" w:author="Unknown Author" w:date="2021-11-01T18:30:11Z">
        <w:bookmarkStart w:id="159" w:name="_Toc418513414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34" w:author="Unknown Author" w:date="2021-11-01T18:30:11Z">
        <w:r>
          <w:rPr>
            <w:rFonts w:ascii="Times New Roman" w:hAnsi="Times New Roman"/>
            <w:b/>
            <w:sz w:val="21"/>
            <w:szCs w:val="21"/>
          </w:rPr>
          <w:delText xml:space="preserve"> </w:delText>
        </w:r>
      </w:del>
      <w:del w:id="2335" w:author="Unknown Author" w:date="2021-11-01T18:30:11Z">
        <w:r>
          <w:rPr>
            <w:rFonts w:ascii="Times New Roman" w:hAnsi="Times New Roman"/>
            <w:b/>
            <w:sz w:val="21"/>
            <w:szCs w:val="21"/>
          </w:rPr>
          <w:delText>Module Test Summary</w:delText>
        </w:r>
      </w:del>
      <w:bookmarkEnd w:id="159"/>
    </w:p>
    <w:p>
      <w:pPr>
        <w:pStyle w:val="BodyText2"/>
        <w:widowControl/>
        <w:suppressAutoHyphens w:val="true"/>
        <w:bidi w:val="0"/>
        <w:spacing w:before="0" w:after="120"/>
        <w:ind w:left="360" w:right="0" w:hanging="0"/>
        <w:jc w:val="left"/>
        <w:rPr>
          <w:rFonts w:ascii="Times New Roman" w:hAnsi="Times New Roman"/>
          <w:b/>
          <w:b/>
          <w:sz w:val="21"/>
          <w:szCs w:val="21"/>
          <w:del w:id="2339" w:author="Unknown Author" w:date="2021-11-01T18:30:11Z"/>
        </w:rPr>
      </w:pPr>
      <w:del w:id="2337" w:author="Unknown Author" w:date="2021-11-01T18:30:11Z">
        <w:r>
          <w:rPr>
            <w:rFonts w:ascii="Times New Roman" w:hAnsi="Times New Roman"/>
            <w:b/>
            <w:sz w:val="21"/>
            <w:szCs w:val="21"/>
          </w:rPr>
          <w:delText xml:space="preserve">Module Name: </w:delText>
        </w:r>
      </w:del>
      <w:del w:id="2338" w:author="Unknown Author" w:date="2021-11-01T18:30:11Z">
        <w:r>
          <w:rPr>
            <w:rFonts w:ascii="Times New Roman" w:hAnsi="Times New Roman"/>
            <w:b/>
            <w:sz w:val="21"/>
            <w:szCs w:val="21"/>
            <w:highlight w:val="yellow"/>
          </w:rPr>
          <w:delText>xxxx</w:delText>
        </w:r>
      </w:del>
    </w:p>
    <w:p>
      <w:pPr>
        <w:pStyle w:val="Heading1"/>
        <w:keepNext w:val="true"/>
        <w:widowControl/>
        <w:numPr>
          <w:ilvl w:val="0"/>
          <w:numId w:val="0"/>
        </w:numPr>
        <w:pBdr>
          <w:bottom w:val="double" w:sz="6" w:space="1" w:color="000000"/>
        </w:pBdr>
        <w:suppressAutoHyphens w:val="true"/>
        <w:bidi w:val="0"/>
        <w:spacing w:before="480" w:after="240"/>
        <w:ind w:left="0" w:right="0" w:hanging="0"/>
        <w:jc w:val="left"/>
        <w:outlineLvl w:val="0"/>
        <w:rPr>
          <w:del w:id="2342" w:author="Unknown Author" w:date="2021-11-01T18:30:11Z"/>
        </w:rPr>
      </w:pPr>
      <w:del w:id="2340" w:author="Unknown Author" w:date="2021-11-01T18:30:11Z">
        <w:r>
          <w:rPr>
            <w:rFonts w:ascii="Times New Roman" w:hAnsi="Times New Roman"/>
          </w:rPr>
          <w:delText xml:space="preserve">Tested By: </w:delText>
        </w:r>
      </w:del>
      <w:del w:id="2341" w:author="Unknown Author" w:date="2021-11-01T18:30:11Z">
        <w:r>
          <w:rPr>
            <w:rFonts w:ascii="Times New Roman" w:hAnsi="Times New Roman"/>
            <w:highlight w:val="yellow"/>
          </w:rPr>
          <w:delText>xxxx</w:delText>
        </w:r>
      </w:del>
    </w:p>
    <w:p>
      <w:pPr>
        <w:pStyle w:val="Heading1"/>
        <w:keepNext w:val="true"/>
        <w:widowControl/>
        <w:numPr>
          <w:ilvl w:val="0"/>
          <w:numId w:val="0"/>
        </w:numPr>
        <w:pBdr>
          <w:bottom w:val="double" w:sz="6" w:space="1" w:color="000000"/>
        </w:pBdr>
        <w:suppressAutoHyphens w:val="true"/>
        <w:bidi w:val="0"/>
        <w:spacing w:before="480" w:after="240"/>
        <w:ind w:left="0" w:right="0" w:hanging="0"/>
        <w:jc w:val="left"/>
        <w:outlineLvl w:val="0"/>
        <w:rPr>
          <w:del w:id="2345" w:author="Unknown Author" w:date="2021-11-01T18:30:11Z"/>
        </w:rPr>
      </w:pPr>
      <w:del w:id="2343" w:author="Unknown Author" w:date="2021-11-01T18:30:11Z">
        <w:r>
          <w:rPr>
            <w:rFonts w:ascii="Times New Roman" w:hAnsi="Times New Roman"/>
          </w:rPr>
          <w:delText>Date Tested:</w:delText>
        </w:r>
      </w:del>
      <w:del w:id="2344" w:author="Unknown Author" w:date="2021-11-01T18:30:11Z">
        <w:r>
          <w:rPr>
            <w:rFonts w:ascii="Times New Roman" w:hAnsi="Times New Roman"/>
            <w:highlight w:val="yellow"/>
          </w:rPr>
          <w:delText>xxxx</w:delText>
        </w:r>
      </w:del>
    </w:p>
    <w:p>
      <w:pPr>
        <w:pStyle w:val="BodyText2"/>
        <w:widowControl/>
        <w:suppressAutoHyphens w:val="true"/>
        <w:bidi w:val="0"/>
        <w:spacing w:before="0" w:after="120"/>
        <w:ind w:left="360" w:right="0" w:hanging="0"/>
        <w:jc w:val="left"/>
        <w:rPr>
          <w:rFonts w:ascii="Times New Roman" w:hAnsi="Times New Roman"/>
          <w:b/>
          <w:b/>
          <w:sz w:val="21"/>
          <w:szCs w:val="21"/>
          <w:del w:id="2347" w:author="Unknown Author" w:date="2021-11-01T18:30:11Z"/>
        </w:rPr>
      </w:pPr>
      <w:del w:id="2346"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51" w:author="Unknown Author" w:date="2021-11-01T18:34:15Z"/>
        </w:rPr>
      </w:pPr>
      <w:del w:id="2348" w:author="Unknown Author" w:date="2021-11-01T18:30:11Z">
        <w:r>
          <w:rPr>
            <w:rFonts w:ascii="Times New Roman" w:hAnsi="Times New Roman"/>
            <w:b/>
            <w:sz w:val="21"/>
            <w:szCs w:val="21"/>
          </w:rPr>
          <w:delText xml:space="preserve">The </w:delText>
        </w:r>
      </w:del>
      <w:del w:id="2349" w:author="Unknown Author" w:date="2021-11-01T18:30:11Z">
        <w:r>
          <w:rPr>
            <w:rFonts w:ascii="Times New Roman" w:hAnsi="Times New Roman"/>
            <w:b/>
            <w:sz w:val="21"/>
            <w:szCs w:val="21"/>
            <w:highlight w:val="yellow"/>
          </w:rPr>
          <w:delText>xxxxx</w:delText>
        </w:r>
      </w:del>
      <w:del w:id="2350" w:author="Unknown Author" w:date="2021-11-01T18:30:11Z">
        <w:r>
          <w:rPr>
            <w:rFonts w:ascii="Times New Roman" w:hAnsi="Times New Roman"/>
            <w:b/>
            <w:sz w:val="21"/>
            <w:szCs w:val="21"/>
          </w:rPr>
          <w:delText xml:space="preserve"> Integration Test was completed successfully.  The approved problem tracking system was used for problem tracking and resolution.  Problem reports are closed after verifying the source fix by successfully completing the original failed script in a subsequent test pass.</w:delText>
        </w:r>
      </w:del>
    </w:p>
    <w:p>
      <w:pPr>
        <w:pStyle w:val="BodyText2"/>
        <w:widowControl/>
        <w:suppressAutoHyphens w:val="true"/>
        <w:bidi w:val="0"/>
        <w:spacing w:before="0" w:after="120"/>
        <w:ind w:left="360" w:right="0" w:hanging="0"/>
        <w:jc w:val="left"/>
        <w:rPr>
          <w:rFonts w:ascii="Times New Roman" w:hAnsi="Times New Roman"/>
          <w:b/>
          <w:b/>
          <w:sz w:val="21"/>
          <w:szCs w:val="21"/>
          <w:del w:id="2353" w:author="Unknown Author" w:date="2021-11-01T18:30:11Z"/>
        </w:rPr>
      </w:pPr>
      <w:del w:id="2352"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56" w:author="Unknown Author" w:date="2021-11-01T18:30:11Z"/>
        </w:rPr>
      </w:pPr>
      <w:del w:id="2354" w:author="Unknown Author" w:date="2021-11-01T18:30:11Z">
        <w:r>
          <w:rPr>
            <w:rFonts w:eastAsia="Monotype Sorts" w:cs="Monotype Sorts" w:ascii="Monotype Sorts" w:hAnsi="Monotype Sorts"/>
            <w:b/>
            <w:sz w:val="21"/>
            <w:szCs w:val="21"/>
          </w:rPr>
          <w:delText></w:delText>
        </w:r>
      </w:del>
      <w:del w:id="2355" w:author="Unknown Author" w:date="2021-11-01T18:30:11Z">
        <w:r>
          <w:rPr>
            <w:rFonts w:ascii="Times New Roman" w:hAnsi="Times New Roman"/>
            <w:b/>
            <w:sz w:val="21"/>
            <w:szCs w:val="21"/>
          </w:rPr>
          <w:tab/>
          <w:delText>List only test cases that failed at least once.  If all tests passed, it is sufficient to say “all tests passed” without listing any problem-reporting information.</w:delText>
        </w:r>
      </w:del>
    </w:p>
    <w:p>
      <w:pPr>
        <w:pStyle w:val="BodyText2"/>
        <w:widowControl/>
        <w:suppressAutoHyphens w:val="true"/>
        <w:bidi w:val="0"/>
        <w:spacing w:before="0" w:after="120"/>
        <w:ind w:left="360" w:right="0" w:hanging="0"/>
        <w:jc w:val="left"/>
        <w:rPr>
          <w:rFonts w:ascii="Times New Roman" w:hAnsi="Times New Roman"/>
          <w:b/>
          <w:b/>
          <w:sz w:val="21"/>
          <w:szCs w:val="21"/>
          <w:del w:id="2358" w:author="Unknown Author" w:date="2021-11-01T18:30:11Z"/>
        </w:rPr>
      </w:pPr>
      <w:del w:id="2357" w:author="Unknown Author" w:date="2021-11-01T18:30:11Z">
        <w:r>
          <w:rPr/>
        </w:r>
      </w:del>
    </w:p>
    <w:p>
      <w:pPr>
        <w:pStyle w:val="Heading1"/>
        <w:keepNext w:val="true"/>
        <w:widowControl/>
        <w:numPr>
          <w:ilvl w:val="0"/>
          <w:numId w:val="0"/>
        </w:numPr>
        <w:pBdr>
          <w:bottom w:val="double" w:sz="6" w:space="1" w:color="000000"/>
        </w:pBdr>
        <w:suppressAutoHyphens w:val="true"/>
        <w:bidi w:val="0"/>
        <w:spacing w:before="480" w:after="240"/>
        <w:ind w:left="0" w:right="0" w:hanging="0"/>
        <w:jc w:val="left"/>
        <w:outlineLvl w:val="0"/>
        <w:rPr>
          <w:del w:id="2360" w:author="Unknown Author" w:date="2021-11-01T18:30:11Z"/>
        </w:rPr>
      </w:pPr>
      <w:del w:id="2359"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62" w:author="Unknown Author" w:date="2021-11-01T18:34:09Z"/>
        </w:rPr>
      </w:pPr>
      <w:del w:id="2361" w:author="Unknown Author" w:date="2021-11-01T18:30:11Z">
        <w:r>
          <w:rPr>
            <w:rFonts w:ascii="Times New Roman" w:hAnsi="Times New Roman"/>
            <w:b/>
            <w:sz w:val="21"/>
            <w:szCs w:val="21"/>
          </w:rPr>
          <w:delText>The following Module Test cases were not run.</w:delText>
        </w:r>
      </w:del>
    </w:p>
    <w:p>
      <w:pPr>
        <w:pStyle w:val="BodyText2"/>
        <w:widowControl/>
        <w:suppressAutoHyphens w:val="true"/>
        <w:bidi w:val="0"/>
        <w:spacing w:before="0" w:after="120"/>
        <w:ind w:left="360" w:right="0" w:hanging="0"/>
        <w:jc w:val="left"/>
        <w:rPr>
          <w:rFonts w:ascii="Times New Roman" w:hAnsi="Times New Roman"/>
          <w:b/>
          <w:b/>
          <w:sz w:val="21"/>
          <w:szCs w:val="21"/>
          <w:del w:id="2364" w:author="Unknown Author" w:date="2021-11-01T18:30:11Z"/>
        </w:rPr>
      </w:pPr>
      <w:del w:id="2363"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66" w:author="Unknown Author" w:date="2021-11-01T18:30:11Z"/>
        </w:rPr>
      </w:pPr>
      <w:del w:id="2365"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68" w:author="Unknown Author" w:date="2021-11-01T18:30:11Z"/>
        </w:rPr>
      </w:pPr>
      <w:del w:id="2367" w:author="Unknown Author" w:date="2021-11-01T18:30:11Z">
        <w:r>
          <w:rPr/>
        </w:r>
      </w:del>
    </w:p>
    <w:p>
      <w:pPr>
        <w:pStyle w:val="Heading1"/>
        <w:keepNext w:val="true"/>
        <w:widowControl/>
        <w:numPr>
          <w:ilvl w:val="0"/>
          <w:numId w:val="0"/>
        </w:numPr>
        <w:pBdr>
          <w:bottom w:val="double" w:sz="6" w:space="1" w:color="000000"/>
        </w:pBdr>
        <w:suppressAutoHyphens w:val="true"/>
        <w:bidi w:val="0"/>
        <w:spacing w:before="480" w:after="240"/>
        <w:ind w:left="0" w:right="0" w:hanging="0"/>
        <w:jc w:val="left"/>
        <w:outlineLvl w:val="0"/>
        <w:rPr>
          <w:del w:id="2370" w:author="Unknown Author" w:date="2021-11-01T18:30:11Z"/>
        </w:rPr>
      </w:pPr>
      <w:del w:id="2369"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74" w:author="Unknown Author" w:date="2021-11-01T18:30:11Z"/>
        </w:rPr>
      </w:pPr>
      <w:del w:id="2371" w:author="Unknown Author" w:date="2021-11-01T18:30:11Z">
        <w:bookmarkStart w:id="160" w:name="_Toc418513415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72" w:author="Unknown Author" w:date="2021-11-01T18:30:11Z">
        <w:r>
          <w:rPr>
            <w:rFonts w:ascii="Times New Roman" w:hAnsi="Times New Roman"/>
            <w:b/>
            <w:sz w:val="21"/>
            <w:szCs w:val="21"/>
          </w:rPr>
          <w:delText xml:space="preserve"> </w:delText>
        </w:r>
      </w:del>
      <w:del w:id="2373" w:author="Unknown Author" w:date="2021-11-01T18:30:11Z">
        <w:r>
          <w:rPr>
            <w:rFonts w:ascii="Times New Roman" w:hAnsi="Times New Roman"/>
            <w:b/>
            <w:sz w:val="21"/>
            <w:szCs w:val="21"/>
          </w:rPr>
          <w:delText>Resource Requirements</w:delText>
        </w:r>
      </w:del>
      <w:bookmarkEnd w:id="160"/>
    </w:p>
    <w:p>
      <w:pPr>
        <w:pStyle w:val="BodyText2"/>
        <w:widowControl/>
        <w:suppressAutoHyphens w:val="true"/>
        <w:bidi w:val="0"/>
        <w:spacing w:before="0" w:after="120"/>
        <w:ind w:left="360" w:right="0" w:hanging="0"/>
        <w:jc w:val="left"/>
        <w:rPr>
          <w:rFonts w:ascii="Times New Roman" w:hAnsi="Times New Roman"/>
          <w:b/>
          <w:b/>
          <w:sz w:val="21"/>
          <w:szCs w:val="21"/>
          <w:del w:id="2378" w:author="Unknown Author" w:date="2021-11-01T18:30:11Z"/>
        </w:rPr>
      </w:pPr>
      <w:del w:id="2375" w:author="Unknown Author" w:date="2021-11-01T18:30:11Z">
        <w:bookmarkStart w:id="161" w:name="_Toc418513416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76" w:author="Unknown Author" w:date="2021-11-01T18:30:11Z">
        <w:r>
          <w:rPr>
            <w:rFonts w:ascii="Times New Roman" w:hAnsi="Times New Roman"/>
            <w:b/>
            <w:sz w:val="21"/>
            <w:szCs w:val="21"/>
          </w:rPr>
          <w:delText xml:space="preserve"> </w:delText>
        </w:r>
      </w:del>
      <w:del w:id="2377" w:author="Unknown Author" w:date="2021-11-01T18:30:11Z">
        <w:r>
          <w:rPr>
            <w:rFonts w:ascii="Times New Roman" w:hAnsi="Times New Roman"/>
            <w:b/>
            <w:sz w:val="21"/>
            <w:szCs w:val="21"/>
          </w:rPr>
          <w:delText>Hardware Requirements</w:delText>
        </w:r>
      </w:del>
      <w:bookmarkEnd w:id="161"/>
    </w:p>
    <w:p>
      <w:pPr>
        <w:pStyle w:val="BodyText2"/>
        <w:widowControl/>
        <w:suppressAutoHyphens w:val="true"/>
        <w:bidi w:val="0"/>
        <w:spacing w:before="0" w:after="120"/>
        <w:ind w:left="360" w:right="0" w:hanging="0"/>
        <w:jc w:val="left"/>
        <w:rPr>
          <w:rFonts w:ascii="Times New Roman" w:hAnsi="Times New Roman"/>
          <w:b/>
          <w:b/>
          <w:sz w:val="21"/>
          <w:szCs w:val="21"/>
          <w:del w:id="2380" w:author="Unknown Author" w:date="2021-11-01T18:34:04Z"/>
        </w:rPr>
      </w:pPr>
      <w:del w:id="2379" w:author="Unknown Author" w:date="2021-11-01T18:30:11Z">
        <w:r>
          <w:rPr>
            <w:rFonts w:ascii="Times New Roman" w:hAnsi="Times New Roman"/>
            <w:b/>
            <w:sz w:val="21"/>
            <w:szCs w:val="21"/>
          </w:rPr>
          <w:delText>The following hardware is required for testing:</w:delText>
        </w:r>
      </w:del>
    </w:p>
    <w:p>
      <w:pPr>
        <w:pStyle w:val="BodyText2"/>
        <w:widowControl/>
        <w:suppressAutoHyphens w:val="true"/>
        <w:bidi w:val="0"/>
        <w:spacing w:before="0" w:after="120"/>
        <w:ind w:left="360" w:right="0" w:hanging="0"/>
        <w:jc w:val="left"/>
        <w:rPr>
          <w:rFonts w:ascii="Times New Roman" w:hAnsi="Times New Roman"/>
          <w:b/>
          <w:b/>
          <w:sz w:val="21"/>
          <w:szCs w:val="21"/>
          <w:del w:id="2382" w:author="Unknown Author" w:date="2021-11-01T18:30:11Z"/>
        </w:rPr>
      </w:pPr>
      <w:del w:id="2381" w:author="Unknown Author" w:date="2021-11-01T18:30:11Z">
        <w:r>
          <w:rPr/>
        </w:r>
      </w:del>
    </w:p>
    <w:p>
      <w:pPr>
        <w:pStyle w:val="Heading1"/>
        <w:keepNext w:val="true"/>
        <w:widowControl/>
        <w:numPr>
          <w:ilvl w:val="0"/>
          <w:numId w:val="0"/>
        </w:numPr>
        <w:pBdr>
          <w:bottom w:val="double" w:sz="6" w:space="1" w:color="000000"/>
        </w:pBdr>
        <w:suppressAutoHyphens w:val="true"/>
        <w:bidi w:val="0"/>
        <w:spacing w:before="480" w:after="240"/>
        <w:ind w:left="0" w:right="0" w:hanging="0"/>
        <w:jc w:val="left"/>
        <w:outlineLvl w:val="0"/>
        <w:rPr>
          <w:del w:id="2384" w:author="Unknown Author" w:date="2021-11-01T18:30:11Z"/>
        </w:rPr>
      </w:pPr>
      <w:del w:id="2383"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88" w:author="Unknown Author" w:date="2021-11-01T18:30:11Z"/>
        </w:rPr>
      </w:pPr>
      <w:del w:id="2385" w:author="Unknown Author" w:date="2021-11-01T18:30:11Z">
        <w:bookmarkStart w:id="162" w:name="_Toc418513417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r>
        <w:r>
          <w:rPr>
            <w:sz w:val="21"/>
            <w:b/>
            <w:szCs w:val="21"/>
            <w:rFonts w:ascii="Times New Roman" w:hAnsi="Times New Roman"/>
          </w:rPr>
          <w:fldChar w:fldCharType="end"/>
        </w:r>
      </w:del>
      <w:del w:id="2386" w:author="Unknown Author" w:date="2021-11-01T18:30:11Z">
        <w:r>
          <w:rPr>
            <w:rFonts w:ascii="Times New Roman" w:hAnsi="Times New Roman"/>
            <w:b/>
            <w:sz w:val="21"/>
            <w:szCs w:val="21"/>
          </w:rPr>
          <w:delText xml:space="preserve"> </w:delText>
        </w:r>
      </w:del>
      <w:del w:id="2387" w:author="Unknown Author" w:date="2021-11-01T18:30:11Z">
        <w:r>
          <w:rPr>
            <w:rFonts w:ascii="Times New Roman" w:hAnsi="Times New Roman"/>
            <w:b/>
            <w:sz w:val="21"/>
            <w:szCs w:val="21"/>
          </w:rPr>
          <w:delText>Software Requirements</w:delText>
        </w:r>
      </w:del>
      <w:bookmarkEnd w:id="162"/>
    </w:p>
    <w:p>
      <w:pPr>
        <w:pStyle w:val="BodyText2"/>
        <w:widowControl/>
        <w:suppressAutoHyphens w:val="true"/>
        <w:bidi w:val="0"/>
        <w:spacing w:before="0" w:after="120"/>
        <w:ind w:left="360" w:right="0" w:hanging="0"/>
        <w:jc w:val="left"/>
        <w:rPr>
          <w:rFonts w:ascii="Times New Roman" w:hAnsi="Times New Roman"/>
          <w:b/>
          <w:b/>
          <w:sz w:val="21"/>
          <w:szCs w:val="21"/>
          <w:del w:id="2390" w:author="Unknown Author" w:date="2021-11-01T18:30:11Z"/>
        </w:rPr>
      </w:pPr>
      <w:del w:id="2389" w:author="Unknown Author" w:date="2021-11-01T18:30:11Z">
        <w:r>
          <w:rPr>
            <w:rFonts w:ascii="Times New Roman" w:hAnsi="Times New Roman"/>
            <w:b/>
            <w:sz w:val="21"/>
            <w:szCs w:val="21"/>
          </w:rPr>
          <w:delText>The following software is required for testing:</w:delText>
        </w:r>
      </w:del>
    </w:p>
    <w:p>
      <w:pPr>
        <w:pStyle w:val="BodyText2"/>
        <w:widowControl/>
        <w:suppressAutoHyphens w:val="true"/>
        <w:bidi w:val="0"/>
        <w:spacing w:before="0" w:after="120"/>
        <w:ind w:left="360" w:right="0" w:hanging="0"/>
        <w:jc w:val="left"/>
        <w:rPr>
          <w:rFonts w:ascii="Times New Roman" w:hAnsi="Times New Roman"/>
          <w:b/>
          <w:b/>
          <w:sz w:val="21"/>
          <w:szCs w:val="21"/>
          <w:del w:id="2392" w:author="Unknown Author" w:date="2021-11-01T18:33:29Z"/>
        </w:rPr>
      </w:pPr>
      <w:del w:id="2391" w:author="Unknown Author" w:date="2021-11-01T18:33:29Z">
        <w:r>
          <w:rPr/>
        </w:r>
      </w:del>
    </w:p>
    <w:p>
      <w:pPr>
        <w:pStyle w:val="BodyText2"/>
        <w:widowControl/>
        <w:suppressAutoHyphens w:val="true"/>
        <w:bidi w:val="0"/>
        <w:spacing w:before="0" w:after="120"/>
        <w:ind w:left="360" w:right="0" w:hanging="0"/>
        <w:jc w:val="left"/>
        <w:rPr>
          <w:rFonts w:ascii="Times New Roman" w:hAnsi="Times New Roman"/>
          <w:b/>
          <w:b/>
          <w:sz w:val="21"/>
          <w:szCs w:val="21"/>
          <w:del w:id="2394" w:author="Unknown Author" w:date="2021-11-01T18:30:11Z"/>
        </w:rPr>
      </w:pPr>
      <w:del w:id="2393"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396" w:author="Unknown Author" w:date="2021-11-01T18:30:11Z"/>
        </w:rPr>
      </w:pPr>
      <w:del w:id="2395"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400" w:author="Unknown Author" w:date="2021-11-01T17:52:16Z"/>
        </w:rPr>
      </w:pPr>
      <w:del w:id="2397" w:author="Unknown Author" w:date="2021-11-01T17:52:16Z">
        <w:bookmarkStart w:id="163" w:name="_Toc41851341811111111"/>
        <w:r>
          <w:rPr>
            <w:rFonts w:ascii="Times New Roman" w:hAnsi="Times New Roman"/>
            <w:b/>
            <w:sz w:val="21"/>
            <w:szCs w:val="21"/>
          </w:rPr>
          <w:fldChar w:fldCharType="begin"/>
        </w:r>
        <w:r>
          <w:rPr>
            <w:sz w:val="21"/>
            <w:b/>
            <w:szCs w:val="21"/>
            <w:rFonts w:ascii="Times New Roman" w:hAnsi="Times New Roman"/>
          </w:rPr>
          <w:delInstrText> SEQ AutoNr \* ARABIC </w:delInstrText>
        </w:r>
        <w:r>
          <w:rPr>
            <w:sz w:val="21"/>
            <w:b/>
            <w:szCs w:val="21"/>
            <w:rFonts w:ascii="Times New Roman" w:hAnsi="Times New Roman"/>
          </w:rPr>
          <w:fldChar w:fldCharType="separate"/>
        </w:r>
        <w:r>
          <w:rPr>
            <w:sz w:val="21"/>
            <w:b/>
            <w:szCs w:val="21"/>
            <w:rFonts w:ascii="Times New Roman" w:hAnsi="Times New Roman"/>
          </w:rPr>
          <w:delText>7</w:delText>
        </w:r>
        <w:r>
          <w:rPr>
            <w:sz w:val="21"/>
            <w:b/>
            <w:szCs w:val="21"/>
            <w:rFonts w:ascii="Times New Roman" w:hAnsi="Times New Roman"/>
          </w:rPr>
          <w:fldChar w:fldCharType="end"/>
        </w:r>
      </w:del>
      <w:del w:id="2398" w:author="Unknown Author" w:date="2021-11-01T17:52:16Z">
        <w:r>
          <w:rPr>
            <w:rFonts w:ascii="Times New Roman" w:hAnsi="Times New Roman"/>
            <w:b/>
            <w:sz w:val="21"/>
            <w:szCs w:val="21"/>
          </w:rPr>
          <w:delText xml:space="preserve"> </w:delText>
        </w:r>
      </w:del>
      <w:del w:id="2399" w:author="Unknown Author" w:date="2021-11-01T17:52:16Z">
        <w:r>
          <w:rPr>
            <w:rFonts w:ascii="Times New Roman" w:hAnsi="Times New Roman"/>
            <w:b/>
            <w:sz w:val="21"/>
            <w:szCs w:val="21"/>
          </w:rPr>
          <w:delText>System Integration Test</w:delText>
        </w:r>
      </w:del>
      <w:bookmarkEnd w:id="163"/>
    </w:p>
    <w:p>
      <w:pPr>
        <w:pStyle w:val="Heading2"/>
        <w:rPr>
          <w:sz w:val="21"/>
          <w:szCs w:val="21"/>
          <w:del w:id="2404" w:author="Unknown Author" w:date="2021-11-01T17:52:16Z"/>
        </w:rPr>
      </w:pPr>
      <w:del w:id="2401" w:author="Unknown Author" w:date="2021-11-01T17:52:16Z">
        <w:bookmarkStart w:id="164" w:name="_Toc418513419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402" w:author="Unknown Author" w:date="2021-11-01T17:52:16Z">
        <w:r>
          <w:rPr>
            <w:rFonts w:ascii="Times New Roman" w:hAnsi="Times New Roman"/>
            <w:sz w:val="21"/>
            <w:szCs w:val="21"/>
          </w:rPr>
          <w:delText xml:space="preserve"> </w:delText>
        </w:r>
      </w:del>
      <w:del w:id="2403" w:author="Unknown Author" w:date="2021-11-01T17:52:16Z">
        <w:r>
          <w:rPr>
            <w:rFonts w:ascii="Times New Roman" w:hAnsi="Times New Roman"/>
            <w:sz w:val="21"/>
            <w:szCs w:val="21"/>
          </w:rPr>
          <w:delText>Test description</w:delText>
        </w:r>
      </w:del>
      <w:bookmarkEnd w:id="164"/>
    </w:p>
    <w:p>
      <w:pPr>
        <w:pStyle w:val="BodyText2"/>
        <w:ind w:left="0" w:right="0" w:hanging="0"/>
        <w:rPr>
          <w:sz w:val="21"/>
          <w:szCs w:val="21"/>
          <w:del w:id="2408" w:author="Unknown Author" w:date="2021-11-01T17:52:16Z"/>
        </w:rPr>
      </w:pPr>
      <w:del w:id="2405" w:author="Unknown Author" w:date="2021-11-01T17:52:16Z">
        <w:r>
          <w:rPr>
            <w:rFonts w:ascii="Times New Roman" w:hAnsi="Times New Roman"/>
            <w:sz w:val="21"/>
            <w:szCs w:val="21"/>
          </w:rPr>
          <w:delText xml:space="preserve">The following System Integration Test Document is designed to test the </w:delText>
        </w:r>
      </w:del>
      <w:del w:id="2406" w:author="Unknown Author" w:date="2021-11-01T17:52:16Z">
        <w:r>
          <w:rPr>
            <w:rFonts w:ascii="Times New Roman" w:hAnsi="Times New Roman"/>
            <w:sz w:val="21"/>
            <w:szCs w:val="21"/>
            <w:highlight w:val="yellow"/>
          </w:rPr>
          <w:delText>xxxxxx</w:delText>
        </w:r>
      </w:del>
      <w:del w:id="2407" w:author="Unknown Author" w:date="2021-11-01T17:52:16Z">
        <w:r>
          <w:rPr>
            <w:rFonts w:ascii="Times New Roman" w:hAnsi="Times New Roman"/>
            <w:sz w:val="21"/>
            <w:szCs w:val="21"/>
          </w:rPr>
          <w:delText xml:space="preserve"> software module.</w:delText>
        </w:r>
      </w:del>
    </w:p>
    <w:p>
      <w:pPr>
        <w:pStyle w:val="Heading2"/>
        <w:rPr>
          <w:sz w:val="21"/>
          <w:szCs w:val="21"/>
          <w:del w:id="2412" w:author="Unknown Author" w:date="2021-11-01T17:52:16Z"/>
        </w:rPr>
      </w:pPr>
      <w:del w:id="2409" w:author="Unknown Author" w:date="2021-11-01T17:52:16Z">
        <w:bookmarkStart w:id="165" w:name="_Toc41851342011111111"/>
        <w:r>
          <w:rPr>
            <w:rFonts w:ascii="Times New Roman" w:hAnsi="Times New Roman"/>
            <w:sz w:val="21"/>
            <w:szCs w:val="21"/>
          </w:rPr>
          <w:fldChar w:fldCharType="begin"/>
        </w:r>
        <w:r>
          <w:rPr>
            <w:sz w:val="21"/>
            <w:szCs w:val="21"/>
            <w:rFonts w:ascii="Times New Roman" w:hAnsi="Times New Roman"/>
          </w:rPr>
          <w:delInstrText> SEQ AutoNr \* ARABIC </w:delInstrText>
        </w:r>
        <w:r>
          <w:rPr>
            <w:sz w:val="21"/>
            <w:szCs w:val="21"/>
            <w:rFonts w:ascii="Times New Roman" w:hAnsi="Times New Roman"/>
          </w:rPr>
          <w:fldChar w:fldCharType="separate"/>
        </w:r>
        <w:r>
          <w:rPr>
            <w:sz w:val="21"/>
            <w:szCs w:val="21"/>
            <w:rFonts w:ascii="Times New Roman" w:hAnsi="Times New Roman"/>
          </w:rPr>
        </w:r>
        <w:r>
          <w:rPr>
            <w:sz w:val="21"/>
            <w:szCs w:val="21"/>
            <w:rFonts w:ascii="Times New Roman" w:hAnsi="Times New Roman"/>
          </w:rPr>
          <w:fldChar w:fldCharType="end"/>
        </w:r>
      </w:del>
      <w:del w:id="2410" w:author="Unknown Author" w:date="2021-11-01T17:52:16Z">
        <w:r>
          <w:rPr>
            <w:rFonts w:ascii="Times New Roman" w:hAnsi="Times New Roman"/>
            <w:sz w:val="21"/>
            <w:szCs w:val="21"/>
          </w:rPr>
          <w:delText xml:space="preserve"> </w:delText>
        </w:r>
      </w:del>
      <w:del w:id="2411" w:author="Unknown Author" w:date="2021-11-01T17:52:16Z">
        <w:r>
          <w:rPr>
            <w:rFonts w:ascii="Times New Roman" w:hAnsi="Times New Roman"/>
            <w:sz w:val="21"/>
            <w:szCs w:val="21"/>
          </w:rPr>
          <w:delText>Testing Schedule</w:delText>
        </w:r>
      </w:del>
      <w:bookmarkEnd w:id="165"/>
    </w:p>
    <w:p>
      <w:pPr>
        <w:pStyle w:val="BodyText2"/>
        <w:widowControl/>
        <w:suppressAutoHyphens w:val="true"/>
        <w:bidi w:val="0"/>
        <w:spacing w:before="0" w:after="120"/>
        <w:ind w:left="360" w:right="0" w:hanging="0"/>
        <w:jc w:val="left"/>
        <w:rPr>
          <w:rFonts w:ascii="Times New Roman" w:hAnsi="Times New Roman"/>
          <w:b/>
          <w:b/>
          <w:sz w:val="21"/>
          <w:szCs w:val="21"/>
          <w:del w:id="2415" w:author="Unknown Author" w:date="2021-11-01T18:30:11Z"/>
        </w:rPr>
      </w:pPr>
      <w:del w:id="2413" w:author="Unknown Author" w:date="2021-11-01T17:52:16Z">
        <w:r>
          <w:rPr>
            <w:rFonts w:ascii="Times New Roman" w:hAnsi="Times New Roman"/>
            <w:b/>
            <w:sz w:val="21"/>
            <w:szCs w:val="21"/>
            <w:highlight w:val="yellow"/>
          </w:rPr>
          <w:delText>xxxxxxxx</w:delText>
        </w:r>
      </w:del>
      <w:del w:id="2414" w:author="Unknown Author" w:date="2021-11-01T17:52:16Z">
        <w:r>
          <w:rPr>
            <w:rFonts w:ascii="Times New Roman" w:hAnsi="Times New Roman"/>
            <w:b/>
            <w:sz w:val="21"/>
            <w:szCs w:val="21"/>
          </w:rPr>
          <w:delText xml:space="preserve"> software module schedule:</w:delText>
        </w:r>
      </w:del>
    </w:p>
    <w:p>
      <w:pPr>
        <w:pStyle w:val="BodyText2"/>
        <w:widowControl/>
        <w:suppressAutoHyphens w:val="true"/>
        <w:bidi w:val="0"/>
        <w:spacing w:before="0" w:after="120"/>
        <w:ind w:left="360" w:right="0" w:hanging="0"/>
        <w:jc w:val="left"/>
        <w:rPr>
          <w:rFonts w:ascii="Times New Roman" w:hAnsi="Times New Roman"/>
          <w:b/>
          <w:b/>
          <w:sz w:val="21"/>
          <w:szCs w:val="21"/>
          <w:del w:id="2417" w:author="Unknown Author" w:date="2021-11-01T18:37:46Z"/>
        </w:rPr>
      </w:pPr>
      <w:del w:id="2416" w:author="Unknown Author" w:date="2021-11-01T18:37:46Z">
        <w:r>
          <w:rPr/>
        </w:r>
      </w:del>
    </w:p>
    <w:p>
      <w:pPr>
        <w:pStyle w:val="BodyText2"/>
        <w:widowControl/>
        <w:suppressAutoHyphens w:val="true"/>
        <w:bidi w:val="0"/>
        <w:spacing w:before="0" w:after="120"/>
        <w:ind w:left="360" w:right="0" w:hanging="0"/>
        <w:jc w:val="left"/>
        <w:rPr>
          <w:rFonts w:ascii="Times New Roman" w:hAnsi="Times New Roman"/>
          <w:b/>
          <w:b/>
          <w:sz w:val="21"/>
          <w:szCs w:val="21"/>
          <w:del w:id="2419" w:author="Unknown Author" w:date="2021-11-01T18:30:11Z"/>
        </w:rPr>
      </w:pPr>
      <w:del w:id="2418"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421" w:author="Unknown Author" w:date="2021-11-01T18:30:11Z"/>
        </w:rPr>
      </w:pPr>
      <w:del w:id="2420" w:author="Unknown Author" w:date="2021-11-01T18:30:11Z">
        <w:r>
          <w:rPr/>
        </w:r>
      </w:del>
    </w:p>
    <w:p>
      <w:pPr>
        <w:pStyle w:val="BodyText2"/>
        <w:widowControl/>
        <w:suppressAutoHyphens w:val="true"/>
        <w:bidi w:val="0"/>
        <w:spacing w:before="0" w:after="120"/>
        <w:ind w:left="360" w:right="0" w:hanging="0"/>
        <w:jc w:val="left"/>
        <w:rPr>
          <w:del w:id="2425" w:author="Unknown Author" w:date="2021-11-01T18:30:11Z"/>
        </w:rPr>
      </w:pPr>
      <w:del w:id="2422" w:author="Unknown Author" w:date="2021-11-01T18:30:11Z">
        <w:bookmarkStart w:id="166" w:name="_Toc418513421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23" w:author="Unknown Author" w:date="2021-11-01T18:30:11Z">
        <w:r>
          <w:rPr>
            <w:rFonts w:ascii="Times New Roman" w:hAnsi="Times New Roman"/>
          </w:rPr>
          <w:delText xml:space="preserve"> </w:delText>
        </w:r>
      </w:del>
      <w:del w:id="2424" w:author="Unknown Author" w:date="2021-11-01T18:30:11Z">
        <w:r>
          <w:rPr>
            <w:rFonts w:ascii="Times New Roman" w:hAnsi="Times New Roman"/>
          </w:rPr>
          <w:delText>Summary of test results</w:delText>
        </w:r>
      </w:del>
      <w:bookmarkEnd w:id="166"/>
    </w:p>
    <w:p>
      <w:pPr>
        <w:pStyle w:val="BodyText2"/>
        <w:widowControl/>
        <w:suppressAutoHyphens w:val="true"/>
        <w:bidi w:val="0"/>
        <w:spacing w:before="0" w:after="120"/>
        <w:ind w:left="360" w:right="0" w:hanging="0"/>
        <w:jc w:val="left"/>
        <w:rPr>
          <w:del w:id="2429" w:author="Unknown Author" w:date="2021-11-01T18:30:11Z"/>
        </w:rPr>
      </w:pPr>
      <w:del w:id="2426" w:author="Unknown Author" w:date="2021-11-01T18:30:11Z">
        <w:bookmarkStart w:id="167" w:name="_Toc418513422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27" w:author="Unknown Author" w:date="2021-11-01T18:30:11Z">
        <w:r>
          <w:rPr>
            <w:rFonts w:ascii="Times New Roman" w:hAnsi="Times New Roman"/>
          </w:rPr>
          <w:delText xml:space="preserve"> </w:delText>
        </w:r>
      </w:del>
      <w:del w:id="2428" w:author="Unknown Author" w:date="2021-11-01T18:30:11Z">
        <w:r>
          <w:rPr>
            <w:rFonts w:ascii="Times New Roman" w:hAnsi="Times New Roman"/>
          </w:rPr>
          <w:delText>Overall Summary</w:delText>
        </w:r>
      </w:del>
      <w:bookmarkEnd w:id="167"/>
    </w:p>
    <w:p>
      <w:pPr>
        <w:pStyle w:val="BodyText2"/>
        <w:widowControl/>
        <w:suppressAutoHyphens w:val="true"/>
        <w:bidi w:val="0"/>
        <w:spacing w:before="0" w:after="120"/>
        <w:ind w:left="360" w:right="0" w:hanging="0"/>
        <w:jc w:val="left"/>
        <w:rPr>
          <w:rFonts w:ascii="Times New Roman" w:hAnsi="Times New Roman"/>
          <w:b/>
          <w:b/>
          <w:sz w:val="21"/>
          <w:szCs w:val="21"/>
          <w:del w:id="2431" w:author="Unknown Author" w:date="2021-11-01T18:38:49Z"/>
        </w:rPr>
      </w:pPr>
      <w:del w:id="2430" w:author="Unknown Author" w:date="2021-11-01T18:30:11Z">
        <w:r>
          <w:rPr>
            <w:rFonts w:ascii="Times New Roman" w:hAnsi="Times New Roman"/>
            <w:sz w:val="21"/>
            <w:szCs w:val="21"/>
          </w:rPr>
          <w:delText>This section describes the test results for the Developer Integration Test:</w:delText>
        </w:r>
      </w:del>
    </w:p>
    <w:p>
      <w:pPr>
        <w:pStyle w:val="BodyText2"/>
        <w:widowControl/>
        <w:suppressAutoHyphens w:val="true"/>
        <w:bidi w:val="0"/>
        <w:spacing w:before="0" w:after="120"/>
        <w:ind w:left="360" w:right="0" w:hanging="0"/>
        <w:jc w:val="left"/>
        <w:rPr>
          <w:rFonts w:ascii="Times New Roman" w:hAnsi="Times New Roman"/>
          <w:b/>
          <w:b/>
          <w:sz w:val="21"/>
          <w:szCs w:val="21"/>
          <w:del w:id="2433" w:author="Unknown Author" w:date="2021-11-01T18:30:11Z"/>
        </w:rPr>
      </w:pPr>
      <w:del w:id="2432" w:author="Unknown Author" w:date="2021-11-01T18:30:11Z">
        <w:r>
          <w:rPr/>
        </w:r>
      </w:del>
    </w:p>
    <w:p>
      <w:pPr>
        <w:pStyle w:val="BodyText2"/>
        <w:widowControl/>
        <w:suppressAutoHyphens w:val="true"/>
        <w:bidi w:val="0"/>
        <w:spacing w:before="0" w:after="120"/>
        <w:ind w:left="360" w:right="0" w:hanging="0"/>
        <w:jc w:val="left"/>
        <w:rPr>
          <w:del w:id="2437" w:author="Unknown Author" w:date="2021-11-01T18:30:11Z"/>
        </w:rPr>
      </w:pPr>
      <w:del w:id="2434" w:author="Unknown Author" w:date="2021-11-01T18:30:11Z">
        <w:bookmarkStart w:id="168" w:name="_Toc418513423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35" w:author="Unknown Author" w:date="2021-11-01T18:30:11Z">
        <w:r>
          <w:rPr>
            <w:rFonts w:ascii="Times New Roman" w:hAnsi="Times New Roman"/>
          </w:rPr>
          <w:delText xml:space="preserve"> </w:delText>
        </w:r>
      </w:del>
      <w:del w:id="2436" w:author="Unknown Author" w:date="2021-11-01T18:30:11Z">
        <w:r>
          <w:rPr>
            <w:rFonts w:ascii="Times New Roman" w:hAnsi="Times New Roman"/>
          </w:rPr>
          <w:delText>Module Test Summary</w:delText>
        </w:r>
      </w:del>
      <w:bookmarkEnd w:id="168"/>
    </w:p>
    <w:p>
      <w:pPr>
        <w:pStyle w:val="BodyText2"/>
        <w:widowControl/>
        <w:suppressAutoHyphens w:val="true"/>
        <w:bidi w:val="0"/>
        <w:spacing w:before="0" w:after="120"/>
        <w:ind w:left="360" w:right="0" w:hanging="0"/>
        <w:jc w:val="left"/>
        <w:rPr>
          <w:del w:id="2440" w:author="Unknown Author" w:date="2021-11-01T18:30:11Z"/>
        </w:rPr>
      </w:pPr>
      <w:del w:id="2438" w:author="Unknown Author" w:date="2021-11-01T18:30:11Z">
        <w:r>
          <w:rPr>
            <w:rFonts w:ascii="Times New Roman" w:hAnsi="Times New Roman"/>
          </w:rPr>
          <w:delText xml:space="preserve">Module Name: </w:delText>
        </w:r>
      </w:del>
      <w:del w:id="2439" w:author="Unknown Author" w:date="2021-11-01T18:30:11Z">
        <w:r>
          <w:rPr>
            <w:rFonts w:ascii="Times New Roman" w:hAnsi="Times New Roman"/>
            <w:highlight w:val="yellow"/>
          </w:rPr>
          <w:delText>xxxx</w:delText>
        </w:r>
      </w:del>
    </w:p>
    <w:p>
      <w:pPr>
        <w:pStyle w:val="BodyText2"/>
        <w:widowControl/>
        <w:suppressAutoHyphens w:val="true"/>
        <w:bidi w:val="0"/>
        <w:spacing w:before="0" w:after="120"/>
        <w:ind w:left="360" w:right="0" w:hanging="0"/>
        <w:jc w:val="left"/>
        <w:rPr>
          <w:del w:id="2443" w:author="Unknown Author" w:date="2021-11-01T18:30:11Z"/>
        </w:rPr>
      </w:pPr>
      <w:del w:id="2441" w:author="Unknown Author" w:date="2021-11-01T18:30:11Z">
        <w:r>
          <w:rPr>
            <w:rFonts w:ascii="Times New Roman" w:hAnsi="Times New Roman"/>
          </w:rPr>
          <w:delText xml:space="preserve">Tested By: </w:delText>
        </w:r>
      </w:del>
      <w:del w:id="2442" w:author="Unknown Author" w:date="2021-11-01T18:30:11Z">
        <w:r>
          <w:rPr>
            <w:rFonts w:ascii="Times New Roman" w:hAnsi="Times New Roman"/>
            <w:highlight w:val="yellow"/>
          </w:rPr>
          <w:delText>xxxx</w:delText>
        </w:r>
      </w:del>
    </w:p>
    <w:p>
      <w:pPr>
        <w:pStyle w:val="BodyText2"/>
        <w:widowControl/>
        <w:suppressAutoHyphens w:val="true"/>
        <w:bidi w:val="0"/>
        <w:spacing w:before="0" w:after="120"/>
        <w:ind w:left="360" w:right="0" w:hanging="0"/>
        <w:jc w:val="left"/>
        <w:rPr>
          <w:del w:id="2446" w:author="Unknown Author" w:date="2021-11-01T18:30:11Z"/>
        </w:rPr>
      </w:pPr>
      <w:del w:id="2444" w:author="Unknown Author" w:date="2021-11-01T18:30:11Z">
        <w:r>
          <w:rPr>
            <w:rFonts w:ascii="Times New Roman" w:hAnsi="Times New Roman"/>
          </w:rPr>
          <w:delText>Date Tested:</w:delText>
        </w:r>
      </w:del>
      <w:del w:id="2445" w:author="Unknown Author" w:date="2021-11-01T18:30:11Z">
        <w:r>
          <w:rPr>
            <w:rFonts w:ascii="Times New Roman" w:hAnsi="Times New Roman"/>
            <w:highlight w:val="yellow"/>
          </w:rPr>
          <w:delText>xxxx</w:delText>
        </w:r>
      </w:del>
    </w:p>
    <w:p>
      <w:pPr>
        <w:pStyle w:val="BodyText2"/>
        <w:widowControl/>
        <w:suppressAutoHyphens w:val="true"/>
        <w:bidi w:val="0"/>
        <w:spacing w:before="0" w:after="120"/>
        <w:ind w:left="360" w:right="0" w:hanging="0"/>
        <w:jc w:val="left"/>
        <w:rPr>
          <w:rFonts w:ascii="Times New Roman" w:hAnsi="Times New Roman"/>
          <w:b/>
          <w:b/>
          <w:sz w:val="21"/>
          <w:szCs w:val="21"/>
          <w:del w:id="2448" w:author="Unknown Author" w:date="2021-11-01T18:30:11Z"/>
        </w:rPr>
      </w:pPr>
      <w:del w:id="2447"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452" w:author="Unknown Author" w:date="2021-11-01T18:38:35Z"/>
        </w:rPr>
      </w:pPr>
      <w:del w:id="2449" w:author="Unknown Author" w:date="2021-11-01T18:30:11Z">
        <w:r>
          <w:rPr>
            <w:rFonts w:ascii="Times New Roman" w:hAnsi="Times New Roman"/>
            <w:sz w:val="21"/>
            <w:szCs w:val="21"/>
          </w:rPr>
          <w:delText xml:space="preserve">The </w:delText>
        </w:r>
      </w:del>
      <w:del w:id="2450" w:author="Unknown Author" w:date="2021-11-01T18:30:11Z">
        <w:r>
          <w:rPr>
            <w:rFonts w:ascii="Times New Roman" w:hAnsi="Times New Roman"/>
            <w:sz w:val="21"/>
            <w:szCs w:val="21"/>
            <w:highlight w:val="yellow"/>
          </w:rPr>
          <w:delText>xxxxx</w:delText>
        </w:r>
      </w:del>
      <w:del w:id="2451" w:author="Unknown Author" w:date="2021-11-01T18:30:11Z">
        <w:r>
          <w:rPr>
            <w:rFonts w:ascii="Times New Roman" w:hAnsi="Times New Roman"/>
            <w:sz w:val="21"/>
            <w:szCs w:val="21"/>
          </w:rPr>
          <w:delText xml:space="preserve"> Integration Test was completed successfully.  The approved problem tracking system was used for problem tracking and resolution.  Problem reports are closed after verifying the source fix by successfully completing the original failed script in a subsequent test pass.</w:delText>
        </w:r>
      </w:del>
    </w:p>
    <w:p>
      <w:pPr>
        <w:pStyle w:val="BodyText2"/>
        <w:widowControl/>
        <w:suppressAutoHyphens w:val="true"/>
        <w:bidi w:val="0"/>
        <w:spacing w:before="0" w:after="120"/>
        <w:ind w:left="360" w:right="0" w:hanging="0"/>
        <w:jc w:val="left"/>
        <w:rPr>
          <w:rFonts w:ascii="Times New Roman" w:hAnsi="Times New Roman"/>
          <w:b/>
          <w:b/>
          <w:sz w:val="21"/>
          <w:szCs w:val="21"/>
          <w:del w:id="2454" w:author="Unknown Author" w:date="2021-11-01T18:30:11Z"/>
        </w:rPr>
      </w:pPr>
      <w:del w:id="2453" w:author="Unknown Author" w:date="2021-11-01T18:30:11Z">
        <w:r>
          <w:rPr/>
        </w:r>
      </w:del>
    </w:p>
    <w:p>
      <w:pPr>
        <w:pStyle w:val="BodyText2"/>
        <w:widowControl/>
        <w:suppressAutoHyphens w:val="true"/>
        <w:bidi w:val="0"/>
        <w:spacing w:before="0" w:after="120"/>
        <w:ind w:left="360" w:right="0" w:hanging="0"/>
        <w:jc w:val="left"/>
        <w:rPr>
          <w:del w:id="2457" w:author="Unknown Author" w:date="2021-11-01T18:30:11Z"/>
        </w:rPr>
      </w:pPr>
      <w:del w:id="2455" w:author="Unknown Author" w:date="2021-11-01T18:30:11Z">
        <w:r>
          <w:rPr>
            <w:rFonts w:eastAsia="Monotype Sorts" w:cs="Monotype Sorts" w:ascii="Monotype Sorts" w:hAnsi="Monotype Sorts"/>
          </w:rPr>
          <w:delText></w:delText>
        </w:r>
      </w:del>
      <w:del w:id="2456" w:author="Unknown Author" w:date="2021-11-01T18:30:11Z">
        <w:r>
          <w:rPr>
            <w:rFonts w:ascii="Times New Roman" w:hAnsi="Times New Roman"/>
          </w:rPr>
          <w:tab/>
          <w:delText>List only test cases that failed at least once.  If all tests passed, it is sufficient to say “all tests passed” without listing any problem-reporting information.</w:delText>
        </w:r>
      </w:del>
    </w:p>
    <w:p>
      <w:pPr>
        <w:pStyle w:val="BodyText2"/>
        <w:widowControl/>
        <w:suppressAutoHyphens w:val="true"/>
        <w:bidi w:val="0"/>
        <w:spacing w:before="0" w:after="120"/>
        <w:ind w:left="360" w:right="0" w:hanging="0"/>
        <w:jc w:val="left"/>
        <w:rPr>
          <w:rFonts w:ascii="Times New Roman" w:hAnsi="Times New Roman"/>
          <w:b/>
          <w:b/>
          <w:sz w:val="21"/>
          <w:szCs w:val="21"/>
          <w:del w:id="2459" w:author="Unknown Author" w:date="2021-11-01T18:30:11Z"/>
        </w:rPr>
      </w:pPr>
      <w:del w:id="2458" w:author="Unknown Author" w:date="2021-11-01T18:30:11Z">
        <w:r>
          <w:rPr/>
        </w:r>
      </w:del>
    </w:p>
    <w:p>
      <w:pPr>
        <w:pStyle w:val="BodyText2"/>
        <w:widowControl/>
        <w:suppressAutoHyphens w:val="true"/>
        <w:bidi w:val="0"/>
        <w:spacing w:before="0" w:after="120"/>
        <w:ind w:left="360" w:right="0" w:hanging="0"/>
        <w:jc w:val="left"/>
        <w:rPr>
          <w:del w:id="2461" w:author="Unknown Author" w:date="2021-11-01T18:30:11Z"/>
        </w:rPr>
      </w:pPr>
      <w:del w:id="2460"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463" w:author="Unknown Author" w:date="2021-11-01T18:38:35Z"/>
        </w:rPr>
      </w:pPr>
      <w:del w:id="2462" w:author="Unknown Author" w:date="2021-11-01T18:30:11Z">
        <w:r>
          <w:rPr/>
          <w:delText>The following Module Test cases were not run.</w:delText>
        </w:r>
      </w:del>
    </w:p>
    <w:p>
      <w:pPr>
        <w:pStyle w:val="BodyText2"/>
        <w:widowControl/>
        <w:suppressAutoHyphens w:val="true"/>
        <w:bidi w:val="0"/>
        <w:spacing w:before="0" w:after="120"/>
        <w:ind w:left="360" w:right="0" w:hanging="0"/>
        <w:jc w:val="left"/>
        <w:rPr>
          <w:rFonts w:ascii="Times New Roman" w:hAnsi="Times New Roman"/>
          <w:b/>
          <w:b/>
          <w:sz w:val="21"/>
          <w:szCs w:val="21"/>
          <w:del w:id="2465" w:author="Unknown Author" w:date="2021-11-01T18:30:11Z"/>
        </w:rPr>
      </w:pPr>
      <w:del w:id="2464" w:author="Unknown Author" w:date="2021-11-01T18:30:11Z">
        <w:r>
          <w:rPr/>
        </w:r>
      </w:del>
    </w:p>
    <w:p>
      <w:pPr>
        <w:pStyle w:val="BodyText2"/>
        <w:widowControl/>
        <w:suppressAutoHyphens w:val="true"/>
        <w:bidi w:val="0"/>
        <w:spacing w:before="0" w:after="120"/>
        <w:ind w:left="360" w:right="0" w:hanging="0"/>
        <w:jc w:val="left"/>
        <w:rPr>
          <w:rFonts w:ascii="Times New Roman" w:hAnsi="Times New Roman"/>
          <w:b/>
          <w:b/>
          <w:sz w:val="21"/>
          <w:szCs w:val="21"/>
          <w:del w:id="2467" w:author="Unknown Author" w:date="2021-11-01T18:30:11Z"/>
        </w:rPr>
      </w:pPr>
      <w:del w:id="2466" w:author="Unknown Author" w:date="2021-11-01T18:30:11Z">
        <w:r>
          <w:rPr/>
        </w:r>
      </w:del>
    </w:p>
    <w:p>
      <w:pPr>
        <w:pStyle w:val="BodyText2"/>
        <w:widowControl/>
        <w:suppressAutoHyphens w:val="true"/>
        <w:bidi w:val="0"/>
        <w:spacing w:before="0" w:after="120"/>
        <w:ind w:left="360" w:right="0" w:hanging="0"/>
        <w:jc w:val="left"/>
        <w:rPr>
          <w:del w:id="2471" w:author="Unknown Author" w:date="2021-11-01T18:30:11Z"/>
        </w:rPr>
      </w:pPr>
      <w:del w:id="2468" w:author="Unknown Author" w:date="2021-11-01T18:30:11Z">
        <w:bookmarkStart w:id="169" w:name="_Toc418513424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69" w:author="Unknown Author" w:date="2021-11-01T18:30:11Z">
        <w:r>
          <w:rPr>
            <w:rFonts w:ascii="Times New Roman" w:hAnsi="Times New Roman"/>
          </w:rPr>
          <w:delText xml:space="preserve"> </w:delText>
        </w:r>
      </w:del>
      <w:del w:id="2470" w:author="Unknown Author" w:date="2021-11-01T18:30:11Z">
        <w:r>
          <w:rPr>
            <w:rFonts w:ascii="Times New Roman" w:hAnsi="Times New Roman"/>
          </w:rPr>
          <w:delText>Module Information</w:delText>
        </w:r>
      </w:del>
      <w:bookmarkEnd w:id="169"/>
    </w:p>
    <w:p>
      <w:pPr>
        <w:pStyle w:val="BodyText2"/>
        <w:widowControl/>
        <w:suppressAutoHyphens w:val="true"/>
        <w:bidi w:val="0"/>
        <w:spacing w:before="0" w:after="120"/>
        <w:ind w:left="360" w:right="0" w:hanging="0"/>
        <w:jc w:val="left"/>
        <w:rPr>
          <w:rFonts w:ascii="Times New Roman" w:hAnsi="Times New Roman"/>
          <w:b/>
          <w:b/>
          <w:sz w:val="21"/>
          <w:szCs w:val="21"/>
          <w:del w:id="2473" w:author="Unknown Author" w:date="2021-11-01T18:38:35Z"/>
        </w:rPr>
      </w:pPr>
      <w:del w:id="2472" w:author="Unknown Author" w:date="2021-11-01T18:38:35Z">
        <w:r>
          <w:rPr/>
        </w:r>
      </w:del>
    </w:p>
    <w:p>
      <w:pPr>
        <w:pStyle w:val="BodyText2"/>
        <w:widowControl/>
        <w:suppressAutoHyphens w:val="true"/>
        <w:bidi w:val="0"/>
        <w:spacing w:before="0" w:after="120"/>
        <w:ind w:left="360" w:right="0" w:hanging="0"/>
        <w:jc w:val="left"/>
        <w:rPr>
          <w:rFonts w:ascii="Times New Roman" w:hAnsi="Times New Roman"/>
          <w:b/>
          <w:b/>
          <w:sz w:val="21"/>
          <w:szCs w:val="21"/>
          <w:del w:id="2475" w:author="Unknown Author" w:date="2021-11-01T18:30:11Z"/>
        </w:rPr>
      </w:pPr>
      <w:del w:id="2474" w:author="Unknown Author" w:date="2021-11-01T18:30:11Z">
        <w:r>
          <w:rPr/>
        </w:r>
      </w:del>
    </w:p>
    <w:p>
      <w:pPr>
        <w:pStyle w:val="BodyText2"/>
        <w:widowControl/>
        <w:suppressAutoHyphens w:val="true"/>
        <w:bidi w:val="0"/>
        <w:spacing w:before="0" w:after="120"/>
        <w:ind w:left="360" w:right="0" w:hanging="0"/>
        <w:jc w:val="left"/>
        <w:rPr>
          <w:del w:id="2477" w:author="Unknown Author" w:date="2021-11-01T18:30:11Z"/>
        </w:rPr>
      </w:pPr>
      <w:del w:id="2476" w:author="Unknown Author" w:date="2021-11-01T18:30:11Z">
        <w:r>
          <w:rPr/>
        </w:r>
      </w:del>
    </w:p>
    <w:p>
      <w:pPr>
        <w:pStyle w:val="BodyText2"/>
        <w:widowControl/>
        <w:suppressAutoHyphens w:val="true"/>
        <w:bidi w:val="0"/>
        <w:spacing w:before="0" w:after="120"/>
        <w:ind w:left="360" w:right="0" w:hanging="0"/>
        <w:jc w:val="left"/>
        <w:rPr>
          <w:del w:id="2481" w:author="Unknown Author" w:date="2021-11-01T18:30:11Z"/>
        </w:rPr>
      </w:pPr>
      <w:del w:id="2478" w:author="Unknown Author" w:date="2021-11-01T18:30:11Z">
        <w:bookmarkStart w:id="170" w:name="_Toc418513425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79" w:author="Unknown Author" w:date="2021-11-01T18:30:11Z">
        <w:r>
          <w:rPr>
            <w:rFonts w:ascii="Times New Roman" w:hAnsi="Times New Roman"/>
          </w:rPr>
          <w:delText xml:space="preserve"> </w:delText>
        </w:r>
      </w:del>
      <w:del w:id="2480" w:author="Unknown Author" w:date="2021-11-01T18:30:11Z">
        <w:r>
          <w:rPr>
            <w:rFonts w:ascii="Times New Roman" w:hAnsi="Times New Roman"/>
          </w:rPr>
          <w:delText>Resource Requirements</w:delText>
        </w:r>
      </w:del>
      <w:bookmarkEnd w:id="170"/>
    </w:p>
    <w:p>
      <w:pPr>
        <w:pStyle w:val="BodyText2"/>
        <w:widowControl/>
        <w:suppressAutoHyphens w:val="true"/>
        <w:bidi w:val="0"/>
        <w:spacing w:before="0" w:after="120"/>
        <w:ind w:left="360" w:right="0" w:hanging="0"/>
        <w:jc w:val="left"/>
        <w:rPr>
          <w:del w:id="2485" w:author="Unknown Author" w:date="2021-11-01T18:30:11Z"/>
        </w:rPr>
      </w:pPr>
      <w:del w:id="2482" w:author="Unknown Author" w:date="2021-11-01T18:30:11Z">
        <w:bookmarkStart w:id="171" w:name="_Toc418513426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83" w:author="Unknown Author" w:date="2021-11-01T18:30:11Z">
        <w:r>
          <w:rPr>
            <w:rFonts w:ascii="Times New Roman" w:hAnsi="Times New Roman"/>
          </w:rPr>
          <w:delText xml:space="preserve"> </w:delText>
        </w:r>
      </w:del>
      <w:del w:id="2484" w:author="Unknown Author" w:date="2021-11-01T18:30:11Z">
        <w:r>
          <w:rPr>
            <w:rFonts w:ascii="Times New Roman" w:hAnsi="Times New Roman"/>
          </w:rPr>
          <w:delText>Hardware Requirements</w:delText>
        </w:r>
      </w:del>
      <w:bookmarkEnd w:id="171"/>
    </w:p>
    <w:p>
      <w:pPr>
        <w:pStyle w:val="BodyText2"/>
        <w:widowControl/>
        <w:suppressAutoHyphens w:val="true"/>
        <w:bidi w:val="0"/>
        <w:spacing w:before="0" w:after="120"/>
        <w:ind w:left="360" w:right="0" w:hanging="0"/>
        <w:jc w:val="left"/>
        <w:rPr>
          <w:rFonts w:ascii="Times New Roman" w:hAnsi="Times New Roman"/>
          <w:b/>
          <w:b/>
          <w:sz w:val="21"/>
          <w:szCs w:val="21"/>
          <w:del w:id="2487" w:author="Unknown Author" w:date="2021-11-01T18:38:35Z"/>
        </w:rPr>
      </w:pPr>
      <w:del w:id="2486" w:author="Unknown Author" w:date="2021-11-01T18:30:11Z">
        <w:r>
          <w:rPr>
            <w:rFonts w:ascii="Times New Roman" w:hAnsi="Times New Roman"/>
            <w:sz w:val="21"/>
            <w:szCs w:val="21"/>
          </w:rPr>
          <w:delText>The following hardware is required for testing:</w:delText>
        </w:r>
      </w:del>
    </w:p>
    <w:p>
      <w:pPr>
        <w:pStyle w:val="BodyText2"/>
        <w:widowControl/>
        <w:suppressAutoHyphens w:val="true"/>
        <w:bidi w:val="0"/>
        <w:spacing w:before="0" w:after="120"/>
        <w:ind w:left="360" w:right="0" w:hanging="0"/>
        <w:jc w:val="left"/>
        <w:rPr>
          <w:rFonts w:ascii="Times New Roman" w:hAnsi="Times New Roman"/>
          <w:b/>
          <w:b/>
          <w:sz w:val="21"/>
          <w:szCs w:val="21"/>
          <w:del w:id="2489" w:author="Unknown Author" w:date="2021-11-01T18:30:11Z"/>
        </w:rPr>
      </w:pPr>
      <w:del w:id="2488" w:author="Unknown Author" w:date="2021-11-01T18:30:11Z">
        <w:r>
          <w:rPr/>
        </w:r>
      </w:del>
    </w:p>
    <w:p>
      <w:pPr>
        <w:pStyle w:val="BodyText2"/>
        <w:widowControl/>
        <w:suppressAutoHyphens w:val="true"/>
        <w:bidi w:val="0"/>
        <w:spacing w:before="0" w:after="120"/>
        <w:ind w:left="360" w:right="0" w:hanging="0"/>
        <w:jc w:val="left"/>
        <w:rPr>
          <w:del w:id="2491" w:author="Unknown Author" w:date="2021-11-01T18:30:11Z"/>
        </w:rPr>
      </w:pPr>
      <w:del w:id="2490" w:author="Unknown Author" w:date="2021-11-01T18:30:11Z">
        <w:r>
          <w:rPr/>
        </w:r>
      </w:del>
    </w:p>
    <w:p>
      <w:pPr>
        <w:pStyle w:val="BodyText2"/>
        <w:widowControl/>
        <w:suppressAutoHyphens w:val="true"/>
        <w:bidi w:val="0"/>
        <w:spacing w:before="0" w:after="120"/>
        <w:ind w:left="360" w:right="0" w:hanging="0"/>
        <w:jc w:val="left"/>
        <w:rPr>
          <w:del w:id="2495" w:author="Unknown Author" w:date="2021-11-01T18:30:11Z"/>
        </w:rPr>
      </w:pPr>
      <w:del w:id="2492" w:author="Unknown Author" w:date="2021-11-01T18:30:11Z">
        <w:bookmarkStart w:id="172" w:name="_Toc4185134271111111"/>
        <w:r>
          <w:rPr>
            <w:rFonts w:ascii="Times New Roman" w:hAnsi="Times New Roman"/>
          </w:rPr>
          <w:fldChar w:fldCharType="begin"/>
        </w:r>
        <w:r>
          <w:rPr>
            <w:rFonts w:ascii="Times New Roman" w:hAnsi="Times New Roman"/>
          </w:rPr>
          <w:delInstrText> SEQ AutoNr \* ARABIC </w:delInstrText>
        </w:r>
        <w:r>
          <w:rPr>
            <w:rFonts w:ascii="Times New Roman" w:hAnsi="Times New Roman"/>
          </w:rPr>
          <w:fldChar w:fldCharType="separate"/>
        </w:r>
        <w:r>
          <w:rPr>
            <w:rFonts w:ascii="Times New Roman" w:hAnsi="Times New Roman"/>
          </w:rPr>
        </w:r>
        <w:r>
          <w:rPr>
            <w:rFonts w:ascii="Times New Roman" w:hAnsi="Times New Roman"/>
          </w:rPr>
          <w:fldChar w:fldCharType="end"/>
        </w:r>
      </w:del>
      <w:del w:id="2493" w:author="Unknown Author" w:date="2021-11-01T18:30:11Z">
        <w:r>
          <w:rPr>
            <w:rFonts w:ascii="Times New Roman" w:hAnsi="Times New Roman"/>
          </w:rPr>
          <w:delText xml:space="preserve"> </w:delText>
        </w:r>
      </w:del>
      <w:del w:id="2494" w:author="Unknown Author" w:date="2021-11-01T18:30:11Z">
        <w:r>
          <w:rPr>
            <w:rFonts w:ascii="Times New Roman" w:hAnsi="Times New Roman"/>
          </w:rPr>
          <w:delText>Software Requirements</w:delText>
        </w:r>
      </w:del>
      <w:bookmarkEnd w:id="172"/>
    </w:p>
    <w:p>
      <w:pPr>
        <w:pStyle w:val="BodyText2"/>
        <w:widowControl/>
        <w:suppressAutoHyphens w:val="true"/>
        <w:bidi w:val="0"/>
        <w:spacing w:before="0" w:after="120"/>
        <w:ind w:left="360" w:right="0" w:hanging="0"/>
        <w:jc w:val="left"/>
        <w:rPr>
          <w:rFonts w:ascii="Times New Roman" w:hAnsi="Times New Roman"/>
          <w:sz w:val="21"/>
          <w:szCs w:val="21"/>
          <w:del w:id="2497" w:author="Unknown Author" w:date="2021-11-01T18:30:11Z"/>
        </w:rPr>
      </w:pPr>
      <w:del w:id="2496" w:author="Unknown Author" w:date="2021-11-01T18:30:11Z">
        <w:r>
          <w:rPr>
            <w:rFonts w:ascii="Times New Roman" w:hAnsi="Times New Roman"/>
            <w:sz w:val="21"/>
            <w:szCs w:val="21"/>
          </w:rPr>
          <w:delText>The following software is required for testing:</w:delText>
        </w:r>
      </w:del>
    </w:p>
    <w:p>
      <w:pPr>
        <w:pStyle w:val="BodyText2"/>
        <w:widowControl/>
        <w:suppressAutoHyphens w:val="true"/>
        <w:bidi w:val="0"/>
        <w:spacing w:before="0" w:after="120"/>
        <w:ind w:left="360" w:right="0" w:hanging="0"/>
        <w:jc w:val="left"/>
        <w:rPr>
          <w:rFonts w:ascii="Times New Roman" w:hAnsi="Times New Roman"/>
          <w:b/>
          <w:b/>
          <w:sz w:val="21"/>
          <w:szCs w:val="21"/>
          <w:del w:id="2499" w:author="Unknown Author" w:date="2021-11-01T18:38:36Z"/>
        </w:rPr>
      </w:pPr>
      <w:del w:id="2498" w:author="Unknown Author" w:date="2021-11-01T18:38:36Z">
        <w:r>
          <w:rPr/>
        </w:r>
      </w:del>
    </w:p>
    <w:p>
      <w:pPr>
        <w:pStyle w:val="BodyText2"/>
        <w:widowControl/>
        <w:suppressAutoHyphens w:val="true"/>
        <w:bidi w:val="0"/>
        <w:spacing w:before="0" w:after="120"/>
        <w:ind w:left="360" w:right="0" w:hanging="0"/>
        <w:jc w:val="left"/>
        <w:rPr/>
      </w:pPr>
      <w:ins w:id="2500" w:author="Unknown Author" w:date="2021-11-01T18:34:43Z">
        <w:r>
          <w:rPr/>
          <w:t xml:space="preserve">2.  </w:t>
        </w:r>
      </w:ins>
      <w:ins w:id="2501" w:author="Unknown Author" w:date="2021-11-01T18:35:11Z">
        <w:r>
          <w:rPr/>
          <w:t>Invalid URL path provided to classify.</w:t>
        </w:r>
      </w:ins>
    </w:p>
    <w:p>
      <w:pPr>
        <w:pStyle w:val="BodyText2"/>
        <w:widowControl/>
        <w:suppressAutoHyphens w:val="true"/>
        <w:bidi w:val="0"/>
        <w:spacing w:before="0" w:after="120"/>
        <w:ind w:left="360" w:right="0" w:hanging="0"/>
        <w:jc w:val="left"/>
        <w:rPr/>
      </w:pPr>
      <w:ins w:id="2503" w:author="Unknown Author" w:date="2021-11-01T18:35:11Z">
        <w:r>
          <w:rPr/>
        </w:r>
      </w:ins>
    </w:p>
    <w:p>
      <w:pPr>
        <w:pStyle w:val="BodyText2"/>
        <w:widowControl/>
        <w:suppressAutoHyphens w:val="true"/>
        <w:bidi w:val="0"/>
        <w:spacing w:before="0" w:after="120"/>
        <w:ind w:left="360" w:right="0" w:hanging="0"/>
        <w:jc w:val="left"/>
        <w:rPr/>
      </w:pPr>
      <w:ins w:id="2505" w:author="Unknown Author" w:date="2021-11-01T18:35:11Z">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676650" cy="36957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76650" cy="3695700"/>
                      </a:xfrm>
                      <a:prstGeom prst="rect">
                        <a:avLst/>
                      </a:prstGeom>
                    </pic:spPr>
                  </pic:pic>
                </a:graphicData>
              </a:graphic>
            </wp:anchor>
          </w:drawing>
        </w:r>
      </w:ins>
    </w:p>
    <w:p>
      <w:pPr>
        <w:pStyle w:val="BodyText2"/>
        <w:widowControl/>
        <w:suppressAutoHyphens w:val="true"/>
        <w:bidi w:val="0"/>
        <w:spacing w:before="0" w:after="120"/>
        <w:ind w:left="360" w:right="0" w:hanging="0"/>
        <w:jc w:val="left"/>
        <w:rPr/>
      </w:pPr>
      <w:ins w:id="2507" w:author="Unknown Author" w:date="2021-11-01T18:35:11Z">
        <w:r>
          <w:rPr/>
        </w:r>
      </w:ins>
    </w:p>
    <w:p>
      <w:pPr>
        <w:pStyle w:val="BodyText2"/>
        <w:widowControl/>
        <w:suppressAutoHyphens w:val="true"/>
        <w:bidi w:val="0"/>
        <w:spacing w:before="0" w:after="120"/>
        <w:ind w:left="360" w:right="0" w:hanging="0"/>
        <w:jc w:val="left"/>
        <w:rPr/>
      </w:pPr>
      <w:ins w:id="2509" w:author="Unknown Author" w:date="2021-11-01T18:35:11Z">
        <w:r>
          <w:rPr/>
        </w:r>
      </w:ins>
    </w:p>
    <w:p>
      <w:pPr>
        <w:pStyle w:val="BodyText2"/>
        <w:widowControl/>
        <w:suppressAutoHyphens w:val="true"/>
        <w:bidi w:val="0"/>
        <w:spacing w:before="0" w:after="120"/>
        <w:ind w:left="360" w:right="0" w:hanging="0"/>
        <w:jc w:val="left"/>
        <w:rPr/>
      </w:pPr>
      <w:ins w:id="2511" w:author="Unknown Author" w:date="2021-11-01T18:35:11Z">
        <w:r>
          <w:rPr/>
        </w:r>
      </w:ins>
    </w:p>
    <w:p>
      <w:pPr>
        <w:pStyle w:val="BodyText2"/>
        <w:widowControl/>
        <w:suppressAutoHyphens w:val="true"/>
        <w:bidi w:val="0"/>
        <w:spacing w:before="0" w:after="120"/>
        <w:ind w:left="360" w:right="0" w:hanging="0"/>
        <w:jc w:val="left"/>
        <w:rPr/>
      </w:pPr>
      <w:ins w:id="2513" w:author="Unknown Author" w:date="2021-11-01T18:35:11Z">
        <w:r>
          <w:rPr/>
        </w:r>
      </w:ins>
    </w:p>
    <w:p>
      <w:pPr>
        <w:pStyle w:val="BodyText2"/>
        <w:widowControl/>
        <w:suppressAutoHyphens w:val="true"/>
        <w:bidi w:val="0"/>
        <w:spacing w:before="0" w:after="120"/>
        <w:ind w:left="360" w:right="0" w:hanging="0"/>
        <w:jc w:val="left"/>
        <w:rPr/>
      </w:pPr>
      <w:ins w:id="2515" w:author="Unknown Author" w:date="2021-11-01T18:35:11Z">
        <w:r>
          <w:rPr/>
        </w:r>
      </w:ins>
    </w:p>
    <w:p>
      <w:pPr>
        <w:pStyle w:val="BodyText2"/>
        <w:widowControl/>
        <w:suppressAutoHyphens w:val="true"/>
        <w:bidi w:val="0"/>
        <w:spacing w:before="0" w:after="120"/>
        <w:ind w:left="360" w:right="0" w:hanging="0"/>
        <w:jc w:val="left"/>
        <w:rPr/>
      </w:pPr>
      <w:ins w:id="2517" w:author="Unknown Author" w:date="2021-11-01T18:35:11Z">
        <w:r>
          <w:rPr/>
        </w:r>
      </w:ins>
    </w:p>
    <w:p>
      <w:pPr>
        <w:pStyle w:val="BodyText2"/>
        <w:widowControl/>
        <w:suppressAutoHyphens w:val="true"/>
        <w:bidi w:val="0"/>
        <w:spacing w:before="0" w:after="120"/>
        <w:ind w:left="360" w:right="0" w:hanging="0"/>
        <w:jc w:val="left"/>
        <w:rPr/>
      </w:pPr>
      <w:ins w:id="2519" w:author="Unknown Author" w:date="2021-11-01T18:35:11Z">
        <w:r>
          <w:rPr/>
        </w:r>
      </w:ins>
    </w:p>
    <w:p>
      <w:pPr>
        <w:pStyle w:val="BodyText2"/>
        <w:widowControl/>
        <w:suppressAutoHyphens w:val="true"/>
        <w:bidi w:val="0"/>
        <w:spacing w:before="0" w:after="120"/>
        <w:ind w:left="360" w:right="0" w:hanging="0"/>
        <w:jc w:val="left"/>
        <w:rPr/>
      </w:pPr>
      <w:ins w:id="2521" w:author="Unknown Author" w:date="2021-11-01T18:35:11Z">
        <w:r>
          <w:rPr/>
        </w:r>
      </w:ins>
    </w:p>
    <w:p>
      <w:pPr>
        <w:pStyle w:val="BodyText2"/>
        <w:widowControl/>
        <w:suppressAutoHyphens w:val="true"/>
        <w:bidi w:val="0"/>
        <w:spacing w:before="0" w:after="120"/>
        <w:ind w:left="360" w:right="0" w:hanging="0"/>
        <w:jc w:val="left"/>
        <w:rPr/>
      </w:pPr>
      <w:ins w:id="2523" w:author="Unknown Author" w:date="2021-11-01T18:35:11Z">
        <w:r>
          <w:rPr/>
        </w:r>
      </w:ins>
    </w:p>
    <w:p>
      <w:pPr>
        <w:pStyle w:val="BodyText2"/>
        <w:widowControl/>
        <w:suppressAutoHyphens w:val="true"/>
        <w:bidi w:val="0"/>
        <w:spacing w:before="0" w:after="120"/>
        <w:ind w:left="360" w:right="0" w:hanging="0"/>
        <w:jc w:val="left"/>
        <w:rPr/>
      </w:pPr>
      <w:ins w:id="2525" w:author="Unknown Author" w:date="2021-11-01T18:35:11Z">
        <w:r>
          <w:rPr/>
        </w:r>
      </w:ins>
    </w:p>
    <w:p>
      <w:pPr>
        <w:pStyle w:val="BodyText2"/>
        <w:widowControl/>
        <w:suppressAutoHyphens w:val="true"/>
        <w:bidi w:val="0"/>
        <w:spacing w:before="0" w:after="120"/>
        <w:ind w:left="360" w:right="0" w:hanging="0"/>
        <w:jc w:val="left"/>
        <w:rPr/>
      </w:pPr>
      <w:ins w:id="2527" w:author="Unknown Author" w:date="2021-11-01T18:35:11Z">
        <w:r>
          <w:rPr/>
        </w:r>
      </w:ins>
    </w:p>
    <w:p>
      <w:pPr>
        <w:pStyle w:val="BodyText2"/>
        <w:widowControl/>
        <w:suppressAutoHyphens w:val="true"/>
        <w:bidi w:val="0"/>
        <w:spacing w:before="0" w:after="120"/>
        <w:ind w:left="360" w:right="0" w:hanging="0"/>
        <w:jc w:val="left"/>
        <w:rPr/>
      </w:pPr>
      <w:ins w:id="2529" w:author="Unknown Author" w:date="2021-11-01T18:35:11Z">
        <w:r>
          <w:rPr/>
        </w:r>
      </w:ins>
    </w:p>
    <w:p>
      <w:pPr>
        <w:pStyle w:val="BodyText2"/>
        <w:widowControl/>
        <w:suppressAutoHyphens w:val="true"/>
        <w:bidi w:val="0"/>
        <w:spacing w:before="0" w:after="120"/>
        <w:ind w:left="360" w:right="0" w:hanging="0"/>
        <w:jc w:val="left"/>
        <w:rPr/>
      </w:pPr>
      <w:ins w:id="2531" w:author="Unknown Author" w:date="2021-11-01T18:35:11Z">
        <w:r>
          <w:rPr/>
        </w:r>
      </w:ins>
    </w:p>
    <w:p>
      <w:pPr>
        <w:pStyle w:val="BodyText2"/>
        <w:widowControl/>
        <w:suppressAutoHyphens w:val="true"/>
        <w:bidi w:val="0"/>
        <w:spacing w:before="0" w:after="120"/>
        <w:ind w:left="360" w:right="0" w:hanging="0"/>
        <w:jc w:val="left"/>
        <w:rPr/>
      </w:pPr>
      <w:ins w:id="2533" w:author="Unknown Author" w:date="2021-11-01T18:35:11Z">
        <w:r>
          <w:rPr/>
        </w:r>
      </w:ins>
    </w:p>
    <w:p>
      <w:pPr>
        <w:pStyle w:val="BodyText2"/>
        <w:widowControl/>
        <w:suppressAutoHyphens w:val="true"/>
        <w:bidi w:val="0"/>
        <w:spacing w:before="0" w:after="120"/>
        <w:ind w:left="360" w:right="0" w:hanging="0"/>
        <w:jc w:val="left"/>
        <w:rPr/>
      </w:pPr>
      <w:ins w:id="2535" w:author="Unknown Author" w:date="2021-11-01T18:35:11Z">
        <w:r>
          <w:rPr/>
        </w:r>
      </w:ins>
    </w:p>
    <w:p>
      <w:pPr>
        <w:pStyle w:val="BodyText2"/>
        <w:widowControl/>
        <w:suppressAutoHyphens w:val="true"/>
        <w:bidi w:val="0"/>
        <w:spacing w:before="0" w:after="120"/>
        <w:ind w:left="360" w:right="0" w:hanging="0"/>
        <w:jc w:val="left"/>
        <w:rPr/>
      </w:pPr>
      <w:ins w:id="2537" w:author="Unknown Author" w:date="2021-11-01T18:35:11Z">
        <w:r>
          <w:rPr/>
        </w:r>
      </w:ins>
    </w:p>
    <w:p>
      <w:pPr>
        <w:pStyle w:val="BodyText2"/>
        <w:widowControl/>
        <w:suppressAutoHyphens w:val="true"/>
        <w:bidi w:val="0"/>
        <w:spacing w:before="0" w:after="120"/>
        <w:ind w:left="360" w:right="0" w:hanging="0"/>
        <w:jc w:val="left"/>
        <w:rPr/>
      </w:pPr>
      <w:ins w:id="2539" w:author="Unknown Author" w:date="2021-11-01T18:35:11Z">
        <w:r>
          <w:rPr/>
        </w:r>
      </w:ins>
    </w:p>
    <w:p>
      <w:pPr>
        <w:pStyle w:val="BodyText2"/>
        <w:widowControl/>
        <w:suppressAutoHyphens w:val="true"/>
        <w:bidi w:val="0"/>
        <w:spacing w:before="0" w:after="120"/>
        <w:ind w:left="360" w:right="0" w:hanging="0"/>
        <w:jc w:val="left"/>
        <w:rPr/>
      </w:pPr>
      <w:ins w:id="2541" w:author="Unknown Author" w:date="2021-11-01T18:35:11Z">
        <w:r>
          <w:rPr/>
        </w:r>
      </w:ins>
    </w:p>
    <w:p>
      <w:pPr>
        <w:pStyle w:val="BodyText2"/>
        <w:widowControl/>
        <w:suppressAutoHyphens w:val="true"/>
        <w:bidi w:val="0"/>
        <w:spacing w:before="0" w:after="120"/>
        <w:ind w:left="360" w:right="0" w:hanging="0"/>
        <w:jc w:val="left"/>
        <w:rPr/>
      </w:pPr>
      <w:ins w:id="2543" w:author="Unknown Author" w:date="2021-11-01T18:35:11Z">
        <w:r>
          <w:rPr/>
        </w:r>
      </w:ins>
    </w:p>
    <w:p>
      <w:pPr>
        <w:pStyle w:val="BodyText2"/>
        <w:widowControl/>
        <w:suppressAutoHyphens w:val="true"/>
        <w:bidi w:val="0"/>
        <w:spacing w:before="0" w:after="120"/>
        <w:ind w:left="360" w:right="0" w:hanging="0"/>
        <w:jc w:val="left"/>
        <w:rPr/>
      </w:pPr>
      <w:ins w:id="2545" w:author="Unknown Author" w:date="2021-11-01T18:35:11Z">
        <w:r>
          <w:rPr/>
        </w:r>
      </w:ins>
    </w:p>
    <w:p>
      <w:pPr>
        <w:pStyle w:val="BodyText2"/>
        <w:widowControl/>
        <w:suppressAutoHyphens w:val="true"/>
        <w:bidi w:val="0"/>
        <w:spacing w:before="0" w:after="120"/>
        <w:ind w:left="360" w:right="0" w:hanging="0"/>
        <w:jc w:val="left"/>
        <w:rPr/>
      </w:pPr>
      <w:ins w:id="2547" w:author="Unknown Author" w:date="2021-11-01T18:35:11Z">
        <w:r>
          <w:rPr/>
        </w:r>
      </w:ins>
    </w:p>
    <w:p>
      <w:pPr>
        <w:pStyle w:val="BodyText2"/>
        <w:widowControl/>
        <w:suppressAutoHyphens w:val="true"/>
        <w:bidi w:val="0"/>
        <w:spacing w:before="0" w:after="120"/>
        <w:ind w:left="360" w:right="0" w:hanging="0"/>
        <w:jc w:val="left"/>
        <w:rPr/>
      </w:pPr>
      <w:ins w:id="2549" w:author="Unknown Author" w:date="2021-11-01T18:35:11Z">
        <w:r>
          <w:rPr/>
        </w:r>
      </w:ins>
    </w:p>
    <w:p>
      <w:pPr>
        <w:pStyle w:val="BodyText2"/>
        <w:widowControl/>
        <w:suppressAutoHyphens w:val="true"/>
        <w:bidi w:val="0"/>
        <w:spacing w:before="0" w:after="120"/>
        <w:ind w:left="360" w:right="0" w:hanging="0"/>
        <w:jc w:val="left"/>
        <w:rPr/>
      </w:pPr>
      <w:ins w:id="2551" w:author="Unknown Author" w:date="2021-11-01T18:35:11Z">
        <w:r>
          <w:rPr/>
        </w:r>
      </w:ins>
    </w:p>
    <w:p>
      <w:pPr>
        <w:pStyle w:val="BodyText2"/>
        <w:widowControl/>
        <w:suppressAutoHyphens w:val="true"/>
        <w:bidi w:val="0"/>
        <w:spacing w:before="0" w:after="120"/>
        <w:ind w:left="360" w:right="0" w:hanging="0"/>
        <w:jc w:val="left"/>
        <w:rPr/>
      </w:pPr>
      <w:ins w:id="2553" w:author="Unknown Author" w:date="2021-11-01T18:35:11Z">
        <w:r>
          <w:rPr/>
        </w:r>
      </w:ins>
    </w:p>
    <w:p>
      <w:pPr>
        <w:pStyle w:val="BodyText2"/>
        <w:widowControl/>
        <w:suppressAutoHyphens w:val="true"/>
        <w:bidi w:val="0"/>
        <w:spacing w:before="0" w:after="120"/>
        <w:ind w:left="360" w:right="0" w:hanging="0"/>
        <w:jc w:val="left"/>
        <w:rPr/>
      </w:pPr>
      <w:ins w:id="2555" w:author="Unknown Author" w:date="2021-11-01T18:35:11Z">
        <w:r>
          <w:rPr/>
        </w:r>
      </w:ins>
    </w:p>
    <w:p>
      <w:pPr>
        <w:pStyle w:val="BodyText2"/>
        <w:widowControl/>
        <w:suppressAutoHyphens w:val="true"/>
        <w:bidi w:val="0"/>
        <w:spacing w:before="0" w:after="120"/>
        <w:ind w:left="360" w:right="0" w:hanging="0"/>
        <w:jc w:val="left"/>
        <w:rPr/>
      </w:pPr>
      <w:ins w:id="2557" w:author="Unknown Author" w:date="2021-11-01T18:35:11Z">
        <w:r>
          <w:rPr/>
        </w:r>
      </w:ins>
    </w:p>
    <w:p>
      <w:pPr>
        <w:pStyle w:val="BodyText2"/>
        <w:widowControl/>
        <w:suppressAutoHyphens w:val="true"/>
        <w:bidi w:val="0"/>
        <w:spacing w:before="0" w:after="120"/>
        <w:ind w:left="360" w:right="0" w:hanging="0"/>
        <w:jc w:val="left"/>
        <w:rPr/>
      </w:pPr>
      <w:ins w:id="2559" w:author="Unknown Author" w:date="2021-11-01T18:35:11Z">
        <w:r>
          <w:rPr/>
        </w:r>
      </w:ins>
    </w:p>
    <w:p>
      <w:pPr>
        <w:pStyle w:val="BodyText2"/>
        <w:widowControl/>
        <w:suppressAutoHyphens w:val="true"/>
        <w:bidi w:val="0"/>
        <w:spacing w:before="0" w:after="120"/>
        <w:ind w:left="360" w:right="0" w:hanging="0"/>
        <w:jc w:val="left"/>
        <w:rPr/>
      </w:pPr>
      <w:ins w:id="2561" w:author="Unknown Author" w:date="2021-11-01T18:35:11Z">
        <w:r>
          <w:rPr/>
        </w:r>
      </w:ins>
    </w:p>
    <w:p>
      <w:pPr>
        <w:pStyle w:val="BodyText2"/>
        <w:widowControl/>
        <w:suppressAutoHyphens w:val="true"/>
        <w:bidi w:val="0"/>
        <w:spacing w:before="0" w:after="120"/>
        <w:ind w:left="360" w:right="0" w:hanging="0"/>
        <w:jc w:val="left"/>
        <w:rPr/>
      </w:pPr>
      <w:ins w:id="2563" w:author="Unknown Author" w:date="2021-11-01T18:35:11Z">
        <w:r>
          <w:rPr/>
        </w:r>
      </w:ins>
    </w:p>
    <w:p>
      <w:pPr>
        <w:pStyle w:val="BodyText2"/>
        <w:widowControl/>
        <w:suppressAutoHyphens w:val="true"/>
        <w:bidi w:val="0"/>
        <w:spacing w:before="0" w:after="120"/>
        <w:ind w:left="360" w:right="0" w:hanging="0"/>
        <w:jc w:val="left"/>
        <w:rPr/>
      </w:pPr>
      <w:ins w:id="2565" w:author="Unknown Author" w:date="2021-11-01T18:35:11Z">
        <w:r>
          <w:rPr/>
        </w:r>
      </w:ins>
    </w:p>
    <w:p>
      <w:pPr>
        <w:pStyle w:val="BodyText2"/>
        <w:widowControl/>
        <w:suppressAutoHyphens w:val="true"/>
        <w:bidi w:val="0"/>
        <w:spacing w:before="0" w:after="120"/>
        <w:ind w:left="360" w:right="0" w:hanging="0"/>
        <w:jc w:val="left"/>
        <w:rPr/>
      </w:pPr>
      <w:ins w:id="2567" w:author="Unknown Author" w:date="2021-11-01T18:35:11Z">
        <w:r>
          <w:rPr/>
        </w:r>
      </w:ins>
    </w:p>
    <w:p>
      <w:pPr>
        <w:pStyle w:val="BodyText2"/>
        <w:widowControl/>
        <w:suppressAutoHyphens w:val="true"/>
        <w:bidi w:val="0"/>
        <w:spacing w:before="0" w:after="120"/>
        <w:ind w:left="360" w:right="0" w:hanging="0"/>
        <w:jc w:val="left"/>
        <w:rPr/>
      </w:pPr>
      <w:ins w:id="2569" w:author="Unknown Author" w:date="2021-11-01T18:35:11Z">
        <w:r>
          <w:rPr/>
        </w:r>
      </w:ins>
    </w:p>
    <w:p>
      <w:pPr>
        <w:pStyle w:val="BodyText2"/>
        <w:widowControl/>
        <w:suppressAutoHyphens w:val="true"/>
        <w:bidi w:val="0"/>
        <w:spacing w:before="0" w:after="120"/>
        <w:ind w:left="360" w:right="0" w:hanging="0"/>
        <w:jc w:val="left"/>
        <w:rPr/>
      </w:pPr>
      <w:ins w:id="2571" w:author="Unknown Author" w:date="2021-11-01T18:35:11Z">
        <w:r>
          <w:rPr/>
        </w:r>
      </w:ins>
    </w:p>
    <w:p>
      <w:pPr>
        <w:pStyle w:val="BodyText2"/>
        <w:widowControl/>
        <w:suppressAutoHyphens w:val="true"/>
        <w:bidi w:val="0"/>
        <w:spacing w:before="0" w:after="120"/>
        <w:ind w:left="360" w:right="0" w:hanging="0"/>
        <w:jc w:val="left"/>
        <w:rPr/>
      </w:pPr>
      <w:ins w:id="2573" w:author="Unknown Author" w:date="2021-11-01T18:35:11Z">
        <w:r>
          <w:rPr/>
        </w:r>
      </w:ins>
    </w:p>
    <w:p>
      <w:pPr>
        <w:pStyle w:val="BodyText2"/>
        <w:widowControl/>
        <w:suppressAutoHyphens w:val="true"/>
        <w:bidi w:val="0"/>
        <w:spacing w:before="0" w:after="120"/>
        <w:ind w:left="360" w:right="0" w:hanging="0"/>
        <w:jc w:val="left"/>
        <w:rPr/>
      </w:pPr>
      <w:ins w:id="2575" w:author="Unknown Author" w:date="2021-11-01T18:35:11Z">
        <w:r>
          <w:rPr/>
          <w:t>3. Valid URL provid</w:t>
        </w:r>
      </w:ins>
      <w:ins w:id="2576" w:author="Unknown Author" w:date="2021-11-01T18:36:00Z">
        <w:r>
          <w:rPr/>
          <w:t>ed for classification</w:t>
        </w:r>
      </w:ins>
    </w:p>
    <w:p>
      <w:pPr>
        <w:pStyle w:val="BodyText2"/>
        <w:widowControl/>
        <w:suppressAutoHyphens w:val="true"/>
        <w:bidi w:val="0"/>
        <w:spacing w:before="0" w:after="120"/>
        <w:ind w:left="360" w:right="0" w:hanging="0"/>
        <w:jc w:val="left"/>
        <w:rPr/>
      </w:pPr>
      <w:ins w:id="2578" w:author="Unknown Author" w:date="2021-11-01T18:36:00Z">
        <w:r>
          <w:rPr/>
        </w:r>
      </w:ins>
    </w:p>
    <w:p>
      <w:pPr>
        <w:pStyle w:val="BodyText2"/>
        <w:widowControl/>
        <w:suppressAutoHyphens w:val="true"/>
        <w:bidi w:val="0"/>
        <w:spacing w:before="0" w:after="120"/>
        <w:ind w:left="360" w:right="0" w:hanging="0"/>
        <w:jc w:val="left"/>
        <w:rPr/>
      </w:pPr>
      <w:ins w:id="2580" w:author="Unknown Author" w:date="2021-11-01T18:36:00Z">
        <w:r>
          <w:rPr/>
        </w:r>
      </w:ins>
    </w:p>
    <w:p>
      <w:pPr>
        <w:pStyle w:val="BodyText2"/>
        <w:widowControl/>
        <w:suppressAutoHyphens w:val="true"/>
        <w:bidi w:val="0"/>
        <w:spacing w:before="0" w:after="120"/>
        <w:ind w:left="360" w:right="0" w:hanging="0"/>
        <w:jc w:val="left"/>
        <w:rPr/>
      </w:pPr>
      <w:ins w:id="2582" w:author="Unknown Author" w:date="2021-11-01T18:36:00Z">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10000" cy="44767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810000" cy="4476750"/>
                      </a:xfrm>
                      <a:prstGeom prst="rect">
                        <a:avLst/>
                      </a:prstGeom>
                    </pic:spPr>
                  </pic:pic>
                </a:graphicData>
              </a:graphic>
            </wp:anchor>
          </w:drawing>
        </w:r>
      </w:ins>
    </w:p>
    <w:p>
      <w:pPr>
        <w:pStyle w:val="BodyText2"/>
        <w:widowControl/>
        <w:suppressAutoHyphens w:val="true"/>
        <w:bidi w:val="0"/>
        <w:spacing w:before="0" w:after="120"/>
        <w:ind w:left="360" w:right="0" w:hanging="0"/>
        <w:jc w:val="left"/>
        <w:rPr/>
      </w:pPr>
      <w:ins w:id="2584" w:author="Unknown Author" w:date="2021-11-01T18:36:00Z">
        <w:r>
          <w:rPr/>
        </w:r>
      </w:ins>
    </w:p>
    <w:p>
      <w:pPr>
        <w:pStyle w:val="BodyText2"/>
        <w:widowControl/>
        <w:suppressAutoHyphens w:val="true"/>
        <w:bidi w:val="0"/>
        <w:spacing w:before="0" w:after="120"/>
        <w:ind w:left="360" w:right="0" w:hanging="0"/>
        <w:jc w:val="left"/>
        <w:rPr/>
      </w:pPr>
      <w:ins w:id="2586" w:author="Unknown Author" w:date="2021-11-01T18:36:00Z">
        <w:r>
          <w:rPr/>
        </w:r>
      </w:ins>
    </w:p>
    <w:p>
      <w:pPr>
        <w:pStyle w:val="BodyText2"/>
        <w:widowControl/>
        <w:suppressAutoHyphens w:val="true"/>
        <w:bidi w:val="0"/>
        <w:spacing w:before="0" w:after="120"/>
        <w:ind w:left="360" w:right="0" w:hanging="0"/>
        <w:jc w:val="left"/>
        <w:rPr/>
      </w:pPr>
      <w:ins w:id="2588" w:author="Unknown Author" w:date="2021-11-01T18:36:00Z">
        <w:r>
          <w:rPr/>
        </w:r>
      </w:ins>
    </w:p>
    <w:p>
      <w:pPr>
        <w:pStyle w:val="BodyText2"/>
        <w:widowControl/>
        <w:suppressAutoHyphens w:val="true"/>
        <w:bidi w:val="0"/>
        <w:spacing w:before="0" w:after="120"/>
        <w:ind w:left="360" w:right="0" w:hanging="0"/>
        <w:jc w:val="left"/>
        <w:rPr/>
      </w:pPr>
      <w:ins w:id="2590" w:author="Unknown Author" w:date="2021-11-01T18:36:00Z">
        <w:r>
          <w:rPr/>
        </w:r>
      </w:ins>
    </w:p>
    <w:p>
      <w:pPr>
        <w:pStyle w:val="BodyText2"/>
        <w:widowControl/>
        <w:suppressAutoHyphens w:val="true"/>
        <w:bidi w:val="0"/>
        <w:spacing w:before="0" w:after="120"/>
        <w:ind w:left="360" w:right="0" w:hanging="0"/>
        <w:jc w:val="left"/>
        <w:rPr/>
      </w:pPr>
      <w:ins w:id="2592" w:author="Unknown Author" w:date="2021-11-01T18:36:00Z">
        <w:r>
          <w:rPr/>
        </w:r>
      </w:ins>
    </w:p>
    <w:p>
      <w:pPr>
        <w:pStyle w:val="BodyText2"/>
        <w:widowControl/>
        <w:suppressAutoHyphens w:val="true"/>
        <w:bidi w:val="0"/>
        <w:spacing w:before="0" w:after="120"/>
        <w:ind w:left="360" w:right="0" w:hanging="0"/>
        <w:jc w:val="left"/>
        <w:rPr/>
      </w:pPr>
      <w:ins w:id="2594" w:author="Unknown Author" w:date="2021-11-01T18:37:00Z">
        <w:r>
          <w:rPr/>
        </w:r>
      </w:ins>
    </w:p>
    <w:p>
      <w:pPr>
        <w:pStyle w:val="BodyText2"/>
        <w:widowControl/>
        <w:suppressAutoHyphens w:val="true"/>
        <w:bidi w:val="0"/>
        <w:spacing w:before="0" w:after="120"/>
        <w:ind w:left="360" w:right="0" w:hanging="0"/>
        <w:jc w:val="left"/>
        <w:rPr/>
      </w:pPr>
      <w:ins w:id="2596" w:author="Unknown Author" w:date="2021-11-01T18:37:00Z">
        <w:r>
          <w:rPr/>
        </w:r>
      </w:ins>
    </w:p>
    <w:p>
      <w:pPr>
        <w:pStyle w:val="BodyText2"/>
        <w:widowControl/>
        <w:suppressAutoHyphens w:val="true"/>
        <w:bidi w:val="0"/>
        <w:spacing w:before="0" w:after="120"/>
        <w:ind w:left="360" w:right="0" w:hanging="0"/>
        <w:jc w:val="left"/>
        <w:rPr/>
      </w:pPr>
      <w:ins w:id="2598" w:author="Unknown Author" w:date="2021-11-01T18:37:00Z">
        <w:r>
          <w:rPr/>
        </w:r>
      </w:ins>
    </w:p>
    <w:p>
      <w:pPr>
        <w:pStyle w:val="BodyText2"/>
        <w:widowControl/>
        <w:suppressAutoHyphens w:val="true"/>
        <w:bidi w:val="0"/>
        <w:spacing w:before="0" w:after="120"/>
        <w:ind w:left="360" w:right="0" w:hanging="0"/>
        <w:jc w:val="left"/>
        <w:rPr/>
      </w:pPr>
      <w:ins w:id="2600" w:author="Unknown Author" w:date="2021-11-01T18:37:00Z">
        <w:r>
          <w:rPr/>
        </w:r>
      </w:ins>
    </w:p>
    <w:p>
      <w:pPr>
        <w:pStyle w:val="BodyText2"/>
        <w:widowControl/>
        <w:suppressAutoHyphens w:val="true"/>
        <w:bidi w:val="0"/>
        <w:spacing w:before="0" w:after="120"/>
        <w:ind w:left="360" w:right="0" w:hanging="0"/>
        <w:jc w:val="left"/>
        <w:rPr/>
      </w:pPr>
      <w:ins w:id="2602" w:author="Unknown Author" w:date="2021-11-01T18:37:00Z">
        <w:r>
          <w:rPr/>
        </w:r>
      </w:ins>
    </w:p>
    <w:p>
      <w:pPr>
        <w:pStyle w:val="BodyText2"/>
        <w:widowControl/>
        <w:suppressAutoHyphens w:val="true"/>
        <w:bidi w:val="0"/>
        <w:spacing w:before="0" w:after="120"/>
        <w:ind w:left="360" w:right="0" w:hanging="0"/>
        <w:jc w:val="left"/>
        <w:rPr/>
      </w:pPr>
      <w:ins w:id="2604" w:author="Unknown Author" w:date="2021-11-01T18:37:00Z">
        <w:r>
          <w:rPr/>
        </w:r>
      </w:ins>
    </w:p>
    <w:p>
      <w:pPr>
        <w:pStyle w:val="BodyText2"/>
        <w:widowControl/>
        <w:suppressAutoHyphens w:val="true"/>
        <w:bidi w:val="0"/>
        <w:spacing w:before="0" w:after="120"/>
        <w:ind w:left="360" w:right="0" w:hanging="0"/>
        <w:jc w:val="left"/>
        <w:rPr/>
      </w:pPr>
      <w:ins w:id="2606" w:author="Unknown Author" w:date="2021-11-01T18:37:00Z">
        <w:r>
          <w:rPr/>
        </w:r>
      </w:ins>
    </w:p>
    <w:p>
      <w:pPr>
        <w:pStyle w:val="BodyText2"/>
        <w:widowControl/>
        <w:suppressAutoHyphens w:val="true"/>
        <w:bidi w:val="0"/>
        <w:spacing w:before="0" w:after="120"/>
        <w:ind w:left="360" w:right="0" w:hanging="0"/>
        <w:jc w:val="left"/>
        <w:rPr/>
      </w:pPr>
      <w:ins w:id="2608" w:author="Unknown Author" w:date="2021-11-01T18:37:00Z">
        <w:r>
          <w:rPr/>
        </w:r>
      </w:ins>
    </w:p>
    <w:p>
      <w:pPr>
        <w:pStyle w:val="BodyText2"/>
        <w:widowControl/>
        <w:suppressAutoHyphens w:val="true"/>
        <w:bidi w:val="0"/>
        <w:spacing w:before="0" w:after="120"/>
        <w:ind w:left="360" w:right="0" w:hanging="0"/>
        <w:jc w:val="left"/>
        <w:rPr/>
      </w:pPr>
      <w:ins w:id="2610" w:author="Unknown Author" w:date="2021-11-01T18:37:00Z">
        <w:r>
          <w:rPr/>
        </w:r>
      </w:ins>
    </w:p>
    <w:p>
      <w:pPr>
        <w:pStyle w:val="BodyText2"/>
        <w:widowControl/>
        <w:suppressAutoHyphens w:val="true"/>
        <w:bidi w:val="0"/>
        <w:spacing w:before="0" w:after="120"/>
        <w:ind w:left="360" w:right="0" w:hanging="0"/>
        <w:jc w:val="left"/>
        <w:rPr/>
      </w:pPr>
      <w:ins w:id="2612" w:author="Unknown Author" w:date="2021-11-01T18:37:00Z">
        <w:r>
          <w:rPr/>
        </w:r>
      </w:ins>
    </w:p>
    <w:p>
      <w:pPr>
        <w:pStyle w:val="BodyText2"/>
        <w:widowControl/>
        <w:suppressAutoHyphens w:val="true"/>
        <w:bidi w:val="0"/>
        <w:spacing w:before="0" w:after="120"/>
        <w:ind w:left="360" w:right="0" w:hanging="0"/>
        <w:jc w:val="left"/>
        <w:rPr/>
      </w:pPr>
      <w:ins w:id="2614" w:author="Unknown Author" w:date="2021-11-01T18:37:00Z">
        <w:r>
          <w:rPr/>
        </w:r>
      </w:ins>
    </w:p>
    <w:p>
      <w:pPr>
        <w:pStyle w:val="BodyText2"/>
        <w:widowControl/>
        <w:suppressAutoHyphens w:val="true"/>
        <w:bidi w:val="0"/>
        <w:spacing w:before="0" w:after="120"/>
        <w:ind w:left="360" w:right="0" w:hanging="0"/>
        <w:jc w:val="left"/>
        <w:rPr/>
      </w:pPr>
      <w:ins w:id="2616" w:author="Unknown Author" w:date="2021-11-01T18:37:00Z">
        <w:r>
          <w:rPr/>
        </w:r>
      </w:ins>
    </w:p>
    <w:p>
      <w:pPr>
        <w:pStyle w:val="BodyText2"/>
        <w:widowControl/>
        <w:suppressAutoHyphens w:val="true"/>
        <w:bidi w:val="0"/>
        <w:spacing w:before="0" w:after="120"/>
        <w:ind w:left="360" w:right="0" w:hanging="0"/>
        <w:jc w:val="left"/>
        <w:rPr/>
      </w:pPr>
      <w:ins w:id="2618" w:author="Unknown Author" w:date="2021-11-01T18:37:00Z">
        <w:r>
          <w:rPr/>
        </w:r>
      </w:ins>
    </w:p>
    <w:p>
      <w:pPr>
        <w:pStyle w:val="BodyText2"/>
        <w:widowControl/>
        <w:suppressAutoHyphens w:val="true"/>
        <w:bidi w:val="0"/>
        <w:spacing w:before="0" w:after="120"/>
        <w:ind w:left="360" w:right="0" w:hanging="0"/>
        <w:jc w:val="left"/>
        <w:rPr/>
      </w:pPr>
      <w:ins w:id="2620" w:author="Unknown Author" w:date="2021-11-01T18:37:00Z">
        <w:r>
          <w:rPr/>
        </w:r>
      </w:ins>
    </w:p>
    <w:p>
      <w:pPr>
        <w:pStyle w:val="BodyText2"/>
        <w:widowControl/>
        <w:suppressAutoHyphens w:val="true"/>
        <w:bidi w:val="0"/>
        <w:spacing w:before="0" w:after="120"/>
        <w:ind w:left="360" w:right="0" w:hanging="0"/>
        <w:jc w:val="left"/>
        <w:rPr/>
      </w:pPr>
      <w:ins w:id="2622" w:author="Unknown Author" w:date="2021-11-01T18:37:00Z">
        <w:r>
          <w:rPr/>
        </w:r>
      </w:ins>
    </w:p>
    <w:p>
      <w:pPr>
        <w:pStyle w:val="BodyText2"/>
        <w:widowControl/>
        <w:suppressAutoHyphens w:val="true"/>
        <w:bidi w:val="0"/>
        <w:spacing w:before="0" w:after="120"/>
        <w:ind w:left="360" w:right="0" w:hanging="0"/>
        <w:jc w:val="left"/>
        <w:rPr/>
      </w:pPr>
      <w:ins w:id="2624" w:author="Unknown Author" w:date="2021-11-01T18:37:00Z">
        <w:r>
          <w:rPr/>
        </w:r>
      </w:ins>
    </w:p>
    <w:p>
      <w:pPr>
        <w:pStyle w:val="BodyText2"/>
        <w:widowControl/>
        <w:suppressAutoHyphens w:val="true"/>
        <w:bidi w:val="0"/>
        <w:spacing w:before="0" w:after="120"/>
        <w:ind w:left="360" w:right="0" w:hanging="0"/>
        <w:jc w:val="left"/>
        <w:rPr/>
      </w:pPr>
      <w:ins w:id="2626" w:author="Unknown Author" w:date="2021-11-01T18:37:00Z">
        <w:r>
          <w:rPr/>
        </w:r>
      </w:ins>
    </w:p>
    <w:p>
      <w:pPr>
        <w:pStyle w:val="BodyText2"/>
        <w:widowControl/>
        <w:suppressAutoHyphens w:val="true"/>
        <w:bidi w:val="0"/>
        <w:spacing w:before="0" w:after="120"/>
        <w:ind w:left="360" w:right="0" w:hanging="0"/>
        <w:jc w:val="left"/>
        <w:rPr/>
      </w:pPr>
      <w:ins w:id="2628" w:author="Unknown Author" w:date="2021-11-01T18:37:00Z">
        <w:r>
          <w:rPr/>
        </w:r>
      </w:ins>
    </w:p>
    <w:p>
      <w:pPr>
        <w:pStyle w:val="BodyText2"/>
        <w:widowControl/>
        <w:suppressAutoHyphens w:val="true"/>
        <w:bidi w:val="0"/>
        <w:spacing w:before="0" w:after="120"/>
        <w:ind w:left="360" w:right="0" w:hanging="0"/>
        <w:jc w:val="left"/>
        <w:rPr/>
      </w:pPr>
      <w:ins w:id="2630" w:author="Unknown Author" w:date="2021-11-01T18:37:00Z">
        <w:r>
          <w:rPr/>
        </w:r>
      </w:ins>
    </w:p>
    <w:p>
      <w:pPr>
        <w:pStyle w:val="BodyText2"/>
        <w:widowControl/>
        <w:suppressAutoHyphens w:val="true"/>
        <w:bidi w:val="0"/>
        <w:spacing w:before="0" w:after="120"/>
        <w:ind w:left="360" w:right="0" w:hanging="0"/>
        <w:jc w:val="left"/>
        <w:rPr/>
      </w:pPr>
      <w:ins w:id="2632" w:author="Unknown Author" w:date="2021-11-01T18:37:00Z">
        <w:r>
          <w:rPr/>
        </w:r>
      </w:ins>
    </w:p>
    <w:p>
      <w:pPr>
        <w:pStyle w:val="BodyText2"/>
        <w:widowControl/>
        <w:suppressAutoHyphens w:val="true"/>
        <w:bidi w:val="0"/>
        <w:spacing w:before="0" w:after="120"/>
        <w:ind w:left="360" w:right="0" w:hanging="0"/>
        <w:jc w:val="left"/>
        <w:rPr/>
      </w:pPr>
      <w:ins w:id="2634" w:author="Unknown Author" w:date="2021-11-01T18:37:00Z">
        <w:r>
          <w:rPr/>
        </w:r>
      </w:ins>
    </w:p>
    <w:p>
      <w:pPr>
        <w:pStyle w:val="BodyText2"/>
        <w:widowControl/>
        <w:suppressAutoHyphens w:val="true"/>
        <w:bidi w:val="0"/>
        <w:spacing w:before="0" w:after="120"/>
        <w:ind w:left="360" w:right="0" w:hanging="0"/>
        <w:jc w:val="left"/>
        <w:rPr/>
      </w:pPr>
      <w:ins w:id="2636" w:author="Unknown Author" w:date="2021-11-01T18:37:00Z">
        <w:r>
          <w:rPr/>
        </w:r>
      </w:ins>
    </w:p>
    <w:p>
      <w:pPr>
        <w:pStyle w:val="BodyText2"/>
        <w:widowControl/>
        <w:suppressAutoHyphens w:val="true"/>
        <w:bidi w:val="0"/>
        <w:spacing w:before="0" w:after="120"/>
        <w:ind w:left="360" w:right="0" w:hanging="0"/>
        <w:jc w:val="left"/>
        <w:rPr/>
      </w:pPr>
      <w:ins w:id="2638" w:author="Unknown Author" w:date="2021-11-01T18:37:00Z">
        <w:r>
          <w:rPr/>
        </w:r>
      </w:ins>
    </w:p>
    <w:p>
      <w:pPr>
        <w:pStyle w:val="BodyText2"/>
        <w:widowControl/>
        <w:suppressAutoHyphens w:val="true"/>
        <w:bidi w:val="0"/>
        <w:spacing w:before="0" w:after="120"/>
        <w:ind w:left="360" w:right="0" w:hanging="0"/>
        <w:jc w:val="left"/>
        <w:rPr/>
      </w:pPr>
      <w:ins w:id="2640" w:author="Unknown Author" w:date="2021-11-01T18:37:00Z">
        <w:r>
          <w:rPr/>
        </w:r>
      </w:ins>
    </w:p>
    <w:p>
      <w:pPr>
        <w:pStyle w:val="BodyText2"/>
        <w:widowControl/>
        <w:suppressAutoHyphens w:val="true"/>
        <w:bidi w:val="0"/>
        <w:spacing w:before="0" w:after="120"/>
        <w:ind w:left="360" w:right="0" w:hanging="0"/>
        <w:jc w:val="left"/>
        <w:rPr/>
      </w:pPr>
      <w:ins w:id="2642" w:author="Unknown Author" w:date="2021-11-01T18:37:00Z">
        <w:r>
          <w:rPr/>
        </w:r>
      </w:ins>
    </w:p>
    <w:p>
      <w:pPr>
        <w:pStyle w:val="BodyText2"/>
        <w:widowControl/>
        <w:suppressAutoHyphens w:val="true"/>
        <w:bidi w:val="0"/>
        <w:spacing w:before="0" w:after="120"/>
        <w:ind w:left="360" w:right="0" w:hanging="0"/>
        <w:jc w:val="left"/>
        <w:rPr/>
      </w:pPr>
      <w:ins w:id="2644" w:author="Unknown Author" w:date="2021-11-01T18:37:00Z">
        <w:r>
          <w:rPr/>
        </w:r>
      </w:ins>
    </w:p>
    <w:p>
      <w:pPr>
        <w:pStyle w:val="BodyText2"/>
        <w:widowControl/>
        <w:suppressAutoHyphens w:val="true"/>
        <w:bidi w:val="0"/>
        <w:spacing w:before="0" w:after="120"/>
        <w:ind w:left="360" w:right="0" w:hanging="0"/>
        <w:jc w:val="left"/>
        <w:rPr/>
      </w:pPr>
      <w:ins w:id="2646" w:author="Unknown Author" w:date="2021-11-01T18:37:00Z">
        <w:r>
          <w:rPr/>
        </w:r>
      </w:ins>
    </w:p>
    <w:p>
      <w:pPr>
        <w:pStyle w:val="BodyText2"/>
        <w:widowControl/>
        <w:suppressAutoHyphens w:val="true"/>
        <w:bidi w:val="0"/>
        <w:spacing w:before="0" w:after="120"/>
        <w:ind w:left="360" w:right="0" w:hanging="0"/>
        <w:jc w:val="left"/>
        <w:rPr/>
      </w:pPr>
      <w:ins w:id="2648" w:author="Unknown Author" w:date="2021-11-01T18:37:00Z">
        <w:r>
          <w:rPr/>
        </w:r>
      </w:ins>
    </w:p>
    <w:p>
      <w:pPr>
        <w:pStyle w:val="BodyText2"/>
        <w:widowControl/>
        <w:suppressAutoHyphens w:val="true"/>
        <w:bidi w:val="0"/>
        <w:spacing w:before="0" w:after="120"/>
        <w:ind w:left="360" w:right="0" w:hanging="0"/>
        <w:jc w:val="left"/>
        <w:rPr/>
      </w:pPr>
      <w:ins w:id="2650" w:author="Unknown Author" w:date="2021-11-01T18:37:00Z">
        <w:r>
          <w:rPr/>
        </w:r>
      </w:ins>
    </w:p>
    <w:p>
      <w:pPr>
        <w:pStyle w:val="BodyText2"/>
        <w:widowControl/>
        <w:suppressAutoHyphens w:val="true"/>
        <w:bidi w:val="0"/>
        <w:spacing w:before="0" w:after="120"/>
        <w:ind w:left="360" w:right="0" w:hanging="0"/>
        <w:jc w:val="left"/>
        <w:rPr/>
      </w:pPr>
      <w:ins w:id="2652" w:author="Unknown Author" w:date="2021-11-01T18:37:00Z">
        <w:r>
          <w:rPr/>
        </w:r>
      </w:ins>
    </w:p>
    <w:p>
      <w:pPr>
        <w:pStyle w:val="BodyText2"/>
        <w:widowControl/>
        <w:suppressAutoHyphens w:val="true"/>
        <w:bidi w:val="0"/>
        <w:spacing w:before="0" w:after="120"/>
        <w:ind w:left="360" w:right="0" w:hanging="0"/>
        <w:jc w:val="left"/>
        <w:rPr/>
      </w:pPr>
      <w:ins w:id="2654" w:author="Unknown Author" w:date="2021-11-01T18:37:00Z">
        <w:r>
          <w:rPr/>
          <w:t>4</w:t>
        </w:r>
      </w:ins>
      <w:ins w:id="2655" w:author="Unknown Author" w:date="2021-11-01T18:37:00Z">
        <w:r>
          <w:rPr/>
          <w:t xml:space="preserve">. </w:t>
        </w:r>
      </w:ins>
      <w:ins w:id="2656" w:author="Unknown Author" w:date="2021-11-01T18:39:17Z">
        <w:r>
          <w:rPr/>
          <w:t xml:space="preserve"> </w:t>
        </w:r>
      </w:ins>
      <w:ins w:id="2657" w:author="Unknown Author" w:date="2021-11-01T18:39:17Z">
        <w:r>
          <w:rPr/>
          <w:t>Retraining News Classifier:</w:t>
        </w:r>
      </w:ins>
    </w:p>
    <w:p>
      <w:pPr>
        <w:pStyle w:val="BodyText2"/>
        <w:widowControl/>
        <w:suppressAutoHyphens w:val="true"/>
        <w:bidi w:val="0"/>
        <w:spacing w:before="0" w:after="120"/>
        <w:ind w:left="360" w:right="0" w:hanging="0"/>
        <w:jc w:val="left"/>
        <w:rPr/>
      </w:pPr>
      <w:ins w:id="2659" w:author="Unknown Author" w:date="2021-11-01T18:39:17Z">
        <w:r>
          <w:rPr/>
        </w:r>
      </w:ins>
    </w:p>
    <w:p>
      <w:pPr>
        <w:pStyle w:val="BodyText2"/>
        <w:widowControl/>
        <w:suppressAutoHyphens w:val="true"/>
        <w:bidi w:val="0"/>
        <w:spacing w:before="0" w:after="120"/>
        <w:ind w:left="360" w:right="0" w:hanging="0"/>
        <w:jc w:val="left"/>
        <w:rPr/>
      </w:pPr>
      <w:ins w:id="2661" w:author="Unknown Author" w:date="2021-11-01T18:44:21Z">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76625" cy="47625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476625" cy="4762500"/>
                      </a:xfrm>
                      <a:prstGeom prst="rect">
                        <a:avLst/>
                      </a:prstGeom>
                    </pic:spPr>
                  </pic:pic>
                </a:graphicData>
              </a:graphic>
            </wp:anchor>
          </w:drawing>
        </w:r>
      </w:ins>
    </w:p>
    <w:p>
      <w:pPr>
        <w:pStyle w:val="BodyText2"/>
        <w:widowControl/>
        <w:suppressAutoHyphens w:val="true"/>
        <w:bidi w:val="0"/>
        <w:spacing w:before="0" w:after="120"/>
        <w:ind w:left="360" w:right="0" w:hanging="0"/>
        <w:jc w:val="left"/>
        <w:rPr/>
      </w:pPr>
      <w:ins w:id="2663" w:author="Unknown Author" w:date="2021-11-01T18:44:21Z">
        <w:r>
          <w:rPr/>
        </w:r>
      </w:ins>
    </w:p>
    <w:p>
      <w:pPr>
        <w:pStyle w:val="BodyText2"/>
        <w:widowControl/>
        <w:suppressAutoHyphens w:val="true"/>
        <w:bidi w:val="0"/>
        <w:spacing w:before="0" w:after="120"/>
        <w:ind w:left="360" w:right="0" w:hanging="0"/>
        <w:jc w:val="left"/>
        <w:rPr/>
      </w:pPr>
      <w:ins w:id="2665" w:author="Unknown Author" w:date="2021-11-01T18:44:21Z">
        <w:r>
          <w:rPr/>
        </w:r>
      </w:ins>
    </w:p>
    <w:p>
      <w:pPr>
        <w:pStyle w:val="BodyText2"/>
        <w:widowControl/>
        <w:suppressAutoHyphens w:val="true"/>
        <w:bidi w:val="0"/>
        <w:spacing w:before="0" w:after="120"/>
        <w:ind w:left="360" w:right="0" w:hanging="0"/>
        <w:jc w:val="left"/>
        <w:rPr/>
      </w:pPr>
      <w:ins w:id="2667" w:author="Unknown Author" w:date="2021-11-01T18:44:21Z">
        <w:r>
          <w:rPr/>
        </w:r>
      </w:ins>
    </w:p>
    <w:p>
      <w:pPr>
        <w:pStyle w:val="BodyText2"/>
        <w:widowControl/>
        <w:suppressAutoHyphens w:val="true"/>
        <w:bidi w:val="0"/>
        <w:spacing w:before="0" w:after="120"/>
        <w:ind w:left="360" w:right="0" w:hanging="0"/>
        <w:jc w:val="left"/>
        <w:rPr/>
      </w:pPr>
      <w:ins w:id="2669" w:author="Unknown Author" w:date="2021-11-01T18:44:21Z">
        <w:r>
          <w:rPr/>
        </w:r>
      </w:ins>
    </w:p>
    <w:p>
      <w:pPr>
        <w:pStyle w:val="BodyText2"/>
        <w:widowControl/>
        <w:suppressAutoHyphens w:val="true"/>
        <w:bidi w:val="0"/>
        <w:spacing w:before="0" w:after="120"/>
        <w:ind w:left="360" w:right="0" w:hanging="0"/>
        <w:jc w:val="left"/>
        <w:rPr/>
      </w:pPr>
      <w:ins w:id="2671" w:author="Unknown Author" w:date="2021-11-01T18:44:21Z">
        <w:r>
          <w:rPr/>
        </w:r>
      </w:ins>
    </w:p>
    <w:p>
      <w:pPr>
        <w:pStyle w:val="BodyText2"/>
        <w:widowControl/>
        <w:suppressAutoHyphens w:val="true"/>
        <w:bidi w:val="0"/>
        <w:spacing w:before="0" w:after="120"/>
        <w:ind w:left="360" w:right="0" w:hanging="0"/>
        <w:jc w:val="left"/>
        <w:rPr/>
      </w:pPr>
      <w:ins w:id="2673" w:author="Unknown Author" w:date="2021-11-01T18:45:02Z">
        <w:r>
          <w:rPr/>
        </w:r>
      </w:ins>
    </w:p>
    <w:p>
      <w:pPr>
        <w:pStyle w:val="BodyText2"/>
        <w:widowControl/>
        <w:suppressAutoHyphens w:val="true"/>
        <w:bidi w:val="0"/>
        <w:spacing w:before="0" w:after="120"/>
        <w:ind w:left="360" w:right="0" w:hanging="0"/>
        <w:jc w:val="left"/>
        <w:rPr/>
      </w:pPr>
      <w:ins w:id="2675" w:author="Unknown Author" w:date="2021-11-01T18:45:02Z">
        <w:r>
          <w:rPr/>
        </w:r>
      </w:ins>
    </w:p>
    <w:p>
      <w:pPr>
        <w:pStyle w:val="BodyText2"/>
        <w:widowControl/>
        <w:suppressAutoHyphens w:val="true"/>
        <w:bidi w:val="0"/>
        <w:spacing w:before="0" w:after="120"/>
        <w:ind w:left="360" w:right="0" w:hanging="0"/>
        <w:jc w:val="left"/>
        <w:rPr/>
      </w:pPr>
      <w:ins w:id="2677" w:author="Unknown Author" w:date="2021-11-01T18:45:02Z">
        <w:r>
          <w:rPr/>
        </w:r>
      </w:ins>
    </w:p>
    <w:p>
      <w:pPr>
        <w:pStyle w:val="BodyText2"/>
        <w:widowControl/>
        <w:suppressAutoHyphens w:val="true"/>
        <w:bidi w:val="0"/>
        <w:spacing w:before="0" w:after="120"/>
        <w:ind w:left="360" w:right="0" w:hanging="0"/>
        <w:jc w:val="left"/>
        <w:rPr/>
      </w:pPr>
      <w:ins w:id="2679" w:author="Unknown Author" w:date="2021-11-01T18:45:02Z">
        <w:r>
          <w:rPr/>
        </w:r>
      </w:ins>
    </w:p>
    <w:p>
      <w:pPr>
        <w:pStyle w:val="BodyText2"/>
        <w:widowControl/>
        <w:suppressAutoHyphens w:val="true"/>
        <w:bidi w:val="0"/>
        <w:spacing w:before="0" w:after="120"/>
        <w:ind w:left="360" w:right="0" w:hanging="0"/>
        <w:jc w:val="left"/>
        <w:rPr/>
      </w:pPr>
      <w:ins w:id="2681" w:author="Unknown Author" w:date="2021-11-01T18:45:02Z">
        <w:r>
          <w:rPr/>
        </w:r>
      </w:ins>
    </w:p>
    <w:p>
      <w:pPr>
        <w:pStyle w:val="BodyText2"/>
        <w:widowControl/>
        <w:suppressAutoHyphens w:val="true"/>
        <w:bidi w:val="0"/>
        <w:spacing w:before="0" w:after="120"/>
        <w:ind w:left="360" w:right="0" w:hanging="0"/>
        <w:jc w:val="left"/>
        <w:rPr/>
      </w:pPr>
      <w:ins w:id="2683" w:author="Unknown Author" w:date="2021-11-01T18:45:02Z">
        <w:r>
          <w:rPr/>
        </w:r>
      </w:ins>
    </w:p>
    <w:p>
      <w:pPr>
        <w:pStyle w:val="BodyText2"/>
        <w:widowControl/>
        <w:suppressAutoHyphens w:val="true"/>
        <w:bidi w:val="0"/>
        <w:spacing w:before="0" w:after="120"/>
        <w:ind w:left="360" w:right="0" w:hanging="0"/>
        <w:jc w:val="left"/>
        <w:rPr/>
      </w:pPr>
      <w:ins w:id="2685" w:author="Unknown Author" w:date="2021-11-01T18:45:02Z">
        <w:r>
          <w:rPr/>
        </w:r>
      </w:ins>
    </w:p>
    <w:p>
      <w:pPr>
        <w:pStyle w:val="BodyText2"/>
        <w:widowControl/>
        <w:suppressAutoHyphens w:val="true"/>
        <w:bidi w:val="0"/>
        <w:spacing w:before="0" w:after="120"/>
        <w:ind w:left="360" w:right="0" w:hanging="0"/>
        <w:jc w:val="left"/>
        <w:rPr/>
      </w:pPr>
      <w:ins w:id="2687" w:author="Unknown Author" w:date="2021-11-01T18:45:02Z">
        <w:r>
          <w:rPr/>
        </w:r>
      </w:ins>
    </w:p>
    <w:p>
      <w:pPr>
        <w:pStyle w:val="BodyText2"/>
        <w:widowControl/>
        <w:suppressAutoHyphens w:val="true"/>
        <w:bidi w:val="0"/>
        <w:spacing w:before="0" w:after="120"/>
        <w:ind w:left="360" w:right="0" w:hanging="0"/>
        <w:jc w:val="left"/>
        <w:rPr/>
      </w:pPr>
      <w:ins w:id="2689" w:author="Unknown Author" w:date="2021-11-01T18:45:02Z">
        <w:r>
          <w:rPr/>
        </w:r>
      </w:ins>
    </w:p>
    <w:p>
      <w:pPr>
        <w:pStyle w:val="BodyText2"/>
        <w:widowControl/>
        <w:suppressAutoHyphens w:val="true"/>
        <w:bidi w:val="0"/>
        <w:spacing w:before="0" w:after="120"/>
        <w:ind w:left="360" w:right="0" w:hanging="0"/>
        <w:jc w:val="left"/>
        <w:rPr/>
      </w:pPr>
      <w:ins w:id="2691" w:author="Unknown Author" w:date="2021-11-01T18:45:02Z">
        <w:r>
          <w:rPr/>
        </w:r>
      </w:ins>
    </w:p>
    <w:p>
      <w:pPr>
        <w:pStyle w:val="BodyText2"/>
        <w:widowControl/>
        <w:suppressAutoHyphens w:val="true"/>
        <w:bidi w:val="0"/>
        <w:spacing w:before="0" w:after="120"/>
        <w:ind w:left="360" w:right="0" w:hanging="0"/>
        <w:jc w:val="left"/>
        <w:rPr/>
      </w:pPr>
      <w:ins w:id="2693" w:author="Unknown Author" w:date="2021-11-01T18:45:02Z">
        <w:r>
          <w:rPr/>
        </w:r>
      </w:ins>
    </w:p>
    <w:p>
      <w:pPr>
        <w:pStyle w:val="BodyText2"/>
        <w:widowControl/>
        <w:suppressAutoHyphens w:val="true"/>
        <w:bidi w:val="0"/>
        <w:spacing w:before="0" w:after="120"/>
        <w:ind w:left="360" w:right="0" w:hanging="0"/>
        <w:jc w:val="left"/>
        <w:rPr/>
      </w:pPr>
      <w:ins w:id="2695" w:author="Unknown Author" w:date="2021-11-01T18:45:02Z">
        <w:r>
          <w:rPr/>
        </w:r>
      </w:ins>
    </w:p>
    <w:p>
      <w:pPr>
        <w:pStyle w:val="BodyText2"/>
        <w:widowControl/>
        <w:suppressAutoHyphens w:val="true"/>
        <w:bidi w:val="0"/>
        <w:spacing w:before="0" w:after="120"/>
        <w:ind w:left="360" w:right="0" w:hanging="0"/>
        <w:jc w:val="left"/>
        <w:rPr/>
      </w:pPr>
      <w:ins w:id="2697" w:author="Unknown Author" w:date="2021-11-01T18:45:02Z">
        <w:r>
          <w:rPr/>
        </w:r>
      </w:ins>
    </w:p>
    <w:p>
      <w:pPr>
        <w:pStyle w:val="BodyText2"/>
        <w:widowControl/>
        <w:suppressAutoHyphens w:val="true"/>
        <w:bidi w:val="0"/>
        <w:spacing w:before="0" w:after="120"/>
        <w:ind w:left="360" w:right="0" w:hanging="0"/>
        <w:jc w:val="left"/>
        <w:rPr/>
      </w:pPr>
      <w:ins w:id="2699" w:author="Unknown Author" w:date="2021-11-01T18:45:02Z">
        <w:r>
          <w:rPr/>
        </w:r>
      </w:ins>
    </w:p>
    <w:p>
      <w:pPr>
        <w:pStyle w:val="BodyText2"/>
        <w:widowControl/>
        <w:suppressAutoHyphens w:val="true"/>
        <w:bidi w:val="0"/>
        <w:spacing w:before="0" w:after="120"/>
        <w:ind w:left="360" w:right="0" w:hanging="0"/>
        <w:jc w:val="left"/>
        <w:rPr/>
      </w:pPr>
      <w:ins w:id="2701" w:author="Unknown Author" w:date="2021-11-01T18:45:02Z">
        <w:r>
          <w:rPr/>
        </w:r>
      </w:ins>
    </w:p>
    <w:p>
      <w:pPr>
        <w:pStyle w:val="BodyText2"/>
        <w:widowControl/>
        <w:suppressAutoHyphens w:val="true"/>
        <w:bidi w:val="0"/>
        <w:spacing w:before="0" w:after="120"/>
        <w:ind w:left="360" w:right="0" w:hanging="0"/>
        <w:jc w:val="left"/>
        <w:rPr/>
      </w:pPr>
      <w:ins w:id="2703" w:author="Unknown Author" w:date="2021-11-01T18:45:02Z">
        <w:r>
          <w:rPr/>
        </w:r>
      </w:ins>
    </w:p>
    <w:p>
      <w:pPr>
        <w:pStyle w:val="BodyText2"/>
        <w:widowControl/>
        <w:suppressAutoHyphens w:val="true"/>
        <w:bidi w:val="0"/>
        <w:spacing w:before="0" w:after="120"/>
        <w:ind w:left="360" w:right="0" w:hanging="0"/>
        <w:jc w:val="left"/>
        <w:rPr/>
      </w:pPr>
      <w:ins w:id="2705" w:author="Unknown Author" w:date="2021-11-01T18:45:02Z">
        <w:r>
          <w:rPr/>
        </w:r>
      </w:ins>
    </w:p>
    <w:p>
      <w:pPr>
        <w:pStyle w:val="BodyText2"/>
        <w:widowControl/>
        <w:suppressAutoHyphens w:val="true"/>
        <w:bidi w:val="0"/>
        <w:spacing w:before="0" w:after="120"/>
        <w:ind w:left="360" w:right="0" w:hanging="0"/>
        <w:jc w:val="left"/>
        <w:rPr/>
      </w:pPr>
      <w:ins w:id="2707" w:author="Unknown Author" w:date="2021-11-01T18:45:02Z">
        <w:r>
          <w:rPr/>
        </w:r>
      </w:ins>
    </w:p>
    <w:p>
      <w:pPr>
        <w:pStyle w:val="BodyText2"/>
        <w:widowControl/>
        <w:suppressAutoHyphens w:val="true"/>
        <w:bidi w:val="0"/>
        <w:spacing w:before="0" w:after="120"/>
        <w:ind w:left="360" w:right="0" w:hanging="0"/>
        <w:jc w:val="left"/>
        <w:rPr/>
      </w:pPr>
      <w:ins w:id="2709" w:author="Unknown Author" w:date="2021-11-01T18:45:02Z">
        <w:r>
          <w:rPr/>
        </w:r>
      </w:ins>
    </w:p>
    <w:p>
      <w:pPr>
        <w:pStyle w:val="BodyText2"/>
        <w:widowControl/>
        <w:suppressAutoHyphens w:val="true"/>
        <w:bidi w:val="0"/>
        <w:spacing w:before="0" w:after="120"/>
        <w:ind w:left="360" w:right="0" w:hanging="0"/>
        <w:jc w:val="left"/>
        <w:rPr/>
      </w:pPr>
      <w:ins w:id="2711" w:author="Unknown Author" w:date="2021-11-01T18:45:02Z">
        <w:r>
          <w:rPr/>
        </w:r>
      </w:ins>
    </w:p>
    <w:p>
      <w:pPr>
        <w:pStyle w:val="BodyText2"/>
        <w:widowControl/>
        <w:suppressAutoHyphens w:val="true"/>
        <w:bidi w:val="0"/>
        <w:spacing w:before="0" w:after="120"/>
        <w:ind w:left="360" w:right="0" w:hanging="0"/>
        <w:jc w:val="left"/>
        <w:rPr/>
      </w:pPr>
      <w:ins w:id="2713" w:author="Unknown Author" w:date="2021-11-01T18:45:02Z">
        <w:r>
          <w:rPr/>
        </w:r>
      </w:ins>
    </w:p>
    <w:p>
      <w:pPr>
        <w:pStyle w:val="BodyText2"/>
        <w:widowControl/>
        <w:suppressAutoHyphens w:val="true"/>
        <w:bidi w:val="0"/>
        <w:spacing w:before="0" w:after="120"/>
        <w:ind w:left="360" w:right="0" w:hanging="0"/>
        <w:jc w:val="left"/>
        <w:rPr/>
      </w:pPr>
      <w:ins w:id="2715" w:author="Unknown Author" w:date="2021-11-01T18:45:02Z">
        <w:r>
          <w:rPr/>
        </w:r>
      </w:ins>
    </w:p>
    <w:p>
      <w:pPr>
        <w:pStyle w:val="BodyText2"/>
        <w:widowControl/>
        <w:suppressAutoHyphens w:val="true"/>
        <w:bidi w:val="0"/>
        <w:spacing w:before="0" w:after="120"/>
        <w:ind w:left="360" w:right="0" w:hanging="0"/>
        <w:jc w:val="left"/>
        <w:rPr/>
      </w:pPr>
      <w:ins w:id="2717" w:author="Unknown Author" w:date="2021-11-01T18:45:02Z">
        <w:r>
          <w:rPr/>
        </w:r>
      </w:ins>
    </w:p>
    <w:p>
      <w:pPr>
        <w:pStyle w:val="BodyText2"/>
        <w:widowControl/>
        <w:suppressAutoHyphens w:val="true"/>
        <w:bidi w:val="0"/>
        <w:spacing w:before="0" w:after="120"/>
        <w:ind w:left="360" w:right="0" w:hanging="0"/>
        <w:jc w:val="left"/>
        <w:rPr/>
      </w:pPr>
      <w:ins w:id="2719" w:author="Unknown Author" w:date="2021-11-01T18:45:02Z">
        <w:r>
          <w:rPr/>
        </w:r>
      </w:ins>
    </w:p>
    <w:p>
      <w:pPr>
        <w:pStyle w:val="BodyText2"/>
        <w:widowControl/>
        <w:suppressAutoHyphens w:val="true"/>
        <w:bidi w:val="0"/>
        <w:spacing w:before="0" w:after="120"/>
        <w:ind w:left="360" w:right="0" w:hanging="0"/>
        <w:jc w:val="left"/>
        <w:rPr/>
      </w:pPr>
      <w:ins w:id="2721" w:author="Unknown Author" w:date="2021-11-01T18:45:02Z">
        <w:r>
          <w:rPr/>
        </w:r>
      </w:ins>
    </w:p>
    <w:p>
      <w:pPr>
        <w:pStyle w:val="BodyText2"/>
        <w:widowControl/>
        <w:suppressAutoHyphens w:val="true"/>
        <w:bidi w:val="0"/>
        <w:spacing w:before="0" w:after="120"/>
        <w:ind w:left="360" w:right="0" w:hanging="0"/>
        <w:jc w:val="left"/>
        <w:rPr/>
      </w:pPr>
      <w:ins w:id="2723" w:author="Unknown Author" w:date="2021-11-01T18:45:02Z">
        <w:r>
          <w:rPr/>
        </w:r>
      </w:ins>
    </w:p>
    <w:p>
      <w:pPr>
        <w:pStyle w:val="BodyText2"/>
        <w:widowControl/>
        <w:suppressAutoHyphens w:val="true"/>
        <w:bidi w:val="0"/>
        <w:spacing w:before="0" w:after="120"/>
        <w:ind w:left="360" w:right="0" w:hanging="0"/>
        <w:jc w:val="left"/>
        <w:rPr/>
      </w:pPr>
      <w:ins w:id="2725" w:author="Unknown Author" w:date="2021-11-01T18:45:02Z">
        <w:r>
          <w:rPr/>
        </w:r>
      </w:ins>
    </w:p>
    <w:p>
      <w:pPr>
        <w:pStyle w:val="BodyText2"/>
        <w:widowControl/>
        <w:suppressAutoHyphens w:val="true"/>
        <w:bidi w:val="0"/>
        <w:spacing w:before="0" w:after="120"/>
        <w:ind w:left="360" w:right="0" w:hanging="0"/>
        <w:jc w:val="left"/>
        <w:rPr/>
      </w:pPr>
      <w:ins w:id="2727" w:author="Unknown Author" w:date="2021-11-01T18:45:02Z">
        <w:r>
          <w:rPr/>
        </w:r>
      </w:ins>
    </w:p>
    <w:p>
      <w:pPr>
        <w:pStyle w:val="BodyText2"/>
        <w:widowControl/>
        <w:suppressAutoHyphens w:val="true"/>
        <w:bidi w:val="0"/>
        <w:spacing w:before="0" w:after="120"/>
        <w:ind w:left="360" w:right="0" w:hanging="0"/>
        <w:jc w:val="left"/>
        <w:rPr/>
      </w:pPr>
      <w:ins w:id="2729" w:author="Unknown Author" w:date="2021-11-01T18:45:02Z">
        <w:r>
          <w:rPr/>
        </w:r>
      </w:ins>
    </w:p>
    <w:p>
      <w:pPr>
        <w:pStyle w:val="BodyText2"/>
        <w:widowControl/>
        <w:suppressAutoHyphens w:val="true"/>
        <w:bidi w:val="0"/>
        <w:spacing w:before="0" w:after="120"/>
        <w:ind w:left="360" w:right="0" w:hanging="0"/>
        <w:jc w:val="left"/>
        <w:rPr/>
      </w:pPr>
      <w:ins w:id="2731" w:author="Unknown Author" w:date="2021-11-01T18:45:02Z">
        <w:r>
          <w:rPr/>
        </w:r>
      </w:ins>
    </w:p>
    <w:p>
      <w:pPr>
        <w:pStyle w:val="BodyText2"/>
        <w:widowControl/>
        <w:suppressAutoHyphens w:val="true"/>
        <w:bidi w:val="0"/>
        <w:spacing w:before="0" w:after="120"/>
        <w:ind w:left="360" w:right="0" w:hanging="0"/>
        <w:jc w:val="left"/>
        <w:rPr/>
      </w:pPr>
      <w:ins w:id="2733" w:author="Unknown Author" w:date="2021-11-01T18:45:02Z">
        <w:r>
          <w:rPr/>
          <w:t>5. Train News Classifier Model:</w:t>
        </w:r>
      </w:ins>
    </w:p>
    <w:p>
      <w:pPr>
        <w:pStyle w:val="BodyText2"/>
        <w:widowControl/>
        <w:suppressAutoHyphens w:val="true"/>
        <w:bidi w:val="0"/>
        <w:spacing w:before="0" w:after="120"/>
        <w:ind w:left="360" w:right="0" w:hanging="0"/>
        <w:jc w:val="left"/>
        <w:rPr/>
      </w:pPr>
      <w:ins w:id="2735" w:author="Unknown Author" w:date="2021-11-01T18:45:02Z">
        <w:r>
          <w:rPr/>
        </w:r>
      </w:ins>
    </w:p>
    <w:p>
      <w:pPr>
        <w:pStyle w:val="BodyText2"/>
        <w:widowControl/>
        <w:suppressAutoHyphens w:val="true"/>
        <w:bidi w:val="0"/>
        <w:spacing w:before="0" w:after="120"/>
        <w:ind w:left="360" w:right="0" w:hanging="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486150" cy="38576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486150" cy="3857625"/>
                    </a:xfrm>
                    <a:prstGeom prst="rect">
                      <a:avLst/>
                    </a:prstGeom>
                  </pic:spPr>
                </pic:pic>
              </a:graphicData>
            </a:graphic>
          </wp:anchor>
        </w:drawing>
      </w:r>
    </w:p>
    <w:sectPr>
      <w:headerReference w:type="default" r:id="rId12"/>
      <w:footerReference w:type="default" r:id="rId13"/>
      <w:type w:val="nextPage"/>
      <w:pgSz w:w="12240" w:h="15840"/>
      <w:pgMar w:left="1440" w:right="720" w:header="720" w:top="1080" w:footer="720" w:bottom="1080"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phen" w:date="2014-01-24T12:56:00Z" w:initials="jsm">
    <w:p>
      <w:r>
        <w:rPr>
          <w:rFonts w:ascii="Liberation Serif" w:hAnsi="Liberation Serif" w:eastAsia="DejaVu Sans" w:cs="DejaVu Sans"/>
          <w:sz w:val="24"/>
          <w:szCs w:val="24"/>
          <w:lang w:val="en-US" w:eastAsia="en-US" w:bidi="en-US"/>
        </w:rPr>
        <w:t>I thought we were only going to put in public interfaces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G Times (WN)">
    <w:charset w:val="01"/>
    <w:family w:val="roman"/>
    <w:pitch w:val="variable"/>
  </w:font>
  <w:font w:name="Univers (W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Monotype Sorts">
    <w:charset w:val="02"/>
    <w:family w:val="roman"/>
    <w:pitch w:val="variable"/>
  </w:font>
  <w:font w:name="Univer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del w:id="2744" w:author="Unknown Author" w:date="2021-11-01T17:02:08Z">
      <w:r>
        <w:rPr/>
        <w:delText>May 4, 2015</w:delText>
        <w:tab/>
      </w:r>
    </w:del>
    <w:r>
      <w:rPr/>
      <w:tab/>
    </w:r>
    <w:del w:id="2745" w:author="Unknown Author" w:date="2021-11-01T17:02:04Z">
      <w:r>
        <w:rPr/>
        <w:delText xml:space="preserve">NCR Corporation Confidential </w:delText>
      </w:r>
    </w:del>
    <w:r>
      <w:rPr/>
      <w:t xml:space="preserve"> </w:t>
      <w:tab/>
      <w:t xml:space="preserve">Page </w:t>
    </w: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r>
      <w:rPr/>
      <w:t xml:space="preserve"> of </w:t>
    </w:r>
    <w:r>
      <w:rPr/>
      <w:fldChar w:fldCharType="begin"/>
    </w:r>
    <w:r>
      <w:rPr/>
      <w:instrText> NUMPAGES </w:instrText>
    </w:r>
    <w:r>
      <w:rPr/>
      <w:fldChar w:fldCharType="separate"/>
    </w:r>
    <w:r>
      <w:rPr/>
      <w:t>13</w:t>
    </w:r>
    <w: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360" w:leader="none"/>
      </w:tabs>
      <w:rPr>
        <w:del w:id="2743" w:author="Unknown Author" w:date="2021-11-01T17:01:49Z"/>
      </w:rPr>
    </w:pPr>
    <w:r>
      <w:rPr>
        <w:rFonts w:ascii="Times New Roman" w:hAnsi="Times New Roman"/>
        <w:b/>
      </w:rPr>
      <w:fldChar w:fldCharType="begin"/>
    </w:r>
    <w:r>
      <w:rPr>
        <w:b/>
        <w:rFonts w:ascii="Times New Roman" w:hAnsi="Times New Roman"/>
      </w:rPr>
      <w:instrText> REF documentName \h </w:instrText>
    </w:r>
    <w:r>
      <w:rPr>
        <w:b/>
        <w:rFonts w:ascii="Times New Roman" w:hAnsi="Times New Roman"/>
      </w:rPr>
      <w:fldChar w:fldCharType="separate"/>
    </w:r>
    <w:r>
      <w:rPr>
        <w:b/>
        <w:rFonts w:ascii="Times New Roman" w:hAnsi="Times New Roman"/>
      </w:rPr>
      <w:t>News Article Classifier</w:t>
    </w:r>
    <w:r>
      <w:rPr>
        <w:b/>
        <w:rFonts w:ascii="Times New Roman" w:hAnsi="Times New Roman"/>
      </w:rPr>
      <w:fldChar w:fldCharType="end"/>
    </w:r>
    <w:r>
      <w:rPr>
        <w:rFonts w:ascii="Times New Roman" w:hAnsi="Times New Roman"/>
        <w:b/>
      </w:rPr>
      <w:t xml:space="preserve">                                                  </w:t>
    </w:r>
    <w:del w:id="2737" w:author="Unknown Author" w:date="2021-11-01T17:01:49Z">
      <w:r>
        <w:rPr>
          <w:rFonts w:ascii="Times New Roman" w:hAnsi="Times New Roman"/>
          <w:b w:val="false"/>
          <w:color w:val="FF0000"/>
          <w:sz w:val="16"/>
        </w:rPr>
        <w:delText>This is a revision controlled document.  Please verify on-line that this is the latest revision.</w:delText>
      </w:r>
    </w:del>
    <w:del w:id="2738" w:author="Unknown Author" w:date="2021-11-01T17:01:49Z">
      <w:r>
        <w:rPr>
          <w:rFonts w:ascii="Times New Roman" w:hAnsi="Times New Roman"/>
          <w:b/>
        </w:rPr>
        <w:delText xml:space="preserve">         </w:delText>
      </w:r>
    </w:del>
    <w:del w:id="2739" w:author="Unknown Author" w:date="2021-11-01T17:01:49Z">
      <w:r>
        <w:rPr>
          <w:rFonts w:ascii="Times New Roman" w:hAnsi="Times New Roman"/>
          <w:b/>
        </w:rPr>
        <w:fldChar w:fldCharType="begin"/>
      </w:r>
      <w:r>
        <w:rPr>
          <w:b/>
          <w:rFonts w:ascii="Times New Roman" w:hAnsi="Times New Roman"/>
        </w:rPr>
        <w:delInstrText> REF documentNumber \h </w:delInstrText>
      </w:r>
      <w:r>
        <w:rPr>
          <w:b/>
          <w:rFonts w:ascii="Times New Roman" w:hAnsi="Times New Roman"/>
        </w:rPr>
        <w:fldChar w:fldCharType="separate"/>
      </w:r>
      <w:r>
        <w:rPr>
          <w:b/>
          <w:rFonts w:ascii="Times New Roman" w:hAnsi="Times New Roman"/>
        </w:rPr>
        <w:delText>Error: Reference source not found</w:delText>
      </w:r>
      <w:r>
        <w:rPr>
          <w:b/>
          <w:rFonts w:ascii="Times New Roman" w:hAnsi="Times New Roman"/>
        </w:rPr>
        <w:fldChar w:fldCharType="end"/>
      </w:r>
    </w:del>
    <w:del w:id="2740" w:author="Unknown Author" w:date="2021-11-01T17:01:49Z">
      <w:r>
        <w:rPr>
          <w:rFonts w:ascii="Times New Roman" w:hAnsi="Times New Roman"/>
          <w:b/>
        </w:rPr>
        <w:delText xml:space="preserve">Rev. </w:delText>
      </w:r>
    </w:del>
    <w:del w:id="2741" w:author="Unknown Author" w:date="2021-11-01T17:01:49Z">
      <w:r>
        <w:rPr>
          <w:rFonts w:ascii="Times New Roman" w:hAnsi="Times New Roman"/>
          <w:b/>
        </w:rPr>
        <w:fldChar w:fldCharType="begin"/>
      </w:r>
      <w:r>
        <w:rPr>
          <w:b/>
          <w:rFonts w:ascii="Times New Roman" w:hAnsi="Times New Roman"/>
        </w:rPr>
        <w:delInstrText> REF documentRev \h </w:delInstrText>
      </w:r>
      <w:r>
        <w:rPr>
          <w:b/>
          <w:rFonts w:ascii="Times New Roman" w:hAnsi="Times New Roman"/>
        </w:rPr>
        <w:fldChar w:fldCharType="separate"/>
      </w:r>
      <w:r>
        <w:rPr>
          <w:b/>
          <w:rFonts w:ascii="Times New Roman" w:hAnsi="Times New Roman"/>
        </w:rPr>
        <w:delText>Error: Reference source not found</w:delText>
      </w:r>
      <w:r>
        <w:rPr>
          <w:b/>
          <w:rFonts w:ascii="Times New Roman" w:hAnsi="Times New Roman"/>
        </w:rPr>
        <w:fldChar w:fldCharType="end"/>
      </w:r>
    </w:del>
    <w:del w:id="2742" w:author="Unknown Author" w:date="2021-11-01T17:01:49Z">
      <w:r>
        <w:rPr>
          <w:rFonts w:ascii="Times New Roman" w:hAnsi="Times New Roman"/>
          <w:b/>
        </w:rPr>
        <w:tab/>
      </w:r>
    </w:del>
  </w:p>
  <w:p>
    <w:pPr>
      <w:pStyle w:val="Header"/>
      <w:tabs>
        <w:tab w:val="center" w:pos="4320" w:leader="none"/>
        <w:tab w:val="right" w:pos="8640" w:leader="none"/>
        <w:tab w:val="right" w:pos="9360" w:leader="none"/>
      </w:tabs>
      <w:rPr>
        <w:rFonts w:ascii="Times New Roman" w:hAnsi="Times New Roman"/>
        <w:b w:val="false"/>
        <w:b w:val="false"/>
        <w:color w:val="FF0000"/>
        <w:sz w:val="16"/>
      </w:rPr>
    </w:pPr>
    <w:r>
      <w:rPr/>
    </w:r>
  </w:p>
  <w:p>
    <w:pPr>
      <w:pStyle w:val="Header"/>
      <w:pBdr>
        <w:top w:val="single" w:sz="6" w:space="5" w:color="000000"/>
      </w:pBdr>
      <w:tabs>
        <w:tab w:val="center" w:pos="4320" w:leader="none"/>
        <w:tab w:val="right" w:pos="8640" w:leader="none"/>
        <w:tab w:val="right" w:pos="9360" w:leader="none"/>
      </w:tabs>
      <w:rPr>
        <w:rFonts w:ascii="Univers" w:hAnsi="Univers"/>
        <w:b/>
        <w:b/>
      </w:rPr>
    </w:pPr>
    <w:r>
      <w:rPr>
        <w:rFonts w:ascii="Univers" w:hAnsi="Univers"/>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revisionView w:insDel="0" w:formatting="0"/>
  <w:trackRevisions/>
  <w:defaultTabStop w:val="288"/>
  <w:autoHyphenation w:val="true"/>
  <w:doNotHyphenateCap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ind w:left="360" w:right="0" w:hanging="0"/>
      <w:jc w:val="left"/>
    </w:pPr>
    <w:rPr>
      <w:rFonts w:ascii="CG Times (WN)" w:hAnsi="CG Times (WN)" w:eastAsia="Times New Roman" w:cs="Times New Roman"/>
      <w:color w:val="auto"/>
      <w:kern w:val="0"/>
      <w:sz w:val="20"/>
      <w:szCs w:val="20"/>
      <w:lang w:val="en-US" w:eastAsia="en-US" w:bidi="ar-SA"/>
    </w:rPr>
  </w:style>
  <w:style w:type="paragraph" w:styleId="Heading1">
    <w:name w:val="Heading 1"/>
    <w:basedOn w:val="Normal"/>
    <w:next w:val="Heading2"/>
    <w:qFormat/>
    <w:pPr>
      <w:keepNext w:val="true"/>
      <w:numPr>
        <w:ilvl w:val="0"/>
        <w:numId w:val="0"/>
      </w:numPr>
      <w:pBdr>
        <w:bottom w:val="double" w:sz="6" w:space="1" w:color="000000"/>
      </w:pBdr>
      <w:tabs>
        <w:tab w:val="clear" w:pos="288"/>
        <w:tab w:val="left" w:pos="1440" w:leader="none"/>
      </w:tabs>
      <w:spacing w:before="480" w:after="240"/>
      <w:ind w:left="0" w:right="0" w:hanging="0"/>
      <w:outlineLvl w:val="0"/>
    </w:pPr>
    <w:rPr>
      <w:rFonts w:ascii="Univers (WN)" w:hAnsi="Univers (WN)"/>
      <w:b/>
      <w:sz w:val="40"/>
    </w:rPr>
  </w:style>
  <w:style w:type="paragraph" w:styleId="Heading2">
    <w:name w:val="Heading 2"/>
    <w:basedOn w:val="Heading1"/>
    <w:next w:val="Normal"/>
    <w:qFormat/>
    <w:pPr>
      <w:numPr>
        <w:ilvl w:val="0"/>
        <w:numId w:val="0"/>
      </w:numPr>
      <w:pBdr>
        <w:top w:val="single" w:sz="6" w:space="1" w:color="000000"/>
        <w:bottom w:val="nil"/>
      </w:pBdr>
      <w:spacing w:before="240" w:after="120"/>
      <w:ind w:left="0" w:right="0" w:hanging="0"/>
      <w:outlineLvl w:val="1"/>
    </w:pPr>
    <w:rPr>
      <w:sz w:val="36"/>
    </w:rPr>
  </w:style>
  <w:style w:type="paragraph" w:styleId="Heading3">
    <w:name w:val="Heading 3"/>
    <w:basedOn w:val="Heading2"/>
    <w:next w:val="Normal"/>
    <w:qFormat/>
    <w:pPr>
      <w:numPr>
        <w:ilvl w:val="0"/>
        <w:numId w:val="0"/>
      </w:numPr>
      <w:pBdr>
        <w:top w:val="nil"/>
      </w:pBdr>
      <w:tabs>
        <w:tab w:val="left" w:pos="1440" w:leader="none"/>
        <w:tab w:val="left" w:pos="2880" w:leader="none"/>
      </w:tabs>
      <w:spacing w:before="180" w:after="84"/>
      <w:ind w:left="0" w:right="0" w:hanging="0"/>
      <w:outlineLvl w:val="2"/>
    </w:pPr>
    <w:rPr>
      <w:sz w:val="28"/>
    </w:rPr>
  </w:style>
  <w:style w:type="paragraph" w:styleId="Heading4">
    <w:name w:val="Heading 4"/>
    <w:basedOn w:val="Heading3"/>
    <w:next w:val="Normal"/>
    <w:qFormat/>
    <w:pPr>
      <w:numPr>
        <w:ilvl w:val="0"/>
        <w:numId w:val="0"/>
      </w:numPr>
      <w:ind w:left="0" w:right="0" w:hanging="0"/>
      <w:outlineLvl w:val="3"/>
    </w:pPr>
    <w:rPr>
      <w:sz w:val="24"/>
    </w:rPr>
  </w:style>
  <w:style w:type="paragraph" w:styleId="Heading5">
    <w:name w:val="Heading 5"/>
    <w:basedOn w:val="Heading4"/>
    <w:next w:val="Normal"/>
    <w:qFormat/>
    <w:pPr>
      <w:numPr>
        <w:ilvl w:val="0"/>
        <w:numId w:val="0"/>
      </w:numPr>
      <w:ind w:left="0" w:right="0" w:hanging="0"/>
      <w:outlineLvl w:val="4"/>
    </w:pPr>
    <w:rPr>
      <w:sz w:val="20"/>
    </w:rPr>
  </w:style>
  <w:style w:type="paragraph" w:styleId="Heading6">
    <w:name w:val="Heading 6"/>
    <w:basedOn w:val="Normal"/>
    <w:next w:val="NormalIndent"/>
    <w:qFormat/>
    <w:pPr>
      <w:numPr>
        <w:ilvl w:val="0"/>
        <w:numId w:val="0"/>
      </w:numPr>
      <w:ind w:left="0" w:right="0" w:hanging="0"/>
      <w:outlineLvl w:val="5"/>
    </w:pPr>
    <w:rPr>
      <w:u w:val="single"/>
    </w:rPr>
  </w:style>
  <w:style w:type="paragraph" w:styleId="Heading7">
    <w:name w:val="Heading 7"/>
    <w:basedOn w:val="Normal"/>
    <w:next w:val="NormalIndent"/>
    <w:qFormat/>
    <w:pPr>
      <w:numPr>
        <w:ilvl w:val="0"/>
        <w:numId w:val="0"/>
      </w:numPr>
      <w:ind w:left="0" w:right="0" w:hanging="0"/>
      <w:outlineLvl w:val="6"/>
    </w:pPr>
    <w:rPr>
      <w:i/>
    </w:rPr>
  </w:style>
  <w:style w:type="paragraph" w:styleId="Heading8">
    <w:name w:val="Heading 8"/>
    <w:basedOn w:val="Normal"/>
    <w:next w:val="NormalIndent"/>
    <w:qFormat/>
    <w:pPr>
      <w:numPr>
        <w:ilvl w:val="0"/>
        <w:numId w:val="0"/>
      </w:numPr>
      <w:ind w:left="0" w:right="0" w:hanging="0"/>
      <w:outlineLvl w:val="7"/>
    </w:pPr>
    <w:rPr>
      <w:i/>
    </w:rPr>
  </w:style>
  <w:style w:type="paragraph" w:styleId="Heading9">
    <w:name w:val="Heading 9"/>
    <w:basedOn w:val="Normal"/>
    <w:next w:val="NormalIndent"/>
    <w:qFormat/>
    <w:pPr>
      <w:numPr>
        <w:ilvl w:val="0"/>
        <w:numId w:val="0"/>
      </w:numPr>
      <w:ind w:left="0" w:right="0" w:hanging="0"/>
      <w:outlineLvl w:val="8"/>
    </w:pPr>
    <w:rPr>
      <w:i/>
    </w:rPr>
  </w:style>
  <w:style w:type="character" w:styleId="DefaultParagraphFont">
    <w:name w:val="Default Paragraph Font"/>
    <w:qFormat/>
    <w:rPr/>
  </w:style>
  <w:style w:type="character" w:styleId="Annotationreference">
    <w:name w:val="annotation reference"/>
    <w:qFormat/>
    <w:rPr>
      <w:sz w:val="16"/>
    </w:rPr>
  </w:style>
  <w:style w:type="character" w:styleId="Pagenumber">
    <w:name w:val="page number"/>
    <w:basedOn w:val="DefaultParagraphFont"/>
    <w:qFormat/>
    <w:rPr/>
  </w:style>
  <w:style w:type="character" w:styleId="BalloonTextChar">
    <w:name w:val="Balloon Text Char"/>
    <w:qFormat/>
    <w:rPr>
      <w:rFonts w:ascii="Tahoma" w:hAnsi="Tahoma" w:cs="Tahoma"/>
      <w:sz w:val="16"/>
      <w:szCs w:val="16"/>
    </w:rPr>
  </w:style>
  <w:style w:type="character" w:styleId="BodyTextIndentChar">
    <w:name w:val="Body Text Indent Char"/>
    <w:qFormat/>
    <w:rPr>
      <w:rFonts w:ascii="CG Times (WN)" w:hAnsi="CG Times (WN)"/>
    </w:rPr>
  </w:style>
  <w:style w:type="character" w:styleId="CommentTextChar">
    <w:name w:val="Comment Text Char"/>
    <w:qFormat/>
    <w:rPr>
      <w:rFonts w:ascii="CG Times (WN)" w:hAnsi="CG Times (WN)"/>
    </w:rPr>
  </w:style>
  <w:style w:type="character" w:styleId="CommentSubjectChar">
    <w:name w:val="Comment Subject Char"/>
    <w:qFormat/>
    <w:rPr>
      <w:rFonts w:ascii="CG Times (WN)" w:hAnsi="CG Times (WN)"/>
      <w:b/>
      <w:b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ind w:left="0" w:right="0" w:hanging="0"/>
    </w:pPr>
    <w:rPr/>
  </w:style>
  <w:style w:type="paragraph" w:styleId="List">
    <w:name w:val="List"/>
    <w:basedOn w:val="Normal"/>
    <w:pPr>
      <w:tabs>
        <w:tab w:val="clear" w:pos="288"/>
        <w:tab w:val="left" w:pos="3600" w:leader="none"/>
      </w:tabs>
      <w:spacing w:before="0" w:after="120"/>
      <w:ind w:left="2160" w:right="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pPr>
      <w:ind w:left="2160" w:right="0" w:hanging="0"/>
    </w:pPr>
    <w:rPr/>
  </w:style>
  <w:style w:type="paragraph" w:styleId="Contents8">
    <w:name w:val="TOC 8"/>
    <w:basedOn w:val="Normal"/>
    <w:next w:val="Normal"/>
    <w:pPr>
      <w:tabs>
        <w:tab w:val="clear" w:pos="288"/>
        <w:tab w:val="right" w:pos="10080" w:leader="dot"/>
      </w:tabs>
      <w:ind w:left="1400" w:right="0" w:hanging="0"/>
    </w:pPr>
    <w:rPr>
      <w:rFonts w:ascii="Times New Roman" w:hAnsi="Times New Roman"/>
      <w:sz w:val="18"/>
    </w:rPr>
  </w:style>
  <w:style w:type="paragraph" w:styleId="Contents7">
    <w:name w:val="TOC 7"/>
    <w:basedOn w:val="Normal"/>
    <w:next w:val="Normal"/>
    <w:pPr>
      <w:tabs>
        <w:tab w:val="clear" w:pos="288"/>
        <w:tab w:val="right" w:pos="10080" w:leader="dot"/>
      </w:tabs>
      <w:ind w:left="1200" w:right="0" w:hanging="0"/>
    </w:pPr>
    <w:rPr>
      <w:rFonts w:ascii="Times New Roman" w:hAnsi="Times New Roman"/>
      <w:sz w:val="18"/>
    </w:rPr>
  </w:style>
  <w:style w:type="paragraph" w:styleId="Contents6">
    <w:name w:val="TOC 6"/>
    <w:basedOn w:val="Normal"/>
    <w:next w:val="Normal"/>
    <w:pPr>
      <w:tabs>
        <w:tab w:val="clear" w:pos="288"/>
        <w:tab w:val="right" w:pos="10080" w:leader="dot"/>
      </w:tabs>
      <w:ind w:left="1000" w:right="0" w:hanging="0"/>
    </w:pPr>
    <w:rPr>
      <w:rFonts w:ascii="Times New Roman" w:hAnsi="Times New Roman"/>
      <w:sz w:val="18"/>
    </w:rPr>
  </w:style>
  <w:style w:type="paragraph" w:styleId="Contents5">
    <w:name w:val="TOC 5"/>
    <w:basedOn w:val="Normal"/>
    <w:next w:val="Normal"/>
    <w:pPr>
      <w:tabs>
        <w:tab w:val="clear" w:pos="288"/>
        <w:tab w:val="right" w:pos="10080" w:leader="dot"/>
      </w:tabs>
      <w:ind w:left="800" w:right="0" w:hanging="0"/>
    </w:pPr>
    <w:rPr>
      <w:rFonts w:ascii="Times New Roman" w:hAnsi="Times New Roman"/>
      <w:sz w:val="18"/>
    </w:rPr>
  </w:style>
  <w:style w:type="paragraph" w:styleId="Contents4">
    <w:name w:val="TOC 4"/>
    <w:basedOn w:val="Normal"/>
    <w:next w:val="Normal"/>
    <w:pPr>
      <w:tabs>
        <w:tab w:val="clear" w:pos="288"/>
        <w:tab w:val="right" w:pos="10080" w:leader="dot"/>
      </w:tabs>
      <w:ind w:left="600" w:right="0" w:hanging="0"/>
    </w:pPr>
    <w:rPr>
      <w:rFonts w:ascii="Times New Roman" w:hAnsi="Times New Roman"/>
      <w:sz w:val="18"/>
    </w:rPr>
  </w:style>
  <w:style w:type="paragraph" w:styleId="Contents3">
    <w:name w:val="TOC 3"/>
    <w:basedOn w:val="Contents2"/>
    <w:next w:val="Normal"/>
    <w:pPr>
      <w:ind w:left="400" w:right="0" w:hanging="0"/>
    </w:pPr>
    <w:rPr>
      <w:i/>
      <w:caps w:val="false"/>
      <w:smallCaps w:val="false"/>
    </w:rPr>
  </w:style>
  <w:style w:type="paragraph" w:styleId="Contents2">
    <w:name w:val="TOC 2"/>
    <w:basedOn w:val="Contents1"/>
    <w:pPr>
      <w:spacing w:before="0" w:after="0"/>
      <w:ind w:left="200" w:right="0" w:hanging="0"/>
    </w:pPr>
    <w:rPr>
      <w:b w:val="false"/>
      <w:smallCaps/>
    </w:rPr>
  </w:style>
  <w:style w:type="paragraph" w:styleId="Contents1">
    <w:name w:val="TOC 1"/>
    <w:basedOn w:val="Heading1"/>
    <w:next w:val="Normal"/>
    <w:pPr>
      <w:keepNext w:val="false"/>
      <w:pBdr>
        <w:bottom w:val="nil"/>
      </w:pBdr>
      <w:tabs>
        <w:tab w:val="clear" w:pos="1440"/>
        <w:tab w:val="right" w:pos="10080" w:leader="dot"/>
      </w:tabs>
      <w:spacing w:before="120" w:after="120"/>
    </w:pPr>
    <w:rPr>
      <w:rFonts w:ascii="Times New Roman" w:hAnsi="Times New Roman"/>
      <w:caps/>
      <w:sz w:val="20"/>
    </w:rPr>
  </w:style>
  <w:style w:type="paragraph" w:styleId="Index7">
    <w:name w:val="index 7"/>
    <w:basedOn w:val="Normal"/>
    <w:next w:val="Normal"/>
    <w:qFormat/>
    <w:pPr>
      <w:ind w:left="2160" w:right="0" w:hanging="0"/>
    </w:pPr>
    <w:rPr/>
  </w:style>
  <w:style w:type="paragraph" w:styleId="Index6">
    <w:name w:val="index 6"/>
    <w:basedOn w:val="Normal"/>
    <w:next w:val="Normal"/>
    <w:qFormat/>
    <w:pPr>
      <w:ind w:left="1800" w:right="0" w:hanging="0"/>
    </w:pPr>
    <w:rPr/>
  </w:style>
  <w:style w:type="paragraph" w:styleId="Index5">
    <w:name w:val="index 5"/>
    <w:basedOn w:val="Normal"/>
    <w:next w:val="Normal"/>
    <w:qFormat/>
    <w:pPr/>
    <w:rPr/>
  </w:style>
  <w:style w:type="paragraph" w:styleId="Index4">
    <w:name w:val="index 4"/>
    <w:basedOn w:val="Normal"/>
    <w:next w:val="Normal"/>
    <w:qFormat/>
    <w:pPr>
      <w:ind w:left="1080" w:right="0" w:hanging="0"/>
    </w:pPr>
    <w:rPr/>
  </w:style>
  <w:style w:type="paragraph" w:styleId="Index3">
    <w:name w:val="index 3"/>
    <w:basedOn w:val="Normal"/>
    <w:next w:val="Normal"/>
    <w:qFormat/>
    <w:pPr>
      <w:ind w:left="720" w:right="0" w:hanging="0"/>
    </w:pPr>
    <w:rPr/>
  </w:style>
  <w:style w:type="paragraph" w:styleId="Index2">
    <w:name w:val="index 2"/>
    <w:basedOn w:val="Normal"/>
    <w:next w:val="Normal"/>
    <w:qFormat/>
    <w:pPr/>
    <w:rPr/>
  </w:style>
  <w:style w:type="paragraph" w:styleId="Index1">
    <w:name w:val="index 1"/>
    <w:basedOn w:val="Normal"/>
    <w:next w:val="Normal"/>
    <w:qFormat/>
    <w:pPr>
      <w:ind w:left="0" w:right="0" w:hanging="0"/>
    </w:pPr>
    <w:rPr/>
  </w:style>
  <w:style w:type="paragraph" w:styleId="Indexheading">
    <w:name w:val="index heading"/>
    <w:basedOn w:val="Heading1"/>
    <w:next w:val="Normal"/>
    <w:qFormat/>
    <w:pPr>
      <w:spacing w:before="187" w:after="58"/>
    </w:pPr>
    <w:rPr>
      <w:sz w:val="24"/>
    </w:rPr>
  </w:style>
  <w:style w:type="paragraph" w:styleId="HeaderandFooter">
    <w:name w:val="Header and Footer"/>
    <w:basedOn w:val="Normal"/>
    <w:qFormat/>
    <w:pPr/>
    <w:rPr/>
  </w:style>
  <w:style w:type="paragraph" w:styleId="Footer">
    <w:name w:val="Footer"/>
    <w:basedOn w:val="Heading1"/>
    <w:pPr>
      <w:pBdr>
        <w:top w:val="single" w:sz="6" w:space="1" w:color="000000"/>
        <w:bottom w:val="nil"/>
      </w:pBdr>
      <w:tabs>
        <w:tab w:val="left" w:pos="1440" w:leader="none"/>
        <w:tab w:val="center" w:pos="4680" w:leader="none"/>
        <w:tab w:val="right" w:pos="9000" w:leader="none"/>
      </w:tabs>
      <w:spacing w:before="0" w:after="0"/>
    </w:pPr>
    <w:rPr>
      <w:sz w:val="20"/>
    </w:rPr>
  </w:style>
  <w:style w:type="paragraph" w:styleId="Header">
    <w:name w:val="Header"/>
    <w:basedOn w:val="Normal"/>
    <w:pPr>
      <w:tabs>
        <w:tab w:val="clear" w:pos="288"/>
        <w:tab w:val="center" w:pos="4320" w:leader="none"/>
        <w:tab w:val="right" w:pos="8640" w:leader="none"/>
      </w:tabs>
    </w:pPr>
    <w:rPr/>
  </w:style>
  <w:style w:type="paragraph" w:styleId="Footnote">
    <w:name w:val="Footnote Text"/>
    <w:basedOn w:val="Normal"/>
    <w:pPr>
      <w:ind w:left="180" w:right="0" w:hanging="180"/>
    </w:pPr>
    <w:rPr/>
  </w:style>
  <w:style w:type="paragraph" w:styleId="Title">
    <w:name w:val="Title"/>
    <w:basedOn w:val="Heading1"/>
    <w:next w:val="Subtitle1"/>
    <w:qFormat/>
    <w:pPr>
      <w:pBdr>
        <w:top w:val="single" w:sz="30" w:space="1" w:color="000000"/>
        <w:bottom w:val="nil"/>
      </w:pBdr>
      <w:spacing w:before="3840" w:after="240"/>
      <w:jc w:val="right"/>
    </w:pPr>
    <w:rPr/>
  </w:style>
  <w:style w:type="paragraph" w:styleId="Subtitle1">
    <w:name w:val="Subtitle1"/>
    <w:basedOn w:val="Title"/>
    <w:next w:val="Byline"/>
    <w:qFormat/>
    <w:pPr>
      <w:pBdr>
        <w:top w:val="nil"/>
      </w:pBdr>
      <w:spacing w:before="0" w:after="960"/>
    </w:pPr>
    <w:rPr>
      <w:sz w:val="32"/>
    </w:rPr>
  </w:style>
  <w:style w:type="paragraph" w:styleId="Byline">
    <w:name w:val="Byline"/>
    <w:basedOn w:val="Heading1"/>
    <w:next w:val="Normal"/>
    <w:qFormat/>
    <w:pPr>
      <w:keepNext w:val="false"/>
      <w:pBdr>
        <w:bottom w:val="nil"/>
      </w:pBdr>
      <w:spacing w:before="960" w:after="0"/>
      <w:jc w:val="right"/>
    </w:pPr>
    <w:rPr>
      <w:sz w:val="28"/>
    </w:rPr>
  </w:style>
  <w:style w:type="paragraph" w:styleId="CompanyName">
    <w:name w:val="CompanyName"/>
    <w:basedOn w:val="Heading1"/>
    <w:qFormat/>
    <w:pPr>
      <w:pBdr>
        <w:bottom w:val="nil"/>
      </w:pBdr>
      <w:spacing w:before="0" w:after="0"/>
    </w:pPr>
    <w:rPr>
      <w:sz w:val="28"/>
    </w:rPr>
  </w:style>
  <w:style w:type="paragraph" w:styleId="IndexHeading1">
    <w:name w:val="Index Heading"/>
    <w:basedOn w:val="Heading"/>
    <w:pPr/>
    <w:rPr/>
  </w:style>
  <w:style w:type="paragraph" w:styleId="ContentsHeading">
    <w:name w:val="TOA Heading"/>
    <w:basedOn w:val="Byline"/>
    <w:pPr>
      <w:spacing w:before="1440" w:after="720"/>
      <w:jc w:val="left"/>
    </w:pPr>
    <w:rPr>
      <w:sz w:val="60"/>
    </w:rPr>
  </w:style>
  <w:style w:type="paragraph" w:styleId="TableText">
    <w:name w:val="TableText"/>
    <w:basedOn w:val="Normal"/>
    <w:qFormat/>
    <w:pPr>
      <w:ind w:left="0" w:right="0" w:hanging="0"/>
    </w:pPr>
    <w:rPr/>
  </w:style>
  <w:style w:type="paragraph" w:styleId="Figure">
    <w:name w:val="Figure"/>
    <w:basedOn w:val="Normal"/>
    <w:qFormat/>
    <w:pPr>
      <w:spacing w:before="0" w:after="240"/>
      <w:ind w:left="0" w:right="0" w:hanging="0"/>
      <w:jc w:val="center"/>
    </w:pPr>
    <w:rPr>
      <w:b/>
      <w:sz w:val="24"/>
    </w:rPr>
  </w:style>
  <w:style w:type="paragraph" w:styleId="Computer">
    <w:name w:val="Computer"/>
    <w:basedOn w:val="Normal"/>
    <w:qFormat/>
    <w:pPr>
      <w:ind w:left="720" w:right="0" w:hanging="0"/>
    </w:pPr>
    <w:rPr>
      <w:rFonts w:ascii="Courier New" w:hAnsi="Courier New"/>
      <w:sz w:val="16"/>
    </w:rPr>
  </w:style>
  <w:style w:type="paragraph" w:styleId="NoVertSpace">
    <w:name w:val="NoVertSpace"/>
    <w:basedOn w:val="Normal"/>
    <w:qFormat/>
    <w:pPr/>
    <w:rPr/>
  </w:style>
  <w:style w:type="paragraph" w:styleId="Hanging">
    <w:name w:val="hanging"/>
    <w:basedOn w:val="NoVertSpace"/>
    <w:qFormat/>
    <w:pPr>
      <w:ind w:left="3600" w:right="0" w:hanging="1800"/>
    </w:pPr>
    <w:rPr/>
  </w:style>
  <w:style w:type="paragraph" w:styleId="CNames">
    <w:name w:val="CNames"/>
    <w:basedOn w:val="Normal"/>
    <w:qFormat/>
    <w:pPr/>
    <w:rPr>
      <w:rFonts w:ascii="Courier New" w:hAnsi="Courier New"/>
      <w:sz w:val="18"/>
    </w:rPr>
  </w:style>
  <w:style w:type="paragraph" w:styleId="Contents9">
    <w:name w:val="TOC 9"/>
    <w:basedOn w:val="Normal"/>
    <w:next w:val="Normal"/>
    <w:pPr>
      <w:tabs>
        <w:tab w:val="clear" w:pos="288"/>
        <w:tab w:val="right" w:pos="9360" w:leader="dot"/>
      </w:tabs>
      <w:ind w:left="1400" w:right="0" w:hanging="0"/>
    </w:pPr>
    <w:rPr>
      <w:rFonts w:ascii="Times New Roman" w:hAnsi="Times New Roman"/>
      <w:sz w:val="18"/>
    </w:rPr>
  </w:style>
  <w:style w:type="paragraph" w:styleId="Caption1">
    <w:name w:val="caption"/>
    <w:basedOn w:val="Normal"/>
    <w:next w:val="Normal"/>
    <w:qFormat/>
    <w:pPr>
      <w:spacing w:before="120" w:after="120"/>
      <w:ind w:left="0" w:right="0" w:hanging="0"/>
    </w:pPr>
    <w:rPr>
      <w:rFonts w:ascii="Times New Roman" w:hAnsi="Times New Roman"/>
      <w:b/>
    </w:rPr>
  </w:style>
  <w:style w:type="paragraph" w:styleId="DefaultParagraphFont1">
    <w:name w:val="Default Paragraph Font1"/>
    <w:qFormat/>
    <w:pPr>
      <w:widowControl/>
      <w:tabs>
        <w:tab w:val="clear" w:pos="28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kinsoku w:val="true"/>
      <w:overflowPunct w:val="true"/>
      <w:autoSpaceDE w:val="true"/>
      <w:bidi w:val="0"/>
      <w:spacing w:before="0" w:after="0"/>
      <w:jc w:val="left"/>
    </w:pPr>
    <w:rPr>
      <w:rFonts w:ascii="Courier New" w:hAnsi="Courier New" w:eastAsia="Times New Roman" w:cs="Times New Roman"/>
      <w:color w:val="auto"/>
      <w:kern w:val="0"/>
      <w:sz w:val="22"/>
      <w:szCs w:val="20"/>
      <w:lang w:val="en-US" w:eastAsia="en-US" w:bidi="ar-SA"/>
    </w:rPr>
  </w:style>
  <w:style w:type="paragraph" w:styleId="Annotationtext">
    <w:name w:val="annotation text"/>
    <w:basedOn w:val="Normal"/>
    <w:qFormat/>
    <w:pPr/>
    <w:rPr/>
  </w:style>
  <w:style w:type="paragraph" w:styleId="List2">
    <w:name w:val="List Bullet 3"/>
    <w:basedOn w:val="Normal"/>
    <w:pPr>
      <w:ind w:left="720" w:right="0" w:hanging="360"/>
    </w:pPr>
    <w:rPr/>
  </w:style>
  <w:style w:type="paragraph" w:styleId="List3">
    <w:name w:val="List Bullet 4"/>
    <w:basedOn w:val="Normal"/>
    <w:pPr>
      <w:ind w:left="1080" w:right="0" w:hanging="360"/>
    </w:pPr>
    <w:rPr/>
  </w:style>
  <w:style w:type="paragraph" w:styleId="ListBullet">
    <w:name w:val="List Bullet"/>
    <w:basedOn w:val="Normal"/>
    <w:qFormat/>
    <w:pPr>
      <w:ind w:left="360" w:right="0" w:hanging="360"/>
    </w:pPr>
    <w:rPr/>
  </w:style>
  <w:style w:type="paragraph" w:styleId="ListBullet2">
    <w:name w:val="List Bullet 2"/>
    <w:basedOn w:val="Normal"/>
    <w:qFormat/>
    <w:pPr>
      <w:ind w:left="720" w:right="0" w:hanging="360"/>
    </w:pPr>
    <w:rPr/>
  </w:style>
  <w:style w:type="paragraph" w:styleId="ListContinue">
    <w:name w:val="List Continue"/>
    <w:basedOn w:val="Normal"/>
    <w:qFormat/>
    <w:pPr>
      <w:spacing w:before="0" w:after="120"/>
    </w:pPr>
    <w:rPr/>
  </w:style>
  <w:style w:type="paragraph" w:styleId="ListContinue2">
    <w:name w:val="List Continue 2"/>
    <w:basedOn w:val="Normal"/>
    <w:qFormat/>
    <w:pPr>
      <w:spacing w:before="0" w:after="120"/>
      <w:ind w:left="720" w:right="0" w:hanging="0"/>
    </w:pPr>
    <w:rPr/>
  </w:style>
  <w:style w:type="paragraph" w:styleId="BodyText2">
    <w:name w:val="Body Text 2"/>
    <w:basedOn w:val="Normal"/>
    <w:qFormat/>
    <w:pPr>
      <w:spacing w:before="0" w:after="120"/>
    </w:pPr>
    <w:rPr/>
  </w:style>
  <w:style w:type="paragraph" w:styleId="BodyText3">
    <w:name w:val="Body Text 3"/>
    <w:basedOn w:val="BodyText2"/>
    <w:qFormat/>
    <w:pPr/>
    <w:rPr/>
  </w:style>
  <w:style w:type="paragraph" w:styleId="BodyText4">
    <w:name w:val="Body Text 4"/>
    <w:basedOn w:val="BodyText2"/>
    <w:qFormat/>
    <w:pPr/>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pPr>
    <w:rPr/>
  </w:style>
  <w:style w:type="paragraph" w:styleId="Default">
    <w:name w:val="Default"/>
    <w:qFormat/>
    <w:pPr>
      <w:widowControl/>
      <w:kinsoku w:val="true"/>
      <w:overflowPunct w:val="true"/>
      <w:autoSpaceDE w:val="true"/>
      <w:bidi w:val="0"/>
      <w:spacing w:before="0" w:after="0"/>
      <w:jc w:val="left"/>
    </w:pPr>
    <w:rPr>
      <w:rFonts w:ascii="Arial" w:hAnsi="Arial" w:cs="Arial" w:eastAsia="Times New Roman"/>
      <w:color w:val="000000"/>
      <w:kern w:val="0"/>
      <w:sz w:val="24"/>
      <w:szCs w:val="24"/>
      <w:lang w:val="en-US" w:eastAsia="en-US" w:bidi="ar-SA"/>
    </w:rPr>
  </w:style>
  <w:style w:type="paragraph" w:styleId="NormalWeb">
    <w:name w:val="Normal (Web)"/>
    <w:basedOn w:val="Normal"/>
    <w:qFormat/>
    <w:pPr>
      <w:spacing w:before="280" w:after="280"/>
      <w:ind w:left="0" w:right="0" w:hanging="0"/>
    </w:pPr>
    <w:rPr>
      <w:rFonts w:ascii="Times New Roman" w:hAnsi="Times New Roman"/>
      <w:sz w:val="24"/>
      <w:szCs w:val="24"/>
    </w:rPr>
  </w:style>
  <w:style w:type="paragraph" w:styleId="Annotationsubject">
    <w:name w:val="annotation subject"/>
    <w:basedOn w:val="Annotationtext"/>
    <w:next w:val="Annotationtext"/>
    <w:qFormat/>
    <w:pPr/>
    <w:rPr>
      <w:b/>
      <w:bCs/>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10930</TotalTime>
  <Application>LibreOffice/6.4.7.2$Linux_X86_64 LibreOffice_project/40$Build-2</Application>
  <Pages>13</Pages>
  <Words>759</Words>
  <Characters>3779</Characters>
  <CharactersWithSpaces>4635</CharactersWithSpaces>
  <Paragraphs>625</Paragraphs>
  <Company>NCR - RSG Atlanta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2015-04-21T21:13:00Z</dcterms:created>
  <dc:creator>Andy Adamec</dc:creator>
  <dc:description>Current version.</dc:description>
  <dc:language>en-IN</dc:language>
  <cp:lastModifiedBy/>
  <cp:lastPrinted>2013-07-02T16:06:00Z</cp:lastPrinted>
  <dcterms:modified xsi:type="dcterms:W3CDTF">2021-11-01T19:00:31Z</dcterms:modified>
  <cp:revision>230</cp:revision>
  <dc:subject/>
  <dc:title>PS Config ISPEC section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NCR - RSG Atlanta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Test">
    <vt:lpwstr>My Test</vt:lpwstr>
  </property>
</Properties>
</file>